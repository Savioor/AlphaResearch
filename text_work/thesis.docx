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450" w:rsidRDefault="00422450" w:rsidP="00C71336">
      <w:pPr>
        <w:bidi/>
        <w:spacing w:line="480" w:lineRule="auto"/>
        <w:jc w:val="center"/>
        <w:rPr>
          <w:sz w:val="28"/>
          <w:szCs w:val="28"/>
          <w:rtl/>
          <w:lang w:bidi="he-IL"/>
        </w:rPr>
      </w:pPr>
      <w:r>
        <w:rPr>
          <w:rFonts w:hint="cs"/>
          <w:sz w:val="28"/>
          <w:szCs w:val="28"/>
          <w:rtl/>
          <w:lang w:bidi="he-IL"/>
        </w:rPr>
        <w:t>עבודת גמר בפיזיקה</w:t>
      </w:r>
    </w:p>
    <w:p w:rsidR="00A225F6" w:rsidRDefault="00A225F6" w:rsidP="00422450">
      <w:pPr>
        <w:bidi/>
        <w:spacing w:line="480" w:lineRule="auto"/>
        <w:jc w:val="center"/>
        <w:rPr>
          <w:sz w:val="28"/>
          <w:szCs w:val="28"/>
          <w:rtl/>
          <w:lang w:bidi="he-IL"/>
        </w:rPr>
      </w:pPr>
      <w:r>
        <w:rPr>
          <w:rFonts w:hint="cs"/>
          <w:sz w:val="28"/>
          <w:szCs w:val="28"/>
          <w:rtl/>
          <w:lang w:bidi="he-IL"/>
        </w:rPr>
        <w:t>נושא העבודה:</w:t>
      </w:r>
      <w:r>
        <w:rPr>
          <w:sz w:val="28"/>
          <w:szCs w:val="28"/>
          <w:lang w:bidi="he-IL"/>
        </w:rPr>
        <w:t xml:space="preserve"> </w:t>
      </w:r>
      <w:r>
        <w:rPr>
          <w:rFonts w:hint="cs"/>
          <w:sz w:val="28"/>
          <w:szCs w:val="28"/>
          <w:rtl/>
          <w:lang w:bidi="he-IL"/>
        </w:rPr>
        <w:t xml:space="preserve"> חקר הכוחות שרוחות מפעילות על בניינים</w:t>
      </w:r>
    </w:p>
    <w:p w:rsidR="00A225F6" w:rsidRDefault="00A225F6" w:rsidP="00C71336">
      <w:pPr>
        <w:bidi/>
        <w:spacing w:line="480" w:lineRule="auto"/>
        <w:jc w:val="center"/>
        <w:rPr>
          <w:sz w:val="28"/>
          <w:szCs w:val="28"/>
          <w:lang w:bidi="he-IL"/>
        </w:rPr>
      </w:pPr>
      <w:r>
        <w:rPr>
          <w:rFonts w:hint="cs"/>
          <w:sz w:val="28"/>
          <w:szCs w:val="28"/>
          <w:rtl/>
          <w:lang w:bidi="he-IL"/>
        </w:rPr>
        <w:t>בוצע במסגרת תכנית "אלפא" באוניברסיטת תל-אביב</w:t>
      </w:r>
    </w:p>
    <w:p w:rsidR="00DE5B64" w:rsidRDefault="00DE5B64" w:rsidP="00DE5B64">
      <w:pPr>
        <w:bidi/>
        <w:spacing w:line="480" w:lineRule="auto"/>
        <w:jc w:val="center"/>
        <w:rPr>
          <w:sz w:val="28"/>
          <w:szCs w:val="28"/>
          <w:rtl/>
          <w:lang w:bidi="he-IL"/>
        </w:rPr>
      </w:pPr>
      <w:r>
        <w:rPr>
          <w:sz w:val="28"/>
          <w:szCs w:val="28"/>
          <w:lang w:bidi="he-IL"/>
        </w:rPr>
        <w:t>2019</w:t>
      </w:r>
    </w:p>
    <w:p w:rsidR="00A225F6" w:rsidRDefault="00A225F6" w:rsidP="00B37A6F">
      <w:pPr>
        <w:bidi/>
        <w:spacing w:line="480" w:lineRule="auto"/>
        <w:jc w:val="center"/>
        <w:rPr>
          <w:sz w:val="28"/>
          <w:szCs w:val="28"/>
          <w:rtl/>
          <w:lang w:bidi="he-IL"/>
        </w:rPr>
      </w:pPr>
    </w:p>
    <w:p w:rsidR="00A225F6" w:rsidRDefault="00A225F6" w:rsidP="00C71336">
      <w:pPr>
        <w:bidi/>
        <w:spacing w:line="480" w:lineRule="auto"/>
        <w:rPr>
          <w:sz w:val="28"/>
          <w:szCs w:val="28"/>
          <w:rtl/>
          <w:lang w:bidi="he-IL"/>
        </w:rPr>
      </w:pPr>
      <w:r>
        <w:rPr>
          <w:rFonts w:hint="cs"/>
          <w:sz w:val="28"/>
          <w:szCs w:val="28"/>
          <w:rtl/>
          <w:lang w:bidi="he-IL"/>
        </w:rPr>
        <w:t>מוגש על ידי אלכסיי שפובלוב, מספר זהות 328632922</w:t>
      </w:r>
    </w:p>
    <w:p w:rsidR="00A225F6" w:rsidRDefault="00A225F6" w:rsidP="00C71336">
      <w:pPr>
        <w:bidi/>
        <w:spacing w:line="480" w:lineRule="auto"/>
        <w:rPr>
          <w:sz w:val="28"/>
          <w:szCs w:val="28"/>
          <w:rtl/>
          <w:lang w:bidi="he-IL"/>
        </w:rPr>
      </w:pPr>
      <w:r>
        <w:rPr>
          <w:rFonts w:hint="cs"/>
          <w:sz w:val="28"/>
          <w:szCs w:val="28"/>
          <w:rtl/>
          <w:lang w:bidi="he-IL"/>
        </w:rPr>
        <w:t>כתובת: טופז 45, כפר יונה</w:t>
      </w:r>
    </w:p>
    <w:p w:rsidR="00A225F6" w:rsidRDefault="00A225F6" w:rsidP="00C71336">
      <w:pPr>
        <w:bidi/>
        <w:spacing w:line="480" w:lineRule="auto"/>
        <w:rPr>
          <w:sz w:val="28"/>
          <w:szCs w:val="28"/>
          <w:lang w:bidi="he-IL"/>
        </w:rPr>
      </w:pPr>
      <w:r>
        <w:rPr>
          <w:rFonts w:hint="cs"/>
          <w:sz w:val="28"/>
          <w:szCs w:val="28"/>
          <w:rtl/>
          <w:lang w:bidi="he-IL"/>
        </w:rPr>
        <w:t xml:space="preserve">דוא"ל: </w:t>
      </w:r>
      <w:hyperlink r:id="rId10" w:history="1">
        <w:r w:rsidRPr="00EA2708">
          <w:rPr>
            <w:rStyle w:val="Hyperlink"/>
            <w:sz w:val="28"/>
            <w:szCs w:val="28"/>
            <w:lang w:bidi="he-IL"/>
          </w:rPr>
          <w:t>alexey.notjunk@gmail.com</w:t>
        </w:r>
      </w:hyperlink>
    </w:p>
    <w:p w:rsidR="00A225F6" w:rsidRDefault="00A225F6" w:rsidP="00C71336">
      <w:pPr>
        <w:bidi/>
        <w:spacing w:line="480" w:lineRule="auto"/>
        <w:rPr>
          <w:sz w:val="28"/>
          <w:szCs w:val="28"/>
          <w:rtl/>
          <w:lang w:bidi="he-IL"/>
        </w:rPr>
      </w:pPr>
      <w:r>
        <w:rPr>
          <w:rFonts w:hint="cs"/>
          <w:sz w:val="28"/>
          <w:szCs w:val="28"/>
          <w:rtl/>
          <w:lang w:bidi="he-IL"/>
        </w:rPr>
        <w:t>טלפון: 052-678-2335</w:t>
      </w:r>
    </w:p>
    <w:p w:rsidR="00A225F6" w:rsidRDefault="0047737B" w:rsidP="00C71336">
      <w:pPr>
        <w:bidi/>
        <w:spacing w:line="480" w:lineRule="auto"/>
        <w:rPr>
          <w:sz w:val="28"/>
          <w:szCs w:val="28"/>
          <w:rtl/>
          <w:lang w:bidi="he-IL"/>
        </w:rPr>
      </w:pPr>
      <w:r>
        <w:rPr>
          <w:rFonts w:hint="cs"/>
          <w:sz w:val="28"/>
          <w:szCs w:val="28"/>
          <w:rtl/>
          <w:lang w:bidi="he-IL"/>
        </w:rPr>
        <w:t>ביה"ס: הכפר הירוק</w:t>
      </w:r>
    </w:p>
    <w:p w:rsidR="00C71336" w:rsidRDefault="0047737B" w:rsidP="00C71336">
      <w:pPr>
        <w:bidi/>
        <w:spacing w:line="480" w:lineRule="auto"/>
        <w:rPr>
          <w:sz w:val="28"/>
          <w:szCs w:val="28"/>
          <w:rtl/>
          <w:lang w:bidi="he-IL"/>
        </w:rPr>
      </w:pPr>
      <w:r>
        <w:rPr>
          <w:rFonts w:hint="cs"/>
          <w:sz w:val="28"/>
          <w:szCs w:val="28"/>
          <w:rtl/>
          <w:lang w:bidi="he-IL"/>
        </w:rPr>
        <w:t>סמל ביה"ס:</w:t>
      </w:r>
      <w:r>
        <w:rPr>
          <w:sz w:val="28"/>
          <w:szCs w:val="28"/>
          <w:lang w:bidi="he-IL"/>
        </w:rPr>
        <w:t xml:space="preserve"> </w:t>
      </w:r>
      <w:r w:rsidR="00C71336">
        <w:rPr>
          <w:rFonts w:hint="cs"/>
          <w:sz w:val="28"/>
          <w:szCs w:val="28"/>
          <w:rtl/>
          <w:lang w:bidi="he-IL"/>
        </w:rPr>
        <w:t xml:space="preserve"> 580019</w:t>
      </w:r>
    </w:p>
    <w:p w:rsidR="00C71336" w:rsidRDefault="00C71336" w:rsidP="00C71336">
      <w:pPr>
        <w:bidi/>
        <w:spacing w:line="480" w:lineRule="auto"/>
        <w:rPr>
          <w:sz w:val="28"/>
          <w:szCs w:val="28"/>
          <w:rtl/>
          <w:lang w:bidi="he-IL"/>
        </w:rPr>
      </w:pPr>
      <w:r>
        <w:rPr>
          <w:rFonts w:hint="cs"/>
          <w:sz w:val="28"/>
          <w:szCs w:val="28"/>
          <w:rtl/>
          <w:lang w:bidi="he-IL"/>
        </w:rPr>
        <w:t>כיתה: יא' 9</w:t>
      </w:r>
    </w:p>
    <w:p w:rsidR="00C71336" w:rsidRDefault="00C71336" w:rsidP="00C71336">
      <w:pPr>
        <w:bidi/>
        <w:spacing w:line="480" w:lineRule="auto"/>
        <w:rPr>
          <w:sz w:val="28"/>
          <w:szCs w:val="28"/>
          <w:rtl/>
          <w:lang w:bidi="he-IL"/>
        </w:rPr>
      </w:pPr>
    </w:p>
    <w:p w:rsidR="00C71336" w:rsidRDefault="00C71336" w:rsidP="00C71336">
      <w:pPr>
        <w:bidi/>
        <w:spacing w:line="480" w:lineRule="auto"/>
        <w:jc w:val="center"/>
        <w:rPr>
          <w:sz w:val="28"/>
          <w:szCs w:val="28"/>
          <w:rtl/>
          <w:lang w:bidi="he-IL"/>
        </w:rPr>
      </w:pPr>
      <w:r>
        <w:rPr>
          <w:rFonts w:hint="cs"/>
          <w:sz w:val="28"/>
          <w:szCs w:val="28"/>
          <w:rtl/>
          <w:lang w:bidi="he-IL"/>
        </w:rPr>
        <w:t>העבודה בוצעה באוניברסיטת ת"א בהנחיית:</w:t>
      </w:r>
    </w:p>
    <w:p w:rsidR="00C71336" w:rsidRDefault="00C71336" w:rsidP="00C71336">
      <w:pPr>
        <w:bidi/>
        <w:spacing w:line="480" w:lineRule="auto"/>
        <w:jc w:val="center"/>
        <w:rPr>
          <w:sz w:val="28"/>
          <w:szCs w:val="28"/>
          <w:lang w:bidi="he-IL"/>
        </w:rPr>
      </w:pPr>
      <w:r>
        <w:rPr>
          <w:rFonts w:hint="cs"/>
          <w:sz w:val="28"/>
          <w:szCs w:val="28"/>
          <w:rtl/>
          <w:lang w:bidi="he-IL"/>
        </w:rPr>
        <w:t>רון שנפ</w:t>
      </w:r>
    </w:p>
    <w:p w:rsidR="00DE5B64" w:rsidRDefault="00DE5B64" w:rsidP="00DE5B64">
      <w:pPr>
        <w:bidi/>
        <w:spacing w:line="480" w:lineRule="auto"/>
        <w:jc w:val="center"/>
        <w:rPr>
          <w:sz w:val="28"/>
          <w:szCs w:val="28"/>
          <w:rtl/>
          <w:lang w:bidi="he-IL"/>
        </w:rPr>
      </w:pPr>
      <w:r>
        <w:rPr>
          <w:rFonts w:hint="cs"/>
          <w:sz w:val="28"/>
          <w:szCs w:val="28"/>
          <w:rtl/>
          <w:lang w:bidi="he-IL"/>
        </w:rPr>
        <w:t>במעבדתו של פורפ' אלכס ליברזון</w:t>
      </w:r>
    </w:p>
    <w:p w:rsidR="00C71336" w:rsidRPr="0095668E" w:rsidRDefault="00C71336" w:rsidP="00C71336">
      <w:pPr>
        <w:bidi/>
        <w:spacing w:line="480" w:lineRule="auto"/>
        <w:jc w:val="center"/>
        <w:rPr>
          <w:sz w:val="28"/>
          <w:szCs w:val="28"/>
          <w:rtl/>
          <w:lang w:bidi="he-IL"/>
        </w:rPr>
      </w:pPr>
      <w:r>
        <w:rPr>
          <w:rFonts w:hint="cs"/>
          <w:sz w:val="28"/>
          <w:szCs w:val="28"/>
          <w:rtl/>
          <w:lang w:bidi="he-IL"/>
        </w:rPr>
        <w:t xml:space="preserve">הפקולטה למדעים מדוייקים, המחלקה </w:t>
      </w:r>
      <w:r w:rsidR="00CC34F7">
        <w:rPr>
          <w:rFonts w:hint="cs"/>
          <w:sz w:val="28"/>
          <w:szCs w:val="28"/>
          <w:rtl/>
          <w:lang w:bidi="he-IL"/>
        </w:rPr>
        <w:t>להנדסה מכנית</w:t>
      </w:r>
    </w:p>
    <w:p w:rsidR="00A225F6" w:rsidRDefault="00A225F6">
      <w:pPr>
        <w:rPr>
          <w:rtl/>
          <w:lang w:val="he-IL"/>
        </w:rPr>
      </w:pPr>
      <w:r>
        <w:rPr>
          <w:rtl/>
          <w:cs/>
          <w:lang w:val="he-IL"/>
        </w:rPr>
        <w:br w:type="page"/>
      </w:r>
    </w:p>
    <w:p w:rsidR="00BD0DF9" w:rsidRDefault="00BD0DF9" w:rsidP="00BD0DF9">
      <w:pPr>
        <w:pStyle w:val="Heading1"/>
        <w:bidi/>
        <w:rPr>
          <w:rtl/>
          <w:lang w:bidi="he-IL"/>
        </w:rPr>
      </w:pPr>
      <w:bookmarkStart w:id="0" w:name="_Toc11152899"/>
      <w:r>
        <w:rPr>
          <w:rFonts w:hint="cs"/>
          <w:rtl/>
          <w:lang w:bidi="he-IL"/>
        </w:rPr>
        <w:lastRenderedPageBreak/>
        <w:t>תודות</w:t>
      </w:r>
      <w:bookmarkEnd w:id="0"/>
    </w:p>
    <w:p w:rsidR="00A07622" w:rsidRDefault="00A07622" w:rsidP="00BD0DF9">
      <w:pPr>
        <w:bidi/>
        <w:spacing w:line="360" w:lineRule="auto"/>
        <w:jc w:val="both"/>
        <w:rPr>
          <w:sz w:val="24"/>
          <w:szCs w:val="24"/>
          <w:rtl/>
          <w:lang w:bidi="he-IL"/>
        </w:rPr>
      </w:pPr>
      <w:r>
        <w:rPr>
          <w:rFonts w:hint="cs"/>
          <w:sz w:val="24"/>
          <w:szCs w:val="24"/>
          <w:rtl/>
          <w:lang w:bidi="he-IL"/>
        </w:rPr>
        <w:t>ארצה ראשית להודות לרון שנפ, שהנחה אותי לאורך כל העבודה, תמיד היה פנוי לענות על שאלות ולעזור בחלקים קשים יותר של הכתיבה. בנוסף אודה לפרופסור אלכס ליברזון, על כך שקיבל אותי ואת שותפי במעבדתו בידיים פתוחות. מעבר לזאת אודה לדוקטור דניאל מדר, שלאורך תהליך הכתיבה הלא קצר עמד לצידי וידע להאיר את דרכי. לבסוף, אודה לכל צוות אלפא ובפרט לדוקטור תומר כהן, טל קץ, תום הגלעדי ושני לוי על ליווי צמוד ואוהב.</w:t>
      </w:r>
    </w:p>
    <w:p w:rsidR="00BD0DF9" w:rsidRPr="00BD0DF9" w:rsidRDefault="00A07622" w:rsidP="00A07622">
      <w:pPr>
        <w:bidi/>
        <w:spacing w:line="360" w:lineRule="auto"/>
        <w:jc w:val="both"/>
        <w:rPr>
          <w:sz w:val="24"/>
          <w:szCs w:val="24"/>
          <w:rtl/>
          <w:lang w:bidi="he-IL"/>
        </w:rPr>
      </w:pPr>
      <w:r>
        <w:rPr>
          <w:rFonts w:hint="cs"/>
          <w:sz w:val="24"/>
          <w:szCs w:val="24"/>
          <w:rtl/>
          <w:lang w:bidi="he-IL"/>
        </w:rPr>
        <w:t>אני לא מאמין שהעבודה הייתה מגיעה למקום בו היא כעת ללא התמיכה הבלתי פוסקת של כל האנשים האלו.</w:t>
      </w:r>
    </w:p>
    <w:p w:rsidR="006B5849" w:rsidRPr="00BD0DF9" w:rsidRDefault="00BD0DF9" w:rsidP="00BD0DF9">
      <w:pPr>
        <w:rPr>
          <w:sz w:val="40"/>
          <w:szCs w:val="40"/>
          <w:rtl/>
          <w:lang w:bidi="he-IL"/>
        </w:rPr>
      </w:pPr>
      <w:r>
        <w:rPr>
          <w:rtl/>
          <w:lang w:bidi="he-IL"/>
        </w:rPr>
        <w:br w:type="page"/>
      </w:r>
    </w:p>
    <w:bookmarkStart w:id="1" w:name="_Toc11152900" w:displacedByCustomXml="next"/>
    <w:sdt>
      <w:sdtPr>
        <w:rPr>
          <w:sz w:val="22"/>
          <w:szCs w:val="22"/>
          <w:rtl/>
          <w:cs/>
          <w:lang w:val="he-IL"/>
        </w:rPr>
        <w:id w:val="1234280954"/>
        <w:docPartObj>
          <w:docPartGallery w:val="Table of Contents"/>
          <w:docPartUnique/>
        </w:docPartObj>
      </w:sdtPr>
      <w:sdtEndPr>
        <w:rPr>
          <w:sz w:val="40"/>
          <w:szCs w:val="40"/>
          <w:rtl w:val="0"/>
          <w:cs w:val="0"/>
        </w:rPr>
      </w:sdtEndPr>
      <w:sdtContent>
        <w:p w:rsidR="004E6C37" w:rsidRDefault="004E6C37" w:rsidP="00A07622">
          <w:pPr>
            <w:pStyle w:val="Heading1"/>
            <w:bidi/>
            <w:rPr>
              <w:rtl/>
              <w:cs/>
            </w:rPr>
          </w:pPr>
          <w:r>
            <w:rPr>
              <w:rtl/>
              <w:cs/>
              <w:lang w:val="he-IL" w:bidi="he-IL"/>
            </w:rPr>
            <w:t>תוכן עניינים</w:t>
          </w:r>
          <w:bookmarkEnd w:id="1"/>
        </w:p>
        <w:p w:rsidR="007D79AC"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11152899" w:history="1">
            <w:r w:rsidR="007D79AC" w:rsidRPr="00031CA8">
              <w:rPr>
                <w:rStyle w:val="Hyperlink"/>
                <w:noProof/>
                <w:rtl/>
              </w:rPr>
              <w:t>תודות</w:t>
            </w:r>
            <w:r w:rsidR="007D79AC">
              <w:rPr>
                <w:noProof/>
                <w:webHidden/>
                <w:rtl/>
              </w:rPr>
              <w:tab/>
            </w:r>
            <w:r w:rsidR="007D79AC">
              <w:rPr>
                <w:noProof/>
                <w:webHidden/>
                <w:rtl/>
              </w:rPr>
              <w:fldChar w:fldCharType="begin"/>
            </w:r>
            <w:r w:rsidR="007D79AC">
              <w:rPr>
                <w:noProof/>
                <w:webHidden/>
                <w:rtl/>
              </w:rPr>
              <w:instrText xml:space="preserve"> </w:instrText>
            </w:r>
            <w:r w:rsidR="007D79AC">
              <w:rPr>
                <w:noProof/>
                <w:webHidden/>
              </w:rPr>
              <w:instrText>PAGEREF</w:instrText>
            </w:r>
            <w:r w:rsidR="007D79AC">
              <w:rPr>
                <w:noProof/>
                <w:webHidden/>
                <w:rtl/>
              </w:rPr>
              <w:instrText xml:space="preserve"> _</w:instrText>
            </w:r>
            <w:r w:rsidR="007D79AC">
              <w:rPr>
                <w:noProof/>
                <w:webHidden/>
              </w:rPr>
              <w:instrText>Toc11152899 \h</w:instrText>
            </w:r>
            <w:r w:rsidR="007D79AC">
              <w:rPr>
                <w:noProof/>
                <w:webHidden/>
                <w:rtl/>
              </w:rPr>
              <w:instrText xml:space="preserve"> </w:instrText>
            </w:r>
            <w:r w:rsidR="007D79AC">
              <w:rPr>
                <w:noProof/>
                <w:webHidden/>
                <w:rtl/>
              </w:rPr>
            </w:r>
            <w:r w:rsidR="007D79AC">
              <w:rPr>
                <w:noProof/>
                <w:webHidden/>
                <w:rtl/>
              </w:rPr>
              <w:fldChar w:fldCharType="separate"/>
            </w:r>
            <w:r w:rsidR="007D79AC">
              <w:rPr>
                <w:noProof/>
                <w:webHidden/>
                <w:rtl/>
              </w:rPr>
              <w:t>2</w:t>
            </w:r>
            <w:r w:rsidR="007D79AC">
              <w:rPr>
                <w:noProof/>
                <w:webHidden/>
                <w:rtl/>
              </w:rPr>
              <w:fldChar w:fldCharType="end"/>
            </w:r>
          </w:hyperlink>
        </w:p>
        <w:p w:rsidR="007D79AC" w:rsidRDefault="007D79AC">
          <w:pPr>
            <w:pStyle w:val="TOC1"/>
            <w:tabs>
              <w:tab w:val="right" w:leader="dot" w:pos="8630"/>
            </w:tabs>
            <w:bidi/>
            <w:rPr>
              <w:rFonts w:asciiTheme="minorHAnsi" w:eastAsiaTheme="minorEastAsia" w:hAnsiTheme="minorHAnsi" w:cstheme="minorBidi"/>
              <w:noProof/>
              <w:rtl/>
              <w:lang w:bidi="he-IL"/>
            </w:rPr>
          </w:pPr>
          <w:hyperlink w:anchor="_Toc11152900" w:history="1">
            <w:r w:rsidRPr="00031CA8">
              <w:rPr>
                <w:rStyle w:val="Hyperlink"/>
                <w:noProof/>
                <w:rtl/>
                <w:lang w:val="he-IL"/>
              </w:rPr>
              <w:t>תוכן עניינים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Toc11152900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7D79AC" w:rsidRDefault="007D79AC">
          <w:pPr>
            <w:pStyle w:val="TOC1"/>
            <w:tabs>
              <w:tab w:val="right" w:leader="dot" w:pos="8630"/>
            </w:tabs>
            <w:bidi/>
            <w:rPr>
              <w:rFonts w:asciiTheme="minorHAnsi" w:eastAsiaTheme="minorEastAsia" w:hAnsiTheme="minorHAnsi" w:cstheme="minorBidi"/>
              <w:noProof/>
              <w:rtl/>
              <w:lang w:bidi="he-IL"/>
            </w:rPr>
          </w:pPr>
          <w:hyperlink w:anchor="_Toc11152901" w:history="1">
            <w:r w:rsidRPr="00031CA8">
              <w:rPr>
                <w:rStyle w:val="Hyperlink"/>
                <w:noProof/>
                <w:rtl/>
              </w:rPr>
              <w:t>הקדמה אישית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Toc11152901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7D79AC" w:rsidRDefault="007D79AC">
          <w:pPr>
            <w:pStyle w:val="TOC1"/>
            <w:tabs>
              <w:tab w:val="right" w:leader="dot" w:pos="8630"/>
            </w:tabs>
            <w:bidi/>
            <w:rPr>
              <w:rFonts w:asciiTheme="minorHAnsi" w:eastAsiaTheme="minorEastAsia" w:hAnsiTheme="minorHAnsi" w:cstheme="minorBidi"/>
              <w:noProof/>
              <w:rtl/>
              <w:lang w:bidi="he-IL"/>
            </w:rPr>
          </w:pPr>
          <w:hyperlink w:anchor="_Toc11152902" w:history="1">
            <w:r w:rsidRPr="00031CA8">
              <w:rPr>
                <w:rStyle w:val="Hyperlink"/>
                <w:noProof/>
                <w:rtl/>
              </w:rPr>
              <w:t>אבסטרקט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Toc11152902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7D79AC" w:rsidRDefault="007D79AC">
          <w:pPr>
            <w:pStyle w:val="TOC1"/>
            <w:tabs>
              <w:tab w:val="right" w:leader="dot" w:pos="8630"/>
            </w:tabs>
            <w:bidi/>
            <w:rPr>
              <w:rFonts w:asciiTheme="minorHAnsi" w:eastAsiaTheme="minorEastAsia" w:hAnsiTheme="minorHAnsi" w:cstheme="minorBidi"/>
              <w:noProof/>
              <w:rtl/>
              <w:lang w:bidi="he-IL"/>
            </w:rPr>
          </w:pPr>
          <w:hyperlink w:anchor="_Toc11152903" w:history="1">
            <w:r w:rsidRPr="00031CA8">
              <w:rPr>
                <w:rStyle w:val="Hyperlink"/>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Toc11152903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7D79AC" w:rsidRDefault="007D79AC">
          <w:pPr>
            <w:pStyle w:val="TOC1"/>
            <w:tabs>
              <w:tab w:val="right" w:leader="dot" w:pos="8630"/>
            </w:tabs>
            <w:bidi/>
            <w:rPr>
              <w:rFonts w:asciiTheme="minorHAnsi" w:eastAsiaTheme="minorEastAsia" w:hAnsiTheme="minorHAnsi" w:cstheme="minorBidi"/>
              <w:noProof/>
              <w:rtl/>
              <w:lang w:bidi="he-IL"/>
            </w:rPr>
          </w:pPr>
          <w:hyperlink w:anchor="_Toc11152904" w:history="1">
            <w:r w:rsidRPr="00031CA8">
              <w:rPr>
                <w:rStyle w:val="Hyperlink"/>
                <w:noProof/>
                <w:rtl/>
              </w:rPr>
              <w:t>שאלות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Toc11152904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7D79AC" w:rsidRDefault="007D79AC">
          <w:pPr>
            <w:pStyle w:val="TOC1"/>
            <w:tabs>
              <w:tab w:val="right" w:leader="dot" w:pos="8630"/>
            </w:tabs>
            <w:bidi/>
            <w:rPr>
              <w:rFonts w:asciiTheme="minorHAnsi" w:eastAsiaTheme="minorEastAsia" w:hAnsiTheme="minorHAnsi" w:cstheme="minorBidi"/>
              <w:noProof/>
              <w:rtl/>
              <w:lang w:bidi="he-IL"/>
            </w:rPr>
          </w:pPr>
          <w:hyperlink w:anchor="_Toc11152905" w:history="1">
            <w:r w:rsidRPr="00031CA8">
              <w:rPr>
                <w:rStyle w:val="Hyperlink"/>
                <w:noProof/>
                <w:rtl/>
              </w:rPr>
              <w:t>השערות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Toc11152905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7D79AC" w:rsidRDefault="007D79AC">
          <w:pPr>
            <w:pStyle w:val="TOC1"/>
            <w:tabs>
              <w:tab w:val="right" w:leader="dot" w:pos="8630"/>
            </w:tabs>
            <w:bidi/>
            <w:rPr>
              <w:rFonts w:asciiTheme="minorHAnsi" w:eastAsiaTheme="minorEastAsia" w:hAnsiTheme="minorHAnsi" w:cstheme="minorBidi"/>
              <w:noProof/>
              <w:rtl/>
              <w:lang w:bidi="he-IL"/>
            </w:rPr>
          </w:pPr>
          <w:hyperlink w:anchor="_Toc11152906" w:history="1">
            <w:r w:rsidRPr="00031CA8">
              <w:rPr>
                <w:rStyle w:val="Hyperlink"/>
                <w:noProof/>
                <w:rtl/>
              </w:rPr>
              <w:t>1 סקירת 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Toc11152906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07" w:history="1">
            <w:r w:rsidRPr="00031CA8">
              <w:rPr>
                <w:rStyle w:val="Hyperlink"/>
                <w:noProof/>
                <w:rtl/>
              </w:rPr>
              <w:t>1.1 בסיס מכניקת הזורמים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Toc11152907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7D79AC" w:rsidRDefault="007D79AC">
          <w:pPr>
            <w:pStyle w:val="TOC3"/>
            <w:rPr>
              <w:rFonts w:asciiTheme="minorHAnsi" w:eastAsiaTheme="minorEastAsia" w:hAnsiTheme="minorHAnsi" w:cstheme="minorBidi"/>
              <w:i w:val="0"/>
              <w:iCs w:val="0"/>
              <w:rtl/>
              <w:lang w:bidi="he-IL"/>
            </w:rPr>
          </w:pPr>
          <w:hyperlink w:anchor="_Toc11152908" w:history="1">
            <w:r w:rsidRPr="00031CA8">
              <w:rPr>
                <w:rStyle w:val="Hyperlink"/>
                <w:rtl/>
              </w:rPr>
              <w:t>1.1.1 זורם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Toc11152908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rsidR="007D79AC" w:rsidRDefault="007D79AC">
          <w:pPr>
            <w:pStyle w:val="TOC3"/>
            <w:rPr>
              <w:rFonts w:asciiTheme="minorHAnsi" w:eastAsiaTheme="minorEastAsia" w:hAnsiTheme="minorHAnsi" w:cstheme="minorBidi"/>
              <w:i w:val="0"/>
              <w:iCs w:val="0"/>
              <w:rtl/>
              <w:lang w:bidi="he-IL"/>
            </w:rPr>
          </w:pPr>
          <w:hyperlink w:anchor="_Toc11152909" w:history="1">
            <w:r w:rsidRPr="00031CA8">
              <w:rPr>
                <w:rStyle w:val="Hyperlink"/>
                <w:rtl/>
              </w:rPr>
              <w:t>1.1.2 צמיגות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Toc11152909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rsidR="007D79AC" w:rsidRDefault="007D79AC">
          <w:pPr>
            <w:pStyle w:val="TOC3"/>
            <w:rPr>
              <w:rFonts w:asciiTheme="minorHAnsi" w:eastAsiaTheme="minorEastAsia" w:hAnsiTheme="minorHAnsi" w:cstheme="minorBidi"/>
              <w:i w:val="0"/>
              <w:iCs w:val="0"/>
              <w:rtl/>
              <w:lang w:bidi="he-IL"/>
            </w:rPr>
          </w:pPr>
          <w:hyperlink w:anchor="_Toc11152910" w:history="1">
            <w:r w:rsidRPr="00031CA8">
              <w:rPr>
                <w:rStyle w:val="Hyperlink"/>
                <w:rtl/>
              </w:rPr>
              <w:t>1.1.3 שכבת הגבול</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Toc11152910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rsidR="007D79AC" w:rsidRDefault="007D79AC">
          <w:pPr>
            <w:pStyle w:val="TOC3"/>
            <w:rPr>
              <w:rFonts w:asciiTheme="minorHAnsi" w:eastAsiaTheme="minorEastAsia" w:hAnsiTheme="minorHAnsi" w:cstheme="minorBidi"/>
              <w:i w:val="0"/>
              <w:iCs w:val="0"/>
              <w:rtl/>
              <w:lang w:bidi="he-IL"/>
            </w:rPr>
          </w:pPr>
          <w:hyperlink w:anchor="_Toc11152911" w:history="1">
            <w:r w:rsidRPr="00031CA8">
              <w:rPr>
                <w:rStyle w:val="Hyperlink"/>
                <w:rtl/>
              </w:rPr>
              <w:t>1.1.4 שימושים של מכניקת הזורמים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Toc11152911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12" w:history="1">
            <w:r w:rsidRPr="00031CA8">
              <w:rPr>
                <w:rStyle w:val="Hyperlink"/>
                <w:noProof/>
                <w:rtl/>
              </w:rPr>
              <w:t>1.2 זרימה טורבולנטית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Toc11152912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13" w:history="1">
            <w:r w:rsidRPr="00031CA8">
              <w:rPr>
                <w:rStyle w:val="Hyperlink"/>
                <w:noProof/>
                <w:rtl/>
              </w:rPr>
              <w:t>1.3 נקודת מבט לגראנג'ית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Toc11152913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14" w:history="1">
            <w:r w:rsidRPr="00031CA8">
              <w:rPr>
                <w:rStyle w:val="Hyperlink"/>
                <w:noProof/>
                <w:rtl/>
              </w:rPr>
              <w:t>1.4 תכסית 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Toc11152914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15" w:history="1">
            <w:r w:rsidRPr="00031CA8">
              <w:rPr>
                <w:rStyle w:val="Hyperlink"/>
                <w:noProof/>
                <w:rtl/>
              </w:rPr>
              <w:t xml:space="preserve">1.5 כוח </w:t>
            </w:r>
            <w:r w:rsidRPr="00031CA8">
              <w:rPr>
                <w:rStyle w:val="Hyperlink"/>
                <w:noProof/>
                <w:highlight w:val="white"/>
                <w:rtl/>
              </w:rPr>
              <w:t>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Toc11152915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7D79AC" w:rsidRDefault="007D79AC">
          <w:pPr>
            <w:pStyle w:val="TOC3"/>
            <w:rPr>
              <w:rFonts w:asciiTheme="minorHAnsi" w:eastAsiaTheme="minorEastAsia" w:hAnsiTheme="minorHAnsi" w:cstheme="minorBidi"/>
              <w:i w:val="0"/>
              <w:iCs w:val="0"/>
              <w:rtl/>
              <w:lang w:bidi="he-IL"/>
            </w:rPr>
          </w:pPr>
          <w:hyperlink w:anchor="_Toc11152916" w:history="1">
            <w:r w:rsidRPr="00031CA8">
              <w:rPr>
                <w:rStyle w:val="Hyperlink"/>
                <w:rtl/>
              </w:rPr>
              <w:t>1.5.1 מקדם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Toc11152916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rsidR="007D79AC" w:rsidRDefault="007D79AC">
          <w:pPr>
            <w:pStyle w:val="TOC3"/>
            <w:rPr>
              <w:rFonts w:asciiTheme="minorHAnsi" w:eastAsiaTheme="minorEastAsia" w:hAnsiTheme="minorHAnsi" w:cstheme="minorBidi"/>
              <w:i w:val="0"/>
              <w:iCs w:val="0"/>
              <w:rtl/>
              <w:lang w:bidi="he-IL"/>
            </w:rPr>
          </w:pPr>
          <w:hyperlink w:anchor="_Toc11152917" w:history="1">
            <w:r w:rsidRPr="00031CA8">
              <w:rPr>
                <w:rStyle w:val="Hyperlink"/>
                <w:rtl/>
              </w:rPr>
              <w:t>1.5.2 חישוב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Toc11152917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rsidR="007D79AC" w:rsidRDefault="007D79AC">
          <w:pPr>
            <w:pStyle w:val="TOC1"/>
            <w:tabs>
              <w:tab w:val="right" w:leader="dot" w:pos="8630"/>
            </w:tabs>
            <w:bidi/>
            <w:rPr>
              <w:rFonts w:asciiTheme="minorHAnsi" w:eastAsiaTheme="minorEastAsia" w:hAnsiTheme="minorHAnsi" w:cstheme="minorBidi"/>
              <w:noProof/>
              <w:rtl/>
              <w:lang w:bidi="he-IL"/>
            </w:rPr>
          </w:pPr>
          <w:hyperlink w:anchor="_Toc11152918" w:history="1">
            <w:r w:rsidRPr="00031CA8">
              <w:rPr>
                <w:rStyle w:val="Hyperlink"/>
                <w:noProof/>
                <w:rtl/>
              </w:rPr>
              <w:t>2 שיטות וחומרים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Toc11152918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19" w:history="1">
            <w:r w:rsidRPr="00031CA8">
              <w:rPr>
                <w:rStyle w:val="Hyperlink"/>
                <w:noProof/>
                <w:rtl/>
              </w:rPr>
              <w:t>2.1 טבלת 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Toc11152919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20" w:history="1">
            <w:r w:rsidRPr="00031CA8">
              <w:rPr>
                <w:rStyle w:val="Hyperlink"/>
                <w:noProof/>
                <w:rtl/>
              </w:rPr>
              <w:t>2.2 טבלת 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Toc11152920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21" w:history="1">
            <w:r w:rsidRPr="00031CA8">
              <w:rPr>
                <w:rStyle w:val="Hyperlink"/>
                <w:noProof/>
                <w:rtl/>
              </w:rPr>
              <w:t>2.3 מבנה מנהרת הרוח ומודל העיר ממנה נאספו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Toc11152921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22" w:history="1">
            <w:r w:rsidRPr="00031CA8">
              <w:rPr>
                <w:rStyle w:val="Hyperlink"/>
                <w:noProof/>
                <w:rtl/>
              </w:rPr>
              <w:t>2.4 מאפייני מדידות ה-</w:t>
            </w:r>
            <w:r w:rsidRPr="00031CA8">
              <w:rPr>
                <w:rStyle w:val="Hyperlink"/>
                <w:noProof/>
              </w:rPr>
              <w:t>PTV</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Toc11152922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23" w:history="1">
            <w:r w:rsidRPr="00031CA8">
              <w:rPr>
                <w:rStyle w:val="Hyperlink"/>
                <w:noProof/>
                <w:rtl/>
              </w:rPr>
              <w:t>2.5 תהליך ניתוח המידע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Toc11152923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7D79AC" w:rsidRDefault="007D79AC">
          <w:pPr>
            <w:pStyle w:val="TOC3"/>
            <w:rPr>
              <w:rFonts w:asciiTheme="minorHAnsi" w:eastAsiaTheme="minorEastAsia" w:hAnsiTheme="minorHAnsi" w:cstheme="minorBidi"/>
              <w:i w:val="0"/>
              <w:iCs w:val="0"/>
              <w:rtl/>
              <w:lang w:bidi="he-IL"/>
            </w:rPr>
          </w:pPr>
          <w:hyperlink w:anchor="_Toc11152924" w:history="1">
            <w:r w:rsidRPr="00031CA8">
              <w:rPr>
                <w:rStyle w:val="Hyperlink"/>
                <w:rtl/>
              </w:rPr>
              <w:t>2.5.1 ממוצע מרחבי על מהירויות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Toc11152924 \h</w:instrText>
            </w:r>
            <w:r>
              <w:rPr>
                <w:webHidden/>
                <w:rtl/>
              </w:rPr>
              <w:instrText xml:space="preserve"> </w:instrText>
            </w:r>
            <w:r>
              <w:rPr>
                <w:webHidden/>
                <w:rtl/>
              </w:rPr>
            </w:r>
            <w:r>
              <w:rPr>
                <w:webHidden/>
                <w:rtl/>
              </w:rPr>
              <w:fldChar w:fldCharType="separate"/>
            </w:r>
            <w:r>
              <w:rPr>
                <w:webHidden/>
                <w:rtl/>
              </w:rPr>
              <w:t>20</w:t>
            </w:r>
            <w:r>
              <w:rPr>
                <w:webHidden/>
                <w:rtl/>
              </w:rPr>
              <w:fldChar w:fldCharType="end"/>
            </w:r>
          </w:hyperlink>
        </w:p>
        <w:p w:rsidR="007D79AC" w:rsidRDefault="007D79AC">
          <w:pPr>
            <w:pStyle w:val="TOC3"/>
            <w:rPr>
              <w:rFonts w:asciiTheme="minorHAnsi" w:eastAsiaTheme="minorEastAsia" w:hAnsiTheme="minorHAnsi" w:cstheme="minorBidi"/>
              <w:i w:val="0"/>
              <w:iCs w:val="0"/>
              <w:rtl/>
              <w:lang w:bidi="he-IL"/>
            </w:rPr>
          </w:pPr>
          <w:hyperlink w:anchor="_Toc11152925" w:history="1">
            <w:r w:rsidRPr="00031CA8">
              <w:rPr>
                <w:rStyle w:val="Hyperlink"/>
                <w:rtl/>
              </w:rPr>
              <w:t>2.5.2 חישובי הערכים האחרים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Toc11152925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7D79AC" w:rsidRDefault="007D79AC">
          <w:pPr>
            <w:pStyle w:val="TOC3"/>
            <w:rPr>
              <w:rFonts w:asciiTheme="minorHAnsi" w:eastAsiaTheme="minorEastAsia" w:hAnsiTheme="minorHAnsi" w:cstheme="minorBidi"/>
              <w:i w:val="0"/>
              <w:iCs w:val="0"/>
              <w:rtl/>
              <w:lang w:bidi="he-IL"/>
            </w:rPr>
          </w:pPr>
          <w:hyperlink w:anchor="_Toc11152926" w:history="1">
            <w:r w:rsidRPr="00031CA8">
              <w:rPr>
                <w:rStyle w:val="Hyperlink"/>
                <w:rtl/>
              </w:rPr>
              <w:t>2.5.3 חישוב ערכי האו-וודאות בעבור הנתונים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Toc11152926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7D79AC" w:rsidRDefault="007D79AC">
          <w:pPr>
            <w:pStyle w:val="TOC1"/>
            <w:tabs>
              <w:tab w:val="right" w:leader="dot" w:pos="8630"/>
            </w:tabs>
            <w:bidi/>
            <w:rPr>
              <w:rFonts w:asciiTheme="minorHAnsi" w:eastAsiaTheme="minorEastAsia" w:hAnsiTheme="minorHAnsi" w:cstheme="minorBidi"/>
              <w:noProof/>
              <w:rtl/>
              <w:lang w:bidi="he-IL"/>
            </w:rPr>
          </w:pPr>
          <w:hyperlink w:anchor="_Toc11152927" w:history="1">
            <w:r w:rsidRPr="00031CA8">
              <w:rPr>
                <w:rStyle w:val="Hyperlink"/>
                <w:noProof/>
                <w:rtl/>
              </w:rPr>
              <w:t>3 תוצאות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Toc11152927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28" w:history="1">
            <w:r w:rsidRPr="00031CA8">
              <w:rPr>
                <w:rStyle w:val="Hyperlink"/>
                <w:noProof/>
                <w:rtl/>
              </w:rPr>
              <w:t>3.1 חישוב מהירות החלקיקים המומצעת עם כיוון הזרימה לפי גובה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Toc11152928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29" w:history="1">
            <w:r w:rsidRPr="00031CA8">
              <w:rPr>
                <w:rStyle w:val="Hyperlink"/>
                <w:noProof/>
                <w:rtl/>
              </w:rPr>
              <w:t>3.2 חישוב כוח הגרר בעזרת מקדם הגרר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Toc11152929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30" w:history="1">
            <w:r w:rsidRPr="00031CA8">
              <w:rPr>
                <w:rStyle w:val="Hyperlink"/>
                <w:noProof/>
                <w:rtl/>
              </w:rPr>
              <w:t>3.3 חישוב כוח הגרר בעזרת מאמצי הריינולדס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Toc11152930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31" w:history="1">
            <w:r w:rsidRPr="00031CA8">
              <w:rPr>
                <w:rStyle w:val="Hyperlink"/>
                <w:noProof/>
                <w:rtl/>
              </w:rPr>
              <w:t>3.4 חישוב הממוצע המרחבי של התאוצה בתכסית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Toc11152931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32" w:history="1">
            <w:r w:rsidRPr="00031CA8">
              <w:rPr>
                <w:rStyle w:val="Hyperlink"/>
                <w:noProof/>
                <w:rtl/>
              </w:rPr>
              <w:t>3.5 חישוב הגרר באמצעות תאוצות החלקיקים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Toc11152932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7D79AC" w:rsidRDefault="007D79AC">
          <w:pPr>
            <w:pStyle w:val="TOC2"/>
            <w:rPr>
              <w:rFonts w:asciiTheme="minorHAnsi" w:eastAsiaTheme="minorEastAsia" w:hAnsiTheme="minorHAnsi" w:cstheme="minorBidi"/>
              <w:noProof/>
              <w:rtl/>
              <w:lang w:bidi="he-IL"/>
            </w:rPr>
          </w:pPr>
          <w:hyperlink w:anchor="_Toc11152933" w:history="1">
            <w:r w:rsidRPr="00031CA8">
              <w:rPr>
                <w:rStyle w:val="Hyperlink"/>
                <w:noProof/>
                <w:rtl/>
              </w:rPr>
              <w:t>3.6 השוואת השערת מקדם הגרר בעזרת התאוצות למקדם הגרר בעזרת נגזרת לחצי הריינולדס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Toc11152933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7D79AC" w:rsidRDefault="007D79AC">
          <w:pPr>
            <w:pStyle w:val="TOC1"/>
            <w:tabs>
              <w:tab w:val="right" w:leader="dot" w:pos="8630"/>
            </w:tabs>
            <w:bidi/>
            <w:rPr>
              <w:rFonts w:asciiTheme="minorHAnsi" w:eastAsiaTheme="minorEastAsia" w:hAnsiTheme="minorHAnsi" w:cstheme="minorBidi"/>
              <w:noProof/>
              <w:rtl/>
              <w:lang w:bidi="he-IL"/>
            </w:rPr>
          </w:pPr>
          <w:hyperlink w:anchor="_Toc11152934" w:history="1">
            <w:r w:rsidRPr="00031CA8">
              <w:rPr>
                <w:rStyle w:val="Hyperlink"/>
                <w:noProof/>
                <w:rtl/>
              </w:rPr>
              <w:t>4 דיון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Toc11152934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7D79AC" w:rsidRDefault="007D79AC">
          <w:pPr>
            <w:pStyle w:val="TOC1"/>
            <w:tabs>
              <w:tab w:val="right" w:leader="dot" w:pos="8630"/>
            </w:tabs>
            <w:bidi/>
            <w:rPr>
              <w:rFonts w:asciiTheme="minorHAnsi" w:eastAsiaTheme="minorEastAsia" w:hAnsiTheme="minorHAnsi" w:cstheme="minorBidi"/>
              <w:noProof/>
              <w:rtl/>
              <w:lang w:bidi="he-IL"/>
            </w:rPr>
          </w:pPr>
          <w:hyperlink w:anchor="_Toc11152935" w:history="1">
            <w:r w:rsidRPr="00031CA8">
              <w:rPr>
                <w:rStyle w:val="Hyperlink"/>
                <w:noProof/>
                <w:rtl/>
              </w:rPr>
              <w:t>5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Toc11152935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rsidR="00AE33D7" w:rsidRDefault="000432B5" w:rsidP="00AE33D7">
          <w:pPr>
            <w:pStyle w:val="Heading1"/>
            <w:rPr>
              <w:rtl/>
              <w:lang w:val="he-IL" w:bidi="he-IL"/>
            </w:rPr>
          </w:pPr>
          <w:r>
            <w:rPr>
              <w:lang w:val="he-IL"/>
            </w:rPr>
            <w:fldChar w:fldCharType="end"/>
          </w:r>
        </w:p>
      </w:sdtContent>
    </w:sdt>
    <w:p w:rsidR="00680664" w:rsidRDefault="00680664">
      <w:pPr>
        <w:rPr>
          <w:sz w:val="40"/>
          <w:szCs w:val="40"/>
          <w:rtl/>
          <w:lang w:bidi="he-IL"/>
        </w:rPr>
      </w:pPr>
      <w:r>
        <w:rPr>
          <w:rtl/>
          <w:lang w:bidi="he-IL"/>
        </w:rPr>
        <w:br w:type="page"/>
      </w:r>
      <w:bookmarkStart w:id="2" w:name="_GoBack"/>
      <w:bookmarkEnd w:id="2"/>
    </w:p>
    <w:p w:rsidR="004E6C37" w:rsidRDefault="00AE33D7" w:rsidP="00AE33D7">
      <w:pPr>
        <w:pStyle w:val="Heading1"/>
        <w:bidi/>
        <w:rPr>
          <w:rtl/>
          <w:lang w:bidi="he-IL"/>
        </w:rPr>
      </w:pPr>
      <w:bookmarkStart w:id="3" w:name="_Toc11152901"/>
      <w:r>
        <w:rPr>
          <w:rFonts w:hint="cs"/>
          <w:rtl/>
          <w:lang w:bidi="he-IL"/>
        </w:rPr>
        <w:lastRenderedPageBreak/>
        <w:t>הקדמה אישית</w:t>
      </w:r>
      <w:bookmarkEnd w:id="3"/>
    </w:p>
    <w:p w:rsidR="00E93C5C" w:rsidRDefault="00364AA4" w:rsidP="003C474C">
      <w:pPr>
        <w:bidi/>
        <w:spacing w:line="360" w:lineRule="auto"/>
        <w:jc w:val="both"/>
        <w:rPr>
          <w:sz w:val="24"/>
          <w:szCs w:val="24"/>
          <w:rtl/>
          <w:lang w:bidi="he-IL"/>
        </w:rPr>
      </w:pPr>
      <w:r>
        <w:rPr>
          <w:rFonts w:hint="cs"/>
          <w:sz w:val="24"/>
          <w:szCs w:val="24"/>
          <w:rtl/>
          <w:lang w:bidi="he-IL"/>
        </w:rPr>
        <w:t>בתחילת העבודה לא יכלתי לשער איך השנה וחצי הקרובות יראו לי. פסקה אחת ממאמר לקחה שעה של קריאה, עשרות דפי אינטרנט פתוחים ולפחות חמישה מו</w:t>
      </w:r>
      <w:r w:rsidR="005263F0">
        <w:rPr>
          <w:rFonts w:hint="cs"/>
          <w:sz w:val="24"/>
          <w:szCs w:val="24"/>
          <w:rtl/>
          <w:lang w:bidi="he-IL"/>
        </w:rPr>
        <w:t>ש</w:t>
      </w:r>
      <w:r>
        <w:rPr>
          <w:rFonts w:hint="cs"/>
          <w:sz w:val="24"/>
          <w:szCs w:val="24"/>
          <w:rtl/>
          <w:lang w:bidi="he-IL"/>
        </w:rPr>
        <w:t>גים חדשים</w:t>
      </w:r>
      <w:r w:rsidR="001F353E">
        <w:rPr>
          <w:rFonts w:hint="cs"/>
          <w:sz w:val="24"/>
          <w:szCs w:val="24"/>
          <w:rtl/>
          <w:lang w:bidi="he-IL"/>
        </w:rPr>
        <w:t>. אך עם הזמן, מתחילים לאט לאט להבין, אפילו בלי לשים לב. שעת קריאה הופכת ל</w:t>
      </w:r>
      <w:r w:rsidR="00E93C5C">
        <w:rPr>
          <w:rFonts w:hint="cs"/>
          <w:sz w:val="24"/>
          <w:szCs w:val="24"/>
          <w:rtl/>
          <w:lang w:bidi="he-IL"/>
        </w:rPr>
        <w:t>חצי</w:t>
      </w:r>
      <w:r w:rsidR="001F353E">
        <w:rPr>
          <w:rFonts w:hint="cs"/>
          <w:sz w:val="24"/>
          <w:szCs w:val="24"/>
          <w:rtl/>
          <w:lang w:bidi="he-IL"/>
        </w:rPr>
        <w:t xml:space="preserve"> </w:t>
      </w:r>
      <w:r w:rsidR="00E93C5C">
        <w:rPr>
          <w:rFonts w:hint="cs"/>
          <w:sz w:val="24"/>
          <w:szCs w:val="24"/>
          <w:rtl/>
          <w:lang w:bidi="he-IL"/>
        </w:rPr>
        <w:t>שעה</w:t>
      </w:r>
      <w:r w:rsidR="001F353E">
        <w:rPr>
          <w:rFonts w:hint="cs"/>
          <w:sz w:val="24"/>
          <w:szCs w:val="24"/>
          <w:rtl/>
          <w:lang w:bidi="he-IL"/>
        </w:rPr>
        <w:t xml:space="preserve"> שהופכת ל</w:t>
      </w:r>
      <w:r w:rsidR="00E93C5C">
        <w:rPr>
          <w:rFonts w:hint="cs"/>
          <w:sz w:val="24"/>
          <w:szCs w:val="24"/>
          <w:rtl/>
          <w:lang w:bidi="he-IL"/>
        </w:rPr>
        <w:t>עשר דקות</w:t>
      </w:r>
      <w:r w:rsidR="001F353E">
        <w:rPr>
          <w:rFonts w:hint="cs"/>
          <w:sz w:val="24"/>
          <w:szCs w:val="24"/>
          <w:rtl/>
          <w:lang w:bidi="he-IL"/>
        </w:rPr>
        <w:t>. ולמרות כל זה, עדיין יש עולם שלם בתחום המחקר שאני אפילו לא קרוב ללהתחיל להבין.</w:t>
      </w:r>
    </w:p>
    <w:p w:rsidR="00E93C5C" w:rsidRDefault="00E93C5C" w:rsidP="003C474C">
      <w:pPr>
        <w:bidi/>
        <w:spacing w:line="360" w:lineRule="auto"/>
        <w:jc w:val="both"/>
        <w:rPr>
          <w:sz w:val="24"/>
          <w:szCs w:val="24"/>
          <w:rtl/>
          <w:lang w:bidi="he-IL"/>
        </w:rPr>
      </w:pPr>
    </w:p>
    <w:p w:rsidR="00AE33D7" w:rsidRPr="00AE33D7" w:rsidRDefault="00E93C5C" w:rsidP="003C474C">
      <w:pPr>
        <w:bidi/>
        <w:spacing w:line="360" w:lineRule="auto"/>
        <w:jc w:val="both"/>
        <w:rPr>
          <w:sz w:val="24"/>
          <w:szCs w:val="24"/>
          <w:rtl/>
          <w:lang w:bidi="he-IL"/>
        </w:rPr>
      </w:pPr>
      <w:r>
        <w:rPr>
          <w:rFonts w:hint="cs"/>
          <w:sz w:val="24"/>
          <w:szCs w:val="24"/>
          <w:rtl/>
          <w:lang w:bidi="he-IL"/>
        </w:rPr>
        <w:t>זה באמת מרהי</w:t>
      </w:r>
      <w:r w:rsidR="00E81EC2">
        <w:rPr>
          <w:rFonts w:hint="cs"/>
          <w:sz w:val="24"/>
          <w:szCs w:val="24"/>
          <w:rtl/>
          <w:lang w:bidi="he-IL"/>
        </w:rPr>
        <w:t>ב</w:t>
      </w:r>
      <w:r>
        <w:rPr>
          <w:rFonts w:hint="cs"/>
          <w:sz w:val="24"/>
          <w:szCs w:val="24"/>
          <w:rtl/>
          <w:lang w:bidi="he-IL"/>
        </w:rPr>
        <w:t xml:space="preserve"> כמה ידע האנושות צברה, לפעמים עד כדי כך שזה נראה כמו קסם. נהנתי לחוות חלק קטן ממפעל הידע הזה.</w:t>
      </w:r>
    </w:p>
    <w:p w:rsidR="00AE33D7" w:rsidRDefault="00AE33D7">
      <w:pPr>
        <w:rPr>
          <w:sz w:val="40"/>
          <w:szCs w:val="40"/>
          <w:lang w:bidi="he-IL"/>
        </w:rPr>
      </w:pPr>
      <w:r>
        <w:rPr>
          <w:rtl/>
          <w:lang w:bidi="he-IL"/>
        </w:rPr>
        <w:br w:type="page"/>
      </w:r>
    </w:p>
    <w:p w:rsidR="005C4392" w:rsidRDefault="005C4392" w:rsidP="00E07009">
      <w:pPr>
        <w:pStyle w:val="Heading1"/>
        <w:bidi/>
        <w:rPr>
          <w:rtl/>
          <w:lang w:bidi="he-IL"/>
        </w:rPr>
      </w:pPr>
      <w:bookmarkStart w:id="4" w:name="_Toc11152902"/>
      <w:r>
        <w:rPr>
          <w:rFonts w:hint="cs"/>
          <w:rtl/>
          <w:lang w:bidi="he-IL"/>
        </w:rPr>
        <w:lastRenderedPageBreak/>
        <w:t>אבסטרקט</w:t>
      </w:r>
      <w:bookmarkEnd w:id="4"/>
    </w:p>
    <w:p w:rsidR="005C4392" w:rsidRPr="00F12AD7" w:rsidRDefault="0041408F" w:rsidP="007C1EFA">
      <w:pPr>
        <w:pStyle w:val="NormalWeb"/>
        <w:bidi/>
        <w:spacing w:before="0" w:beforeAutospacing="0" w:after="0" w:afterAutospacing="0" w:line="360" w:lineRule="auto"/>
        <w:jc w:val="both"/>
        <w:rPr>
          <w:rFonts w:ascii="Arial" w:hAnsi="Arial" w:cs="Arial"/>
          <w:b/>
          <w:bCs/>
          <w:color w:val="000000"/>
          <w:rtl/>
        </w:rPr>
      </w:pPr>
      <w:r>
        <w:rPr>
          <w:rFonts w:ascii="Arial" w:hAnsi="Arial" w:cs="Arial" w:hint="cs"/>
          <w:color w:val="000000"/>
          <w:rtl/>
        </w:rPr>
        <w:t>כוח הגרר</w:t>
      </w:r>
      <w:r w:rsidR="002F15E7">
        <w:rPr>
          <w:rFonts w:ascii="Arial" w:hAnsi="Arial" w:cs="Arial" w:hint="cs"/>
          <w:color w:val="000000"/>
          <w:rtl/>
        </w:rPr>
        <w:t xml:space="preserve"> הוא הכוח הפועל בכיוון המנוגד לתנועתו של גוף בזורם כתוצאה מחיכוך והפרשי לחצים מסביב לגוף. בנוסף, כוח זה</w:t>
      </w:r>
      <w:r>
        <w:rPr>
          <w:rFonts w:ascii="Arial" w:hAnsi="Arial" w:cs="Arial" w:hint="cs"/>
          <w:color w:val="000000"/>
          <w:rtl/>
        </w:rPr>
        <w:t xml:space="preserve"> הוא מרכ</w:t>
      </w:r>
      <w:r w:rsidR="00766468">
        <w:rPr>
          <w:rFonts w:ascii="Arial" w:hAnsi="Arial" w:cs="Arial" w:hint="cs"/>
          <w:color w:val="000000"/>
          <w:rtl/>
        </w:rPr>
        <w:t>יב חשוב ביותר בניתוח זרימה, למשל,</w:t>
      </w:r>
      <w:r>
        <w:rPr>
          <w:rFonts w:ascii="Arial" w:hAnsi="Arial" w:cs="Arial" w:hint="cs"/>
          <w:color w:val="000000"/>
          <w:rtl/>
        </w:rPr>
        <w:t xml:space="preserve"> חישוב כוח ה</w:t>
      </w:r>
      <w:r w:rsidR="00766468">
        <w:rPr>
          <w:rFonts w:ascii="Arial" w:hAnsi="Arial" w:cs="Arial" w:hint="cs"/>
          <w:color w:val="000000"/>
          <w:rtl/>
        </w:rPr>
        <w:t xml:space="preserve">גרר הוא נושא רחב במחקר על </w:t>
      </w:r>
      <w:r w:rsidR="00ED066B">
        <w:rPr>
          <w:rFonts w:ascii="Arial" w:hAnsi="Arial" w:cs="Arial" w:hint="cs"/>
          <w:color w:val="000000"/>
          <w:rtl/>
        </w:rPr>
        <w:t xml:space="preserve">תכסית עירונית. לאחרונה, פותחה שיטת </w:t>
      </w:r>
      <w:r w:rsidR="00ED066B" w:rsidRPr="007C229F">
        <w:rPr>
          <w:rFonts w:ascii="Arial" w:hAnsi="Arial" w:cs="Arial" w:hint="cs"/>
          <w:color w:val="000000"/>
          <w:rtl/>
        </w:rPr>
        <w:t xml:space="preserve">מחקר המאפשרת לבצע ניסוי </w:t>
      </w:r>
      <w:r w:rsidR="00766468" w:rsidRPr="007C229F">
        <w:rPr>
          <w:rFonts w:ascii="Arial" w:hAnsi="Arial" w:cs="Arial" w:hint="cs"/>
          <w:color w:val="000000"/>
          <w:rtl/>
        </w:rPr>
        <w:t>העוקב אחרי מסלולי החלקיקים</w:t>
      </w:r>
      <w:r w:rsidR="00ED066B" w:rsidRPr="007C229F">
        <w:rPr>
          <w:rFonts w:ascii="Arial" w:hAnsi="Arial" w:cs="Arial" w:hint="cs"/>
          <w:color w:val="000000"/>
          <w:rtl/>
        </w:rPr>
        <w:t xml:space="preserve"> במודל של תכסית</w:t>
      </w:r>
      <w:r w:rsidR="00ED066B">
        <w:rPr>
          <w:rFonts w:ascii="Arial" w:hAnsi="Arial" w:cs="Arial" w:hint="cs"/>
          <w:color w:val="000000"/>
          <w:rtl/>
        </w:rPr>
        <w:t xml:space="preserve"> עירונית.</w:t>
      </w:r>
      <w:r w:rsidR="005B6A0E">
        <w:rPr>
          <w:rFonts w:ascii="Arial" w:hAnsi="Arial" w:cs="Arial" w:hint="cs"/>
          <w:color w:val="000000"/>
          <w:rtl/>
        </w:rPr>
        <w:t xml:space="preserve"> הניסוי</w:t>
      </w:r>
      <w:r w:rsidR="00766468">
        <w:rPr>
          <w:rFonts w:ascii="Arial" w:hAnsi="Arial" w:cs="Arial" w:hint="cs"/>
          <w:color w:val="000000"/>
          <w:rtl/>
        </w:rPr>
        <w:t xml:space="preserve"> </w:t>
      </w:r>
      <w:r w:rsidR="005B6A0E">
        <w:rPr>
          <w:rFonts w:ascii="Arial" w:hAnsi="Arial" w:cs="Arial" w:hint="cs"/>
          <w:color w:val="000000"/>
          <w:rtl/>
        </w:rPr>
        <w:t xml:space="preserve">בוצע </w:t>
      </w:r>
      <w:r>
        <w:rPr>
          <w:rFonts w:ascii="Arial" w:hAnsi="Arial" w:cs="Arial"/>
          <w:color w:val="000000"/>
          <w:rtl/>
        </w:rPr>
        <w:t>במנהרת רוח, בה הוצב מודל של עיר</w:t>
      </w:r>
      <w:r w:rsidR="005C4392" w:rsidRPr="005C4392">
        <w:rPr>
          <w:rFonts w:ascii="Arial" w:hAnsi="Arial" w:cs="Arial"/>
          <w:color w:val="000000"/>
          <w:rtl/>
        </w:rPr>
        <w:t>.</w:t>
      </w:r>
      <w:r w:rsidR="005B6A0E">
        <w:rPr>
          <w:rFonts w:ascii="Arial" w:hAnsi="Arial" w:cs="Arial" w:hint="cs"/>
          <w:color w:val="000000"/>
          <w:rtl/>
        </w:rPr>
        <w:t xml:space="preserve"> בעזרת ניסוי זה </w:t>
      </w:r>
      <w:r w:rsidR="005B6A0E" w:rsidRPr="005C4392">
        <w:rPr>
          <w:rFonts w:ascii="Arial" w:hAnsi="Arial" w:cs="Arial"/>
          <w:color w:val="000000"/>
          <w:rtl/>
        </w:rPr>
        <w:t>המחקר בדק אם קיים קשר כלשהו בין תאוצות החלקיקים בתכסית עירונית</w:t>
      </w:r>
      <w:r w:rsidR="00E00A60">
        <w:rPr>
          <w:rFonts w:ascii="Arial" w:hAnsi="Arial" w:cs="Arial" w:hint="cs"/>
          <w:color w:val="000000"/>
          <w:rtl/>
        </w:rPr>
        <w:t xml:space="preserve"> כפונקצייה של הגובה</w:t>
      </w:r>
      <w:r w:rsidR="005B6A0E" w:rsidRPr="005C4392">
        <w:rPr>
          <w:rFonts w:ascii="Arial" w:hAnsi="Arial" w:cs="Arial"/>
          <w:color w:val="000000"/>
          <w:rtl/>
        </w:rPr>
        <w:t xml:space="preserve"> לכוח הגרר הפועל על חלקיקים אלו</w:t>
      </w:r>
      <w:r w:rsidR="00E00A60">
        <w:rPr>
          <w:rFonts w:ascii="Arial" w:hAnsi="Arial" w:cs="Arial" w:hint="cs"/>
          <w:color w:val="000000"/>
          <w:rtl/>
        </w:rPr>
        <w:t xml:space="preserve"> כפונקצייה של הגובה</w:t>
      </w:r>
      <w:r w:rsidR="005B6A0E" w:rsidRPr="005C4392">
        <w:rPr>
          <w:rFonts w:ascii="Arial" w:hAnsi="Arial" w:cs="Arial"/>
          <w:color w:val="000000"/>
          <w:rtl/>
        </w:rPr>
        <w:t>.</w:t>
      </w:r>
      <w:r w:rsidR="005C4392" w:rsidRPr="005C4392">
        <w:rPr>
          <w:rFonts w:ascii="Arial" w:hAnsi="Arial" w:cs="Arial"/>
          <w:color w:val="000000"/>
          <w:rtl/>
        </w:rPr>
        <w:t xml:space="preserve"> מהמדידות נשלפו המהירויות של החלקיקים ובעזרתם הוערכו </w:t>
      </w:r>
      <w:r w:rsidR="007C1EFA">
        <w:rPr>
          <w:rFonts w:ascii="Arial" w:hAnsi="Arial" w:cs="Arial" w:hint="cs"/>
          <w:color w:val="000000"/>
          <w:rtl/>
        </w:rPr>
        <w:t>מאמצי</w:t>
      </w:r>
      <w:r w:rsidR="005C4392" w:rsidRPr="005C4392">
        <w:rPr>
          <w:rFonts w:ascii="Arial" w:hAnsi="Arial" w:cs="Arial"/>
          <w:color w:val="000000"/>
          <w:rtl/>
        </w:rPr>
        <w:t xml:space="preserve"> הריינולדס במערכת. תחת תנאי המערכת, נגזרת </w:t>
      </w:r>
      <w:r w:rsidR="00766468">
        <w:rPr>
          <w:rFonts w:ascii="Arial" w:hAnsi="Arial" w:cs="Arial" w:hint="cs"/>
          <w:color w:val="000000"/>
          <w:rtl/>
        </w:rPr>
        <w:t>מאמצי</w:t>
      </w:r>
      <w:r w:rsidR="005C4392" w:rsidRPr="005C4392">
        <w:rPr>
          <w:rFonts w:ascii="Arial" w:hAnsi="Arial" w:cs="Arial"/>
          <w:color w:val="000000"/>
          <w:rtl/>
        </w:rPr>
        <w:t xml:space="preserve"> הריינולדס בציר ה-</w:t>
      </w:r>
      <w:r w:rsidR="005C4392" w:rsidRPr="005C4392">
        <w:rPr>
          <w:rFonts w:ascii="Arial" w:hAnsi="Arial" w:cs="Arial"/>
          <w:color w:val="000000"/>
        </w:rPr>
        <w:t>z</w:t>
      </w:r>
      <w:r w:rsidR="005C4392" w:rsidRPr="005C4392">
        <w:rPr>
          <w:rFonts w:ascii="Arial" w:hAnsi="Arial" w:cs="Arial"/>
          <w:color w:val="000000"/>
          <w:rtl/>
        </w:rPr>
        <w:t xml:space="preserve"> שווה</w:t>
      </w:r>
      <w:r w:rsidR="003C5FC7">
        <w:rPr>
          <w:rFonts w:ascii="Arial" w:hAnsi="Arial" w:cs="Arial"/>
          <w:color w:val="000000"/>
          <w:rtl/>
        </w:rPr>
        <w:t xml:space="preserve"> בקירוב לכוח הגרר כפול מינוס אח</w:t>
      </w:r>
      <w:r w:rsidR="003C5FC7">
        <w:rPr>
          <w:rFonts w:ascii="Arial" w:hAnsi="Arial" w:cs="Arial" w:hint="cs"/>
          <w:color w:val="000000"/>
          <w:rtl/>
        </w:rPr>
        <w:t>ת</w:t>
      </w:r>
      <w:r w:rsidR="005C4392" w:rsidRPr="005C4392">
        <w:rPr>
          <w:rFonts w:ascii="Arial" w:hAnsi="Arial" w:cs="Arial"/>
          <w:color w:val="000000"/>
          <w:rtl/>
        </w:rPr>
        <w:t xml:space="preserve">. מעבר לזאת כוח הגרר הוערך בעזרת ממוצע התאוצות בכל חתך גובה. </w:t>
      </w:r>
      <w:r w:rsidR="00F12AD7" w:rsidRPr="00E27632">
        <w:rPr>
          <w:rFonts w:ascii="Arial" w:hAnsi="Arial" w:cs="Arial" w:hint="cs"/>
          <w:color w:val="000000"/>
          <w:rtl/>
        </w:rPr>
        <w:t>גרף ה</w:t>
      </w:r>
      <w:r w:rsidR="005C4392" w:rsidRPr="00E27632">
        <w:rPr>
          <w:rFonts w:ascii="Arial" w:hAnsi="Arial" w:cs="Arial"/>
          <w:color w:val="000000"/>
          <w:rtl/>
        </w:rPr>
        <w:t>כוח על פי הערכת</w:t>
      </w:r>
      <w:r w:rsidR="00F12AD7" w:rsidRPr="00E27632">
        <w:rPr>
          <w:rFonts w:ascii="Arial" w:hAnsi="Arial" w:cs="Arial"/>
          <w:color w:val="000000"/>
          <w:rtl/>
        </w:rPr>
        <w:t xml:space="preserve"> </w:t>
      </w:r>
      <w:r w:rsidR="00F12AD7" w:rsidRPr="00E27632">
        <w:rPr>
          <w:rFonts w:ascii="Arial" w:hAnsi="Arial" w:cs="Arial" w:hint="cs"/>
          <w:color w:val="000000"/>
          <w:rtl/>
        </w:rPr>
        <w:t>מאמצי</w:t>
      </w:r>
      <w:r w:rsidRPr="00E27632">
        <w:rPr>
          <w:rFonts w:ascii="Arial" w:hAnsi="Arial" w:cs="Arial"/>
          <w:color w:val="000000"/>
          <w:rtl/>
        </w:rPr>
        <w:t xml:space="preserve"> הריינולדס התחיל בירידה</w:t>
      </w:r>
      <w:r w:rsidRPr="00E27632">
        <w:rPr>
          <w:rFonts w:ascii="Arial" w:hAnsi="Arial" w:cs="Arial" w:hint="cs"/>
          <w:color w:val="000000"/>
          <w:rtl/>
        </w:rPr>
        <w:t xml:space="preserve">, </w:t>
      </w:r>
      <w:r w:rsidR="005C4392" w:rsidRPr="00E27632">
        <w:rPr>
          <w:rFonts w:ascii="Arial" w:hAnsi="Arial" w:cs="Arial"/>
          <w:color w:val="000000"/>
          <w:rtl/>
        </w:rPr>
        <w:t>ולאחר מכן</w:t>
      </w:r>
      <w:r w:rsidR="00F12AD7" w:rsidRPr="00E27632">
        <w:rPr>
          <w:rFonts w:ascii="Arial" w:hAnsi="Arial" w:cs="Arial" w:hint="cs"/>
          <w:color w:val="000000"/>
          <w:rtl/>
        </w:rPr>
        <w:t>, לקראת קצה התכסית,</w:t>
      </w:r>
      <w:r w:rsidR="00F12AD7" w:rsidRPr="00E27632">
        <w:rPr>
          <w:rFonts w:ascii="Arial" w:hAnsi="Arial" w:cs="Arial"/>
          <w:color w:val="000000"/>
          <w:rtl/>
        </w:rPr>
        <w:t xml:space="preserve"> </w:t>
      </w:r>
      <w:r w:rsidR="002B4BE2" w:rsidRPr="00E27632">
        <w:rPr>
          <w:rFonts w:ascii="Arial" w:hAnsi="Arial" w:cs="Arial" w:hint="cs"/>
          <w:color w:val="000000"/>
          <w:rtl/>
        </w:rPr>
        <w:t xml:space="preserve">הכוח </w:t>
      </w:r>
      <w:r w:rsidR="00F12AD7" w:rsidRPr="00E27632">
        <w:rPr>
          <w:rFonts w:ascii="Arial" w:hAnsi="Arial" w:cs="Arial"/>
          <w:color w:val="000000"/>
          <w:rtl/>
        </w:rPr>
        <w:t>המשיך בעלייה עד סו</w:t>
      </w:r>
      <w:r w:rsidR="00F12AD7" w:rsidRPr="00E27632">
        <w:rPr>
          <w:rFonts w:ascii="Arial" w:hAnsi="Arial" w:cs="Arial" w:hint="cs"/>
          <w:color w:val="000000"/>
          <w:rtl/>
        </w:rPr>
        <w:t>פה</w:t>
      </w:r>
      <w:r w:rsidR="002B4BE2" w:rsidRPr="00E27632">
        <w:rPr>
          <w:rFonts w:ascii="Arial" w:hAnsi="Arial" w:cs="Arial" w:hint="cs"/>
          <w:color w:val="000000"/>
          <w:rtl/>
        </w:rPr>
        <w:t xml:space="preserve"> של התכסית</w:t>
      </w:r>
      <w:r w:rsidR="002B4BE2" w:rsidRPr="00E27632">
        <w:rPr>
          <w:rFonts w:ascii="Arial" w:hAnsi="Arial" w:cs="Arial"/>
          <w:color w:val="000000"/>
          <w:rtl/>
        </w:rPr>
        <w:t>. ה</w:t>
      </w:r>
      <w:r w:rsidR="005C4392" w:rsidRPr="00E27632">
        <w:rPr>
          <w:rFonts w:ascii="Arial" w:hAnsi="Arial" w:cs="Arial"/>
          <w:color w:val="000000"/>
          <w:rtl/>
        </w:rPr>
        <w:t>ערכת הגרר על פי התאוצות התנהגה גם</w:t>
      </w:r>
      <w:r w:rsidRPr="00E27632">
        <w:rPr>
          <w:rFonts w:ascii="Arial" w:hAnsi="Arial" w:cs="Arial"/>
          <w:color w:val="000000"/>
          <w:rtl/>
        </w:rPr>
        <w:t xml:space="preserve"> כן כך</w:t>
      </w:r>
      <w:r w:rsidR="00F12AD7" w:rsidRPr="00E27632">
        <w:rPr>
          <w:rFonts w:ascii="Arial" w:hAnsi="Arial" w:cs="Arial" w:hint="cs"/>
          <w:color w:val="000000"/>
          <w:rtl/>
        </w:rPr>
        <w:t>,</w:t>
      </w:r>
      <w:r w:rsidRPr="00E27632">
        <w:rPr>
          <w:rFonts w:ascii="Arial" w:hAnsi="Arial" w:cs="Arial"/>
          <w:color w:val="000000"/>
          <w:rtl/>
        </w:rPr>
        <w:t xml:space="preserve"> למעט</w:t>
      </w:r>
      <w:r w:rsidRPr="00E27632">
        <w:rPr>
          <w:rFonts w:ascii="Arial" w:hAnsi="Arial" w:cs="Arial" w:hint="cs"/>
          <w:color w:val="000000"/>
          <w:rtl/>
        </w:rPr>
        <w:t xml:space="preserve"> באזור הקרוב לקצה התכסית</w:t>
      </w:r>
      <w:r w:rsidR="005C4392" w:rsidRPr="00E27632">
        <w:rPr>
          <w:rFonts w:ascii="Arial" w:hAnsi="Arial" w:cs="Arial"/>
          <w:color w:val="000000"/>
          <w:rtl/>
        </w:rPr>
        <w:t>, שם אירע ירידה קטנה בכוח.</w:t>
      </w:r>
      <w:r w:rsidR="005C4392" w:rsidRPr="005C4392">
        <w:rPr>
          <w:rFonts w:ascii="Arial" w:hAnsi="Arial" w:cs="Arial"/>
          <w:color w:val="000000"/>
          <w:rtl/>
        </w:rPr>
        <w:t xml:space="preserve"> בהש</w:t>
      </w:r>
      <w:r w:rsidR="00D44795">
        <w:rPr>
          <w:rFonts w:ascii="Arial" w:hAnsi="Arial" w:cs="Arial"/>
          <w:color w:val="000000"/>
          <w:rtl/>
        </w:rPr>
        <w:t xml:space="preserve">וואה בין </w:t>
      </w:r>
      <w:r w:rsidR="00E27632">
        <w:rPr>
          <w:rFonts w:ascii="Arial" w:hAnsi="Arial" w:cs="Arial" w:hint="cs"/>
          <w:color w:val="000000"/>
          <w:rtl/>
        </w:rPr>
        <w:t>ההערכה של מאמצי ריינולדס לההערכה</w:t>
      </w:r>
      <w:r w:rsidR="00D44795">
        <w:rPr>
          <w:rFonts w:ascii="Arial" w:hAnsi="Arial" w:cs="Arial" w:hint="cs"/>
          <w:color w:val="000000"/>
          <w:rtl/>
        </w:rPr>
        <w:t xml:space="preserve"> של תאוצות החלקיקים </w:t>
      </w:r>
      <w:r w:rsidR="005C4392" w:rsidRPr="005C4392">
        <w:rPr>
          <w:rFonts w:ascii="Arial" w:hAnsi="Arial" w:cs="Arial"/>
          <w:color w:val="000000"/>
          <w:rtl/>
        </w:rPr>
        <w:t xml:space="preserve">נראה כי אין קשר ישר כלשהו, </w:t>
      </w:r>
      <w:r w:rsidR="008A7CF3">
        <w:rPr>
          <w:rFonts w:ascii="Arial" w:hAnsi="Arial" w:cs="Arial"/>
          <w:color w:val="000000"/>
          <w:rtl/>
        </w:rPr>
        <w:t>אך סדרי הגודל של ש</w:t>
      </w:r>
      <w:r w:rsidR="008A7CF3">
        <w:rPr>
          <w:rFonts w:ascii="Arial" w:hAnsi="Arial" w:cs="Arial" w:hint="cs"/>
          <w:color w:val="000000"/>
          <w:rtl/>
        </w:rPr>
        <w:t>ת</w:t>
      </w:r>
      <w:r w:rsidR="00E27632">
        <w:rPr>
          <w:rFonts w:ascii="Arial" w:hAnsi="Arial" w:cs="Arial"/>
          <w:color w:val="000000"/>
          <w:rtl/>
        </w:rPr>
        <w:t>י הה</w:t>
      </w:r>
      <w:r w:rsidR="00E27632">
        <w:rPr>
          <w:rFonts w:ascii="Arial" w:hAnsi="Arial" w:cs="Arial" w:hint="cs"/>
          <w:color w:val="000000"/>
          <w:rtl/>
        </w:rPr>
        <w:t>ערכות</w:t>
      </w:r>
      <w:r w:rsidR="005C4392" w:rsidRPr="005C4392">
        <w:rPr>
          <w:rFonts w:ascii="Arial" w:hAnsi="Arial" w:cs="Arial"/>
          <w:color w:val="000000"/>
          <w:rtl/>
        </w:rPr>
        <w:t xml:space="preserve"> היו שווים והתנהגותם הייתה דומה. לכן נראה כי יכול להיות קיים קשר בין השניים, גם אם לא ישר.</w:t>
      </w:r>
      <w:r w:rsidR="00D26D72">
        <w:rPr>
          <w:rFonts w:ascii="Arial" w:hAnsi="Arial" w:cs="Arial" w:hint="cs"/>
          <w:color w:val="000000"/>
          <w:rtl/>
        </w:rPr>
        <w:t xml:space="preserve"> מומלץ להערוך מחקר המשך, כי מציאת קשר כלשהו יכול לעזור לתכנן ערים </w:t>
      </w:r>
      <w:r w:rsidR="00146B47">
        <w:rPr>
          <w:rFonts w:ascii="Arial" w:hAnsi="Arial" w:cs="Arial" w:hint="cs"/>
          <w:color w:val="000000"/>
          <w:rtl/>
        </w:rPr>
        <w:t>כך שהמבנה שלהן יסייע בצמצום זיהום באוויר באזורים ה</w:t>
      </w:r>
      <w:r w:rsidR="00D26D72">
        <w:rPr>
          <w:rFonts w:ascii="Arial" w:hAnsi="Arial" w:cs="Arial" w:hint="cs"/>
          <w:color w:val="000000"/>
          <w:rtl/>
        </w:rPr>
        <w:t>ומי אדם.</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5" w:name="_Toc11152903"/>
      <w:r>
        <w:rPr>
          <w:rFonts w:hint="cs"/>
          <w:rtl/>
          <w:lang w:bidi="he-IL"/>
        </w:rPr>
        <w:lastRenderedPageBreak/>
        <w:t>מבוא</w:t>
      </w:r>
      <w:bookmarkEnd w:id="5"/>
    </w:p>
    <w:p w:rsidR="005C4392" w:rsidRPr="005C4392" w:rsidRDefault="005C4392" w:rsidP="0064248B">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xml:space="preserve">)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w:t>
      </w:r>
      <w:r w:rsidR="0064248B">
        <w:rPr>
          <w:rFonts w:eastAsia="Times New Roman" w:hint="cs"/>
          <w:color w:val="000000"/>
          <w:sz w:val="24"/>
          <w:szCs w:val="24"/>
          <w:rtl/>
          <w:lang w:bidi="he-IL"/>
        </w:rPr>
        <w:t>מדחסים</w:t>
      </w:r>
      <w:r w:rsidRPr="005C4392">
        <w:rPr>
          <w:rFonts w:eastAsia="Times New Roman"/>
          <w:color w:val="000000"/>
          <w:sz w:val="24"/>
          <w:szCs w:val="24"/>
          <w:rtl/>
          <w:lang w:bidi="he-IL"/>
        </w:rPr>
        <w:t>, ומיזוג ביתי  </w:t>
      </w:r>
      <w:sdt>
        <w:sdtPr>
          <w:rPr>
            <w:rFonts w:eastAsia="Times New Roman"/>
            <w:color w:val="000000"/>
            <w:sz w:val="24"/>
            <w:szCs w:val="24"/>
            <w:rtl/>
            <w:lang w:bidi="he-IL"/>
          </w:rPr>
          <w:id w:val="-580605832"/>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EF42CF" w:rsidRPr="00EF42CF">
            <w:rPr>
              <w:rFonts w:eastAsia="Times New Roman" w:hint="cs"/>
              <w:noProof/>
              <w:color w:val="000000"/>
              <w:sz w:val="24"/>
              <w:szCs w:val="24"/>
              <w:rtl/>
              <w:lang w:bidi="he-IL"/>
            </w:rPr>
            <w:t>(</w:t>
          </w:r>
          <w:r w:rsidR="00EF42CF" w:rsidRPr="00EF42CF">
            <w:rPr>
              <w:rFonts w:eastAsia="Times New Roman" w:hint="cs"/>
              <w:noProof/>
              <w:color w:val="000000"/>
              <w:sz w:val="24"/>
              <w:szCs w:val="24"/>
              <w:lang w:bidi="he-IL"/>
            </w:rPr>
            <w:t>Fox, McDoland</w:t>
          </w:r>
          <w:r w:rsidR="00EF42CF" w:rsidRPr="00EF42CF">
            <w:rPr>
              <w:rFonts w:eastAsia="Times New Roman" w:hint="cs"/>
              <w:noProof/>
              <w:color w:val="000000"/>
              <w:sz w:val="24"/>
              <w:szCs w:val="24"/>
              <w:rtl/>
              <w:lang w:bidi="he-IL"/>
            </w:rPr>
            <w:t xml:space="preserve">, &amp; </w:t>
          </w:r>
          <w:r w:rsidR="00EF42CF" w:rsidRPr="00EF42CF">
            <w:rPr>
              <w:rFonts w:eastAsia="Times New Roman" w:hint="cs"/>
              <w:noProof/>
              <w:color w:val="000000"/>
              <w:sz w:val="24"/>
              <w:szCs w:val="24"/>
              <w:lang w:bidi="he-IL"/>
            </w:rPr>
            <w:t>Pritchard, 1998</w:t>
          </w:r>
          <w:r w:rsidR="00EF42CF" w:rsidRPr="00EF42CF">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7527C6">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w:t>
      </w:r>
      <w:r w:rsidR="0064248B">
        <w:rPr>
          <w:rFonts w:eastAsia="Times New Roman" w:hint="cs"/>
          <w:color w:val="000000"/>
          <w:sz w:val="24"/>
          <w:szCs w:val="24"/>
          <w:rtl/>
          <w:lang w:bidi="he-IL"/>
        </w:rPr>
        <w:t>לאפיין</w:t>
      </w:r>
      <w:r w:rsidRPr="005C4392">
        <w:rPr>
          <w:rFonts w:eastAsia="Times New Roman"/>
          <w:color w:val="000000"/>
          <w:sz w:val="24"/>
          <w:szCs w:val="24"/>
          <w:rtl/>
          <w:lang w:bidi="he-IL"/>
        </w:rPr>
        <w:t xml:space="preserve">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=Vd/ν</m:t>
        </m:r>
      </m:oMath>
      <w:r w:rsidRPr="005C4392">
        <w:rPr>
          <w:rFonts w:eastAsia="Times New Roman"/>
          <w:color w:val="000000"/>
          <w:sz w:val="24"/>
          <w:szCs w:val="24"/>
          <w:rtl/>
          <w:lang w:bidi="he-IL"/>
        </w:rPr>
        <w:t xml:space="preserve"> כאשר </w:t>
      </w:r>
      <w:r w:rsidR="007527C6">
        <w:rPr>
          <w:rFonts w:eastAsia="Times New Roman"/>
          <w:color w:val="000000"/>
          <w:sz w:val="24"/>
          <w:szCs w:val="24"/>
          <w:lang w:bidi="he-IL"/>
        </w:rPr>
        <w:t>V</w:t>
      </w:r>
      <w:r w:rsidRPr="005C4392">
        <w:rPr>
          <w:rFonts w:eastAsia="Times New Roman"/>
          <w:color w:val="000000"/>
          <w:sz w:val="24"/>
          <w:szCs w:val="24"/>
          <w:rtl/>
          <w:lang w:bidi="he-IL"/>
        </w:rPr>
        <w:t xml:space="preserve"> היא המהירות הממוצעת של חלקיקי הזורם, </w:t>
      </w:r>
      <w:r w:rsidR="007527C6">
        <w:rPr>
          <w:rFonts w:eastAsia="Times New Roman"/>
          <w:color w:val="000000"/>
          <w:sz w:val="24"/>
          <w:szCs w:val="24"/>
          <w:lang w:bidi="he-IL"/>
        </w:rPr>
        <w:t>d</w:t>
      </w:r>
      <w:r w:rsidR="0064248B">
        <w:rPr>
          <w:rFonts w:eastAsia="Times New Roman"/>
          <w:color w:val="000000"/>
          <w:sz w:val="24"/>
          <w:szCs w:val="24"/>
          <w:rtl/>
          <w:lang w:bidi="he-IL"/>
        </w:rPr>
        <w:t xml:space="preserve"> היא סדר הג</w:t>
      </w:r>
      <w:r w:rsidR="0064248B">
        <w:rPr>
          <w:rFonts w:eastAsia="Times New Roman" w:hint="cs"/>
          <w:color w:val="000000"/>
          <w:sz w:val="24"/>
          <w:szCs w:val="24"/>
          <w:rtl/>
          <w:lang w:bidi="he-IL"/>
        </w:rPr>
        <w:t>ו</w:t>
      </w:r>
      <w:r w:rsidR="0064248B">
        <w:rPr>
          <w:rFonts w:eastAsia="Times New Roman"/>
          <w:color w:val="000000"/>
          <w:sz w:val="24"/>
          <w:szCs w:val="24"/>
          <w:rtl/>
          <w:lang w:bidi="he-IL"/>
        </w:rPr>
        <w:t>ד</w:t>
      </w:r>
      <w:r w:rsidRPr="005C4392">
        <w:rPr>
          <w:rFonts w:eastAsia="Times New Roman"/>
          <w:color w:val="000000"/>
          <w:sz w:val="24"/>
          <w:szCs w:val="24"/>
          <w:rtl/>
          <w:lang w:bidi="he-IL"/>
        </w:rPr>
        <w:t xml:space="preserve">ל של </w:t>
      </w:r>
      <w:r w:rsidR="0064248B">
        <w:rPr>
          <w:rFonts w:eastAsia="Times New Roman"/>
          <w:color w:val="000000"/>
          <w:sz w:val="24"/>
          <w:szCs w:val="24"/>
          <w:rtl/>
          <w:lang w:bidi="he-IL"/>
        </w:rPr>
        <w:t>האורך</w:t>
      </w:r>
      <w:r w:rsidR="0097104A">
        <w:rPr>
          <w:rFonts w:eastAsia="Times New Roman"/>
          <w:color w:val="000000"/>
          <w:sz w:val="24"/>
          <w:szCs w:val="24"/>
          <w:rtl/>
          <w:lang w:bidi="he-IL"/>
        </w:rPr>
        <w:t xml:space="preserve"> ו-ν</w:t>
      </w:r>
      <w:r w:rsidRPr="005C4392">
        <w:rPr>
          <w:rFonts w:eastAsia="Times New Roman"/>
          <w:color w:val="000000"/>
          <w:sz w:val="24"/>
          <w:szCs w:val="24"/>
          <w:rtl/>
          <w:lang w:bidi="he-IL"/>
        </w:rPr>
        <w:t>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w:t>
      </w:r>
      <w:r w:rsidR="0064248B">
        <w:rPr>
          <w:rFonts w:eastAsia="Times New Roman" w:hint="cs"/>
          <w:color w:val="000000"/>
          <w:sz w:val="24"/>
          <w:szCs w:val="24"/>
          <w:rtl/>
          <w:lang w:bidi="he-IL"/>
        </w:rPr>
        <w:t>, או רוח כאשר היא נתקלת במכשולים, למשל בניינים בעיר</w:t>
      </w:r>
      <w:r w:rsidRPr="005C4392">
        <w:rPr>
          <w:rFonts w:eastAsia="Times New Roman"/>
          <w:color w:val="000000"/>
          <w:sz w:val="24"/>
          <w:szCs w:val="24"/>
          <w:rtl/>
          <w:lang w:bidi="he-IL"/>
        </w:rPr>
        <w:t xml:space="preserve"> </w:t>
      </w:r>
      <w:sdt>
        <w:sdtPr>
          <w:rPr>
            <w:rFonts w:eastAsia="Times New Roman"/>
            <w:color w:val="000000"/>
            <w:sz w:val="24"/>
            <w:szCs w:val="24"/>
            <w:rtl/>
            <w:lang w:bidi="he-IL"/>
          </w:rPr>
          <w:id w:val="934102513"/>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EF42CF" w:rsidRPr="00EF42CF">
            <w:rPr>
              <w:rFonts w:eastAsia="Times New Roman" w:hint="cs"/>
              <w:noProof/>
              <w:color w:val="000000"/>
              <w:sz w:val="24"/>
              <w:szCs w:val="24"/>
              <w:rtl/>
              <w:lang w:bidi="he-IL"/>
            </w:rPr>
            <w:t>(</w:t>
          </w:r>
          <w:r w:rsidR="00EF42CF" w:rsidRPr="00EF42CF">
            <w:rPr>
              <w:rFonts w:eastAsia="Times New Roman" w:hint="cs"/>
              <w:noProof/>
              <w:color w:val="000000"/>
              <w:sz w:val="24"/>
              <w:szCs w:val="24"/>
              <w:lang w:bidi="he-IL"/>
            </w:rPr>
            <w:t>Toschi</w:t>
          </w:r>
          <w:r w:rsidR="00EF42CF" w:rsidRPr="00EF42CF">
            <w:rPr>
              <w:rFonts w:eastAsia="Times New Roman" w:hint="cs"/>
              <w:noProof/>
              <w:color w:val="000000"/>
              <w:sz w:val="24"/>
              <w:szCs w:val="24"/>
              <w:rtl/>
              <w:lang w:bidi="he-IL"/>
            </w:rPr>
            <w:t xml:space="preserve"> &amp; </w:t>
          </w:r>
          <w:r w:rsidR="00EF42CF" w:rsidRPr="00EF42CF">
            <w:rPr>
              <w:rFonts w:eastAsia="Times New Roman" w:hint="cs"/>
              <w:noProof/>
              <w:color w:val="000000"/>
              <w:sz w:val="24"/>
              <w:szCs w:val="24"/>
              <w:lang w:bidi="he-IL"/>
            </w:rPr>
            <w:t>Bodenschatz, 2009</w:t>
          </w:r>
          <w:r w:rsidR="00EF42CF" w:rsidRPr="00EF42CF">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115B7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ישנן שתי שיטות מקובלות לחקירת זורמים: השיטה האוילרית והשיטה הלגראנג'ית. בשיטה האוילרית מודדים את תכונות הזורם בנקודה מסוימת</w:t>
      </w:r>
      <w:r w:rsidR="002C6EA1">
        <w:rPr>
          <w:rFonts w:eastAsia="Times New Roman" w:hint="cs"/>
          <w:color w:val="000000"/>
          <w:sz w:val="24"/>
          <w:szCs w:val="24"/>
          <w:rtl/>
          <w:lang w:bidi="he-IL"/>
        </w:rPr>
        <w:t xml:space="preserve"> קבועה במרחב</w:t>
      </w:r>
      <w:r w:rsidRPr="005C4392">
        <w:rPr>
          <w:rFonts w:eastAsia="Times New Roman"/>
          <w:color w:val="000000"/>
          <w:sz w:val="24"/>
          <w:szCs w:val="24"/>
          <w:rtl/>
          <w:lang w:bidi="he-IL"/>
        </w:rPr>
        <w:t xml:space="preserve"> לאורך כל הניסוי. היתרונות של שיטה זו הן בעיקר הפשטות שלה: יותר פשוט להציב חיישן ב</w:t>
      </w:r>
      <w:r w:rsidR="00E81EC2">
        <w:rPr>
          <w:rFonts w:eastAsia="Times New Roman"/>
          <w:color w:val="000000"/>
          <w:sz w:val="24"/>
          <w:szCs w:val="24"/>
          <w:rtl/>
          <w:lang w:bidi="he-IL"/>
        </w:rPr>
        <w:t>מקום קבוע ולמדוד את תכונות ה</w:t>
      </w:r>
      <w:r w:rsidR="00E81EC2">
        <w:rPr>
          <w:rFonts w:eastAsia="Times New Roman" w:hint="cs"/>
          <w:color w:val="000000"/>
          <w:sz w:val="24"/>
          <w:szCs w:val="24"/>
          <w:rtl/>
          <w:lang w:bidi="he-IL"/>
        </w:rPr>
        <w:t>זורם</w:t>
      </w:r>
      <w:r w:rsidRPr="005C4392">
        <w:rPr>
          <w:rFonts w:eastAsia="Times New Roman"/>
          <w:color w:val="000000"/>
          <w:sz w:val="24"/>
          <w:szCs w:val="24"/>
          <w:rtl/>
          <w:lang w:bidi="he-IL"/>
        </w:rPr>
        <w:t xml:space="preserve">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w:t>
      </w:r>
      <w:r w:rsidR="00115B7A">
        <w:rPr>
          <w:rFonts w:eastAsia="Times New Roman" w:hint="cs"/>
          <w:color w:val="000000"/>
          <w:sz w:val="24"/>
          <w:szCs w:val="24"/>
          <w:rtl/>
          <w:lang w:bidi="he-IL"/>
        </w:rPr>
        <w:t>נפוצה</w:t>
      </w:r>
      <w:r w:rsidR="00115B7A">
        <w:rPr>
          <w:rFonts w:eastAsia="Times New Roman"/>
          <w:color w:val="000000"/>
          <w:sz w:val="24"/>
          <w:szCs w:val="24"/>
          <w:rtl/>
          <w:lang w:bidi="he-IL"/>
        </w:rPr>
        <w:t xml:space="preserve"> </w:t>
      </w:r>
      <w:r w:rsidR="00115B7A">
        <w:rPr>
          <w:rFonts w:eastAsia="Times New Roman" w:hint="cs"/>
          <w:color w:val="000000"/>
          <w:sz w:val="24"/>
          <w:szCs w:val="24"/>
          <w:rtl/>
          <w:lang w:bidi="he-IL"/>
        </w:rPr>
        <w:t>מאוד</w:t>
      </w:r>
      <w:r w:rsidR="000B78B2">
        <w:rPr>
          <w:rFonts w:eastAsia="Times New Roman"/>
          <w:color w:val="000000"/>
          <w:sz w:val="24"/>
          <w:szCs w:val="24"/>
          <w:rtl/>
          <w:lang w:bidi="he-IL"/>
        </w:rPr>
        <w:t xml:space="preserve"> </w:t>
      </w:r>
      <w:r w:rsidR="000B78B2">
        <w:rPr>
          <w:rFonts w:eastAsia="Times New Roman" w:hint="cs"/>
          <w:color w:val="000000"/>
          <w:sz w:val="24"/>
          <w:szCs w:val="24"/>
          <w:rtl/>
          <w:lang w:bidi="he-IL"/>
        </w:rPr>
        <w:t>ב</w:t>
      </w:r>
      <w:r w:rsidRPr="005C4392">
        <w:rPr>
          <w:rFonts w:eastAsia="Times New Roman"/>
          <w:color w:val="000000"/>
          <w:sz w:val="24"/>
          <w:szCs w:val="24"/>
          <w:rtl/>
          <w:lang w:bidi="he-IL"/>
        </w:rPr>
        <w:t xml:space="preserve">חקר הפיזור של זיהום באוויר </w:t>
      </w:r>
      <w:sdt>
        <w:sdtPr>
          <w:rPr>
            <w:rFonts w:eastAsia="Times New Roman"/>
            <w:color w:val="000000"/>
            <w:sz w:val="24"/>
            <w:szCs w:val="24"/>
            <w:rtl/>
            <w:lang w:bidi="he-IL"/>
          </w:rPr>
          <w:id w:val="-363600066"/>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EF42CF" w:rsidRPr="00EF42CF">
            <w:rPr>
              <w:rFonts w:eastAsia="Times New Roman" w:hint="cs"/>
              <w:noProof/>
              <w:color w:val="000000"/>
              <w:sz w:val="24"/>
              <w:szCs w:val="24"/>
              <w:rtl/>
              <w:lang w:bidi="he-IL"/>
            </w:rPr>
            <w:t>(</w:t>
          </w:r>
          <w:r w:rsidR="00EF42CF" w:rsidRPr="00EF42CF">
            <w:rPr>
              <w:rFonts w:eastAsia="Times New Roman" w:hint="cs"/>
              <w:noProof/>
              <w:color w:val="000000"/>
              <w:sz w:val="24"/>
              <w:szCs w:val="24"/>
              <w:lang w:bidi="he-IL"/>
            </w:rPr>
            <w:t>Toschi</w:t>
          </w:r>
          <w:r w:rsidR="00EF42CF" w:rsidRPr="00EF42CF">
            <w:rPr>
              <w:rFonts w:eastAsia="Times New Roman" w:hint="cs"/>
              <w:noProof/>
              <w:color w:val="000000"/>
              <w:sz w:val="24"/>
              <w:szCs w:val="24"/>
              <w:rtl/>
              <w:lang w:bidi="he-IL"/>
            </w:rPr>
            <w:t xml:space="preserve"> &amp; </w:t>
          </w:r>
          <w:r w:rsidR="00EF42CF" w:rsidRPr="00EF42CF">
            <w:rPr>
              <w:rFonts w:eastAsia="Times New Roman" w:hint="cs"/>
              <w:noProof/>
              <w:color w:val="000000"/>
              <w:sz w:val="24"/>
              <w:szCs w:val="24"/>
              <w:lang w:bidi="he-IL"/>
            </w:rPr>
            <w:t>Bodenschatz, 2009</w:t>
          </w:r>
          <w:r w:rsidR="00EF42CF" w:rsidRPr="00EF42CF">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סוג מסויים של זרימה טורבולנטית הוא זרימה טורבולנטית בערים. כאשר רוח נושבת על עיר (מקבץ בניינים), האוויר מתחיל לזוז בצורה כאוטית.</w:t>
      </w:r>
      <w:r w:rsidR="00AC08BE">
        <w:rPr>
          <w:rFonts w:eastAsia="Times New Roman" w:hint="cs"/>
          <w:color w:val="000000"/>
          <w:sz w:val="24"/>
          <w:szCs w:val="24"/>
          <w:rtl/>
          <w:lang w:bidi="he-IL"/>
        </w:rPr>
        <w:t xml:space="preserve"> אפשר לראות שאת ישירות מהנוסחה למספר הריינולדס, צפיפות וצמיגות הרוח לא משתנות, וגם כן המהירות לא משתנה, אך סדר </w:t>
      </w:r>
      <w:r w:rsidR="00AC08BE">
        <w:rPr>
          <w:rFonts w:eastAsia="Times New Roman" w:hint="cs"/>
          <w:color w:val="000000"/>
          <w:sz w:val="24"/>
          <w:szCs w:val="24"/>
          <w:rtl/>
          <w:lang w:bidi="he-IL"/>
        </w:rPr>
        <w:lastRenderedPageBreak/>
        <w:t>הגדול של הבעיה גדל משמעותית בגלל הגובה של הבניינים.</w:t>
      </w:r>
      <w:r w:rsidRPr="005C4392">
        <w:rPr>
          <w:rFonts w:eastAsia="Times New Roman"/>
          <w:color w:val="000000"/>
          <w:sz w:val="24"/>
          <w:szCs w:val="24"/>
          <w:rtl/>
          <w:lang w:bidi="he-IL"/>
        </w:rPr>
        <w:t xml:space="preserve">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EF42CF" w:rsidRPr="00EF42CF">
            <w:rPr>
              <w:rFonts w:eastAsia="Times New Roman" w:hint="cs"/>
              <w:noProof/>
              <w:color w:val="000000"/>
              <w:sz w:val="24"/>
              <w:szCs w:val="24"/>
              <w:rtl/>
              <w:lang w:bidi="he-IL"/>
            </w:rPr>
            <w:t>(</w:t>
          </w:r>
          <w:r w:rsidR="00EF42CF" w:rsidRPr="00EF42CF">
            <w:rPr>
              <w:rFonts w:eastAsia="Times New Roman" w:hint="cs"/>
              <w:noProof/>
              <w:color w:val="000000"/>
              <w:sz w:val="24"/>
              <w:szCs w:val="24"/>
              <w:lang w:bidi="he-IL"/>
            </w:rPr>
            <w:t>Britter</w:t>
          </w:r>
          <w:r w:rsidR="00EF42CF" w:rsidRPr="00EF42CF">
            <w:rPr>
              <w:rFonts w:eastAsia="Times New Roman" w:hint="cs"/>
              <w:noProof/>
              <w:color w:val="000000"/>
              <w:sz w:val="24"/>
              <w:szCs w:val="24"/>
              <w:rtl/>
              <w:lang w:bidi="he-IL"/>
            </w:rPr>
            <w:t xml:space="preserve"> &amp; </w:t>
          </w:r>
          <w:r w:rsidR="00EF42CF" w:rsidRPr="00EF42CF">
            <w:rPr>
              <w:rFonts w:eastAsia="Times New Roman" w:hint="cs"/>
              <w:noProof/>
              <w:color w:val="000000"/>
              <w:sz w:val="24"/>
              <w:szCs w:val="24"/>
              <w:lang w:bidi="he-IL"/>
            </w:rPr>
            <w:t>Hanna., 2003</w:t>
          </w:r>
          <w:r w:rsidR="00EF42CF" w:rsidRPr="00EF42CF">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961A35" w:rsidRDefault="005C4392" w:rsidP="00612817">
      <w:pPr>
        <w:bidi/>
        <w:spacing w:line="360" w:lineRule="auto"/>
        <w:jc w:val="both"/>
        <w:rPr>
          <w:rFonts w:eastAsia="Times New Roman"/>
          <w:color w:val="000000"/>
          <w:sz w:val="24"/>
          <w:szCs w:val="24"/>
          <w:rtl/>
          <w:lang w:bidi="he-IL"/>
        </w:rPr>
      </w:pPr>
      <w:r w:rsidRPr="005C4392">
        <w:rPr>
          <w:rFonts w:eastAsia="Times New Roman"/>
          <w:color w:val="000000"/>
          <w:sz w:val="24"/>
          <w:szCs w:val="24"/>
          <w:rtl/>
          <w:lang w:bidi="he-IL"/>
        </w:rPr>
        <w:t>כוח הגרר</w:t>
      </w:r>
      <w:r w:rsidR="00961A35">
        <w:rPr>
          <w:rFonts w:eastAsia="Times New Roman" w:hint="cs"/>
          <w:color w:val="000000"/>
          <w:sz w:val="24"/>
          <w:szCs w:val="24"/>
          <w:rtl/>
          <w:lang w:bidi="he-IL"/>
        </w:rPr>
        <w:t>, הפועל על גוף בכיוון המנוגד לכיוון תנועתו,</w:t>
      </w:r>
      <w:r w:rsidR="008032B2">
        <w:rPr>
          <w:rFonts w:eastAsia="Times New Roman" w:hint="cs"/>
          <w:color w:val="000000"/>
          <w:sz w:val="24"/>
          <w:szCs w:val="24"/>
          <w:rtl/>
          <w:lang w:bidi="he-IL"/>
        </w:rPr>
        <w:t xml:space="preserve"> הוא כוח חשוב הפועל על הבניינים בתכסית העירונית</w:t>
      </w:r>
      <w:r w:rsidRPr="005C4392">
        <w:rPr>
          <w:rFonts w:eastAsia="Times New Roman"/>
          <w:color w:val="000000"/>
          <w:sz w:val="24"/>
          <w:szCs w:val="24"/>
          <w:rtl/>
          <w:lang w:bidi="he-IL"/>
        </w:rPr>
        <w:t>.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w:t>
      </w:r>
      <w:r w:rsidR="00AC08BE">
        <w:rPr>
          <w:rFonts w:eastAsia="Times New Roman" w:hint="cs"/>
          <w:color w:val="000000"/>
          <w:sz w:val="24"/>
          <w:szCs w:val="24"/>
          <w:rtl/>
          <w:lang w:bidi="he-IL"/>
        </w:rPr>
        <w:t>, למשל</w:t>
      </w:r>
      <w:r w:rsidR="006942F6">
        <w:rPr>
          <w:rFonts w:eastAsia="Times New Roman" w:hint="cs"/>
          <w:color w:val="000000"/>
          <w:sz w:val="24"/>
          <w:szCs w:val="24"/>
          <w:rtl/>
          <w:lang w:bidi="he-IL"/>
        </w:rPr>
        <w:t>,</w:t>
      </w:r>
      <w:r w:rsidR="00612817">
        <w:rPr>
          <w:rFonts w:eastAsia="Times New Roman" w:hint="cs"/>
          <w:color w:val="000000"/>
          <w:sz w:val="24"/>
          <w:szCs w:val="24"/>
          <w:rtl/>
          <w:lang w:bidi="he-IL"/>
        </w:rPr>
        <w:t xml:space="preserve"> בעזרת פיתוח </w:t>
      </w:r>
      <w:r w:rsidR="00576146">
        <w:rPr>
          <w:rFonts w:eastAsia="Times New Roman" w:hint="cs"/>
          <w:color w:val="000000"/>
          <w:sz w:val="24"/>
          <w:szCs w:val="24"/>
          <w:rtl/>
          <w:lang w:bidi="he-IL"/>
        </w:rPr>
        <w:t>ה</w:t>
      </w:r>
      <w:r w:rsidR="00612817">
        <w:rPr>
          <w:rFonts w:eastAsia="Times New Roman" w:hint="cs"/>
          <w:color w:val="000000"/>
          <w:sz w:val="24"/>
          <w:szCs w:val="24"/>
          <w:rtl/>
          <w:lang w:bidi="he-IL"/>
        </w:rPr>
        <w:t xml:space="preserve">משוואות </w:t>
      </w:r>
      <w:r w:rsidR="00576146">
        <w:rPr>
          <w:rFonts w:eastAsia="Times New Roman" w:hint="cs"/>
          <w:color w:val="000000"/>
          <w:sz w:val="24"/>
          <w:szCs w:val="24"/>
          <w:rtl/>
          <w:lang w:bidi="he-IL"/>
        </w:rPr>
        <w:t>לשימור תנע ממוצע</w:t>
      </w:r>
      <w:r w:rsidR="00612817">
        <w:rPr>
          <w:rFonts w:eastAsia="Times New Roman" w:hint="cs"/>
          <w:color w:val="000000"/>
          <w:sz w:val="24"/>
          <w:szCs w:val="24"/>
          <w:rtl/>
          <w:lang w:bidi="he-IL"/>
        </w:rPr>
        <w:t xml:space="preserve"> (ראה נוסחה 8, פרק 1.5.2.</w:t>
      </w:r>
      <w:r w:rsidR="00770A1F">
        <w:rPr>
          <w:rFonts w:eastAsia="Times New Roman" w:hint="cs"/>
          <w:color w:val="000000"/>
          <w:sz w:val="24"/>
          <w:szCs w:val="24"/>
          <w:rtl/>
          <w:lang w:bidi="he-IL"/>
        </w:rPr>
        <w:t>2</w:t>
      </w:r>
      <w:r w:rsidR="00612817">
        <w:rPr>
          <w:rFonts w:eastAsia="Times New Roman" w:hint="cs"/>
          <w:color w:val="000000"/>
          <w:sz w:val="24"/>
          <w:szCs w:val="24"/>
          <w:rtl/>
          <w:lang w:bidi="he-IL"/>
        </w:rPr>
        <w:t>)</w:t>
      </w:r>
      <w:r w:rsidR="006942F6">
        <w:rPr>
          <w:rFonts w:eastAsia="Times New Roman" w:hint="cs"/>
          <w:color w:val="000000"/>
          <w:sz w:val="24"/>
          <w:szCs w:val="24"/>
          <w:rtl/>
          <w:lang w:bidi="he-IL"/>
        </w:rPr>
        <w:t xml:space="preserve"> אפשר להשתמש בגרר ובמהירות הרוח כדי לחשב את גרדיאנט הלחץ</w:t>
      </w:r>
      <w:r w:rsidRPr="005C4392">
        <w:rPr>
          <w:rFonts w:eastAsia="Times New Roman"/>
          <w:color w:val="000000"/>
          <w:sz w:val="24"/>
          <w:szCs w:val="24"/>
          <w:rtl/>
          <w:lang w:bidi="he-IL"/>
        </w:rPr>
        <w:t xml:space="preserve"> </w:t>
      </w:r>
      <w:sdt>
        <w:sdtPr>
          <w:rPr>
            <w:rFonts w:eastAsia="Times New Roman"/>
            <w:color w:val="000000"/>
            <w:sz w:val="24"/>
            <w:szCs w:val="24"/>
            <w:rtl/>
            <w:lang w:bidi="he-IL"/>
          </w:rPr>
          <w:id w:val="911200995"/>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EF42CF" w:rsidRPr="00EF42CF">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sdt>
        <w:sdtPr>
          <w:rPr>
            <w:rFonts w:eastAsia="Times New Roman"/>
            <w:color w:val="000000"/>
            <w:sz w:val="24"/>
            <w:szCs w:val="24"/>
            <w:rtl/>
            <w:lang w:bidi="he-IL"/>
          </w:rPr>
          <w:id w:val="745698255"/>
          <w:citation/>
        </w:sdtPr>
        <w:sdtContent>
          <w:r w:rsidR="00211F2F">
            <w:rPr>
              <w:rFonts w:eastAsia="Times New Roman"/>
              <w:color w:val="000000"/>
              <w:sz w:val="24"/>
              <w:szCs w:val="24"/>
              <w:rtl/>
              <w:lang w:bidi="he-IL"/>
            </w:rPr>
            <w:fldChar w:fldCharType="begin"/>
          </w:r>
          <w:r w:rsidR="00211F2F">
            <w:rPr>
              <w:rFonts w:eastAsia="Times New Roman"/>
              <w:color w:val="000000"/>
              <w:sz w:val="24"/>
              <w:szCs w:val="24"/>
              <w:rtl/>
              <w:lang w:bidi="he-IL"/>
            </w:rPr>
            <w:instrText xml:space="preserve"> </w:instrText>
          </w:r>
          <w:r w:rsidR="00211F2F">
            <w:rPr>
              <w:rFonts w:eastAsia="Times New Roman" w:hint="cs"/>
              <w:color w:val="000000"/>
              <w:sz w:val="24"/>
              <w:szCs w:val="24"/>
              <w:lang w:bidi="he-IL"/>
            </w:rPr>
            <w:instrText>CITATION</w:instrText>
          </w:r>
          <w:r w:rsidR="00211F2F">
            <w:rPr>
              <w:rFonts w:eastAsia="Times New Roman" w:hint="cs"/>
              <w:color w:val="000000"/>
              <w:sz w:val="24"/>
              <w:szCs w:val="24"/>
              <w:rtl/>
              <w:lang w:bidi="he-IL"/>
            </w:rPr>
            <w:instrText xml:space="preserve"> </w:instrText>
          </w:r>
          <w:r w:rsidR="00211F2F">
            <w:rPr>
              <w:rFonts w:eastAsia="Times New Roman" w:hint="cs"/>
              <w:color w:val="000000"/>
              <w:sz w:val="24"/>
              <w:szCs w:val="24"/>
              <w:lang w:bidi="he-IL"/>
            </w:rPr>
            <w:instrText>DankEquations \l 1037</w:instrText>
          </w:r>
          <w:r w:rsidR="00211F2F">
            <w:rPr>
              <w:rFonts w:eastAsia="Times New Roman"/>
              <w:color w:val="000000"/>
              <w:sz w:val="24"/>
              <w:szCs w:val="24"/>
              <w:rtl/>
              <w:lang w:bidi="he-IL"/>
            </w:rPr>
            <w:instrText xml:space="preserve"> </w:instrText>
          </w:r>
          <w:r w:rsidR="00211F2F">
            <w:rPr>
              <w:rFonts w:eastAsia="Times New Roman"/>
              <w:color w:val="000000"/>
              <w:sz w:val="24"/>
              <w:szCs w:val="24"/>
              <w:rtl/>
              <w:lang w:bidi="he-IL"/>
            </w:rPr>
            <w:fldChar w:fldCharType="separate"/>
          </w:r>
          <w:r w:rsidR="00211F2F">
            <w:rPr>
              <w:rFonts w:eastAsia="Times New Roman"/>
              <w:noProof/>
              <w:color w:val="000000"/>
              <w:sz w:val="24"/>
              <w:szCs w:val="24"/>
              <w:rtl/>
              <w:lang w:bidi="he-IL"/>
            </w:rPr>
            <w:t xml:space="preserve"> </w:t>
          </w:r>
          <w:r w:rsidR="00211F2F" w:rsidRPr="00211F2F">
            <w:rPr>
              <w:rFonts w:eastAsia="Times New Roman" w:hint="cs"/>
              <w:noProof/>
              <w:color w:val="000000"/>
              <w:sz w:val="24"/>
              <w:szCs w:val="24"/>
              <w:rtl/>
              <w:lang w:bidi="he-IL"/>
            </w:rPr>
            <w:t>(</w:t>
          </w:r>
          <w:r w:rsidR="00211F2F" w:rsidRPr="00211F2F">
            <w:rPr>
              <w:rFonts w:eastAsia="Times New Roman" w:hint="cs"/>
              <w:noProof/>
              <w:color w:val="000000"/>
              <w:sz w:val="24"/>
              <w:szCs w:val="24"/>
              <w:lang w:bidi="he-IL"/>
            </w:rPr>
            <w:t>Brunet, Finnigan</w:t>
          </w:r>
          <w:r w:rsidR="00211F2F" w:rsidRPr="00211F2F">
            <w:rPr>
              <w:rFonts w:eastAsia="Times New Roman" w:hint="cs"/>
              <w:noProof/>
              <w:color w:val="000000"/>
              <w:sz w:val="24"/>
              <w:szCs w:val="24"/>
              <w:rtl/>
              <w:lang w:bidi="he-IL"/>
            </w:rPr>
            <w:t xml:space="preserve">, &amp; </w:t>
          </w:r>
          <w:r w:rsidR="00211F2F" w:rsidRPr="00211F2F">
            <w:rPr>
              <w:rFonts w:eastAsia="Times New Roman" w:hint="cs"/>
              <w:noProof/>
              <w:color w:val="000000"/>
              <w:sz w:val="24"/>
              <w:szCs w:val="24"/>
              <w:lang w:bidi="he-IL"/>
            </w:rPr>
            <w:t>Raupach., 1994</w:t>
          </w:r>
          <w:r w:rsidR="00211F2F" w:rsidRPr="00211F2F">
            <w:rPr>
              <w:rFonts w:eastAsia="Times New Roman" w:hint="cs"/>
              <w:noProof/>
              <w:color w:val="000000"/>
              <w:sz w:val="24"/>
              <w:szCs w:val="24"/>
              <w:rtl/>
              <w:lang w:bidi="he-IL"/>
            </w:rPr>
            <w:t>)</w:t>
          </w:r>
          <w:r w:rsidR="00211F2F">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DE5B64" w:rsidRDefault="00115B7A" w:rsidP="006942F6">
      <w:pPr>
        <w:bidi/>
        <w:spacing w:line="360" w:lineRule="auto"/>
        <w:jc w:val="both"/>
        <w:rPr>
          <w:rFonts w:eastAsia="Times New Roman"/>
          <w:color w:val="000000"/>
          <w:sz w:val="24"/>
          <w:szCs w:val="24"/>
          <w:rtl/>
          <w:lang w:bidi="he-IL"/>
        </w:rPr>
      </w:pPr>
      <w:r>
        <w:rPr>
          <w:rFonts w:eastAsia="Times New Roman" w:hint="cs"/>
          <w:color w:val="000000"/>
          <w:sz w:val="24"/>
          <w:szCs w:val="24"/>
          <w:rtl/>
          <w:lang w:bidi="he-IL"/>
        </w:rPr>
        <w:t xml:space="preserve">עד היום, </w:t>
      </w:r>
      <w:r w:rsidR="00AC09E0">
        <w:rPr>
          <w:rFonts w:eastAsia="Times New Roman" w:hint="cs"/>
          <w:color w:val="000000"/>
          <w:sz w:val="24"/>
          <w:szCs w:val="24"/>
          <w:rtl/>
          <w:lang w:bidi="he-IL"/>
        </w:rPr>
        <w:t>כמעט וכל ניסוי הנעשה בתכסית עירונית היה ניסוי אולרי</w:t>
      </w:r>
      <w:r w:rsidR="005C4392" w:rsidRPr="005C4392">
        <w:rPr>
          <w:rFonts w:eastAsia="Times New Roman"/>
          <w:color w:val="000000"/>
          <w:sz w:val="24"/>
          <w:szCs w:val="24"/>
          <w:rtl/>
          <w:lang w:bidi="he-IL"/>
        </w:rPr>
        <w:t>,</w:t>
      </w:r>
      <w:r w:rsidR="00AC09E0">
        <w:rPr>
          <w:rFonts w:eastAsia="Times New Roman" w:hint="cs"/>
          <w:color w:val="000000"/>
          <w:sz w:val="24"/>
          <w:szCs w:val="24"/>
          <w:rtl/>
          <w:lang w:bidi="he-IL"/>
        </w:rPr>
        <w:t xml:space="preserve"> ו</w:t>
      </w:r>
      <w:r>
        <w:rPr>
          <w:rFonts w:eastAsia="Times New Roman" w:hint="cs"/>
          <w:color w:val="000000"/>
          <w:sz w:val="24"/>
          <w:szCs w:val="24"/>
          <w:rtl/>
          <w:lang w:bidi="he-IL"/>
        </w:rPr>
        <w:t>מסיבה זו תכונות לאגראגנ'יות של זרימת האוויר בעיר</w:t>
      </w:r>
      <w:r w:rsidR="006942F6">
        <w:rPr>
          <w:rFonts w:eastAsia="Times New Roman" w:hint="cs"/>
          <w:color w:val="000000"/>
          <w:sz w:val="24"/>
          <w:szCs w:val="24"/>
          <w:rtl/>
          <w:lang w:bidi="he-IL"/>
        </w:rPr>
        <w:t xml:space="preserve"> לא נחקרות(</w:t>
      </w:r>
      <w:r w:rsidR="006942F6" w:rsidRPr="006942F6">
        <w:t xml:space="preserve"> </w:t>
      </w:r>
      <w:r w:rsidR="006942F6">
        <w:t>.</w:t>
      </w:r>
      <w:r w:rsidR="006942F6" w:rsidRPr="006942F6">
        <w:rPr>
          <w:rFonts w:eastAsia="Times New Roman"/>
          <w:color w:val="000000"/>
          <w:sz w:val="24"/>
          <w:szCs w:val="24"/>
          <w:lang w:bidi="he-IL"/>
        </w:rPr>
        <w:t xml:space="preserve">(Ron </w:t>
      </w:r>
      <w:proofErr w:type="spellStart"/>
      <w:r w:rsidR="006942F6" w:rsidRPr="006942F6">
        <w:rPr>
          <w:rFonts w:eastAsia="Times New Roman"/>
          <w:color w:val="000000"/>
          <w:sz w:val="24"/>
          <w:szCs w:val="24"/>
          <w:lang w:bidi="he-IL"/>
        </w:rPr>
        <w:t>Shanpp</w:t>
      </w:r>
      <w:proofErr w:type="spellEnd"/>
      <w:r w:rsidR="006942F6" w:rsidRPr="006942F6">
        <w:rPr>
          <w:rFonts w:eastAsia="Times New Roman"/>
          <w:color w:val="000000"/>
          <w:sz w:val="24"/>
          <w:szCs w:val="24"/>
          <w:lang w:bidi="he-IL"/>
        </w:rPr>
        <w:t xml:space="preserve"> </w:t>
      </w:r>
      <w:proofErr w:type="gramStart"/>
      <w:r w:rsidR="006942F6" w:rsidRPr="006942F6">
        <w:rPr>
          <w:rFonts w:eastAsia="Times New Roman"/>
          <w:color w:val="000000"/>
          <w:sz w:val="24"/>
          <w:szCs w:val="24"/>
          <w:lang w:bidi="he-IL"/>
        </w:rPr>
        <w:t>et</w:t>
      </w:r>
      <w:proofErr w:type="gramEnd"/>
      <w:r w:rsidR="006942F6" w:rsidRPr="006942F6">
        <w:rPr>
          <w:rFonts w:eastAsia="Times New Roman"/>
          <w:color w:val="000000"/>
          <w:sz w:val="24"/>
          <w:szCs w:val="24"/>
          <w:lang w:bidi="he-IL"/>
        </w:rPr>
        <w:t>. al. 2018</w:t>
      </w:r>
      <w:r w:rsidR="00AC09E0">
        <w:rPr>
          <w:rFonts w:eastAsia="Times New Roman" w:hint="cs"/>
          <w:color w:val="000000"/>
          <w:sz w:val="24"/>
          <w:szCs w:val="24"/>
          <w:rtl/>
          <w:lang w:bidi="he-IL"/>
        </w:rPr>
        <w:t xml:space="preserve"> </w:t>
      </w:r>
      <w:r w:rsidR="00AC09E0" w:rsidRPr="005C4392">
        <w:rPr>
          <w:rFonts w:eastAsia="Times New Roman"/>
          <w:color w:val="000000"/>
          <w:sz w:val="24"/>
          <w:szCs w:val="24"/>
          <w:rtl/>
          <w:lang w:bidi="he-IL"/>
        </w:rPr>
        <w:t>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r w:rsidR="00AC09E0">
        <w:rPr>
          <w:rFonts w:eastAsia="Times New Roman" w:hint="cs"/>
          <w:color w:val="000000"/>
          <w:sz w:val="24"/>
          <w:szCs w:val="24"/>
          <w:rtl/>
          <w:lang w:bidi="he-IL"/>
        </w:rPr>
        <w:t xml:space="preserve"> </w:t>
      </w:r>
      <w:r w:rsidR="00450CBE">
        <w:rPr>
          <w:rFonts w:eastAsia="Times New Roman" w:hint="cs"/>
          <w:color w:val="000000"/>
          <w:sz w:val="24"/>
          <w:szCs w:val="24"/>
          <w:rtl/>
          <w:lang w:bidi="he-IL"/>
        </w:rPr>
        <w:t>מסיבה זאת, מטרת המחקר הייתה לבדוק האם קיים קשר בין תאוצות של החלקיקים בתכסית לכוח הגרר שהם מפעילים על הבניינים סביבם.</w:t>
      </w:r>
      <w:r w:rsidR="00AC09E0">
        <w:rPr>
          <w:rFonts w:eastAsia="Times New Roman" w:hint="cs"/>
          <w:color w:val="000000"/>
          <w:sz w:val="24"/>
          <w:szCs w:val="24"/>
          <w:rtl/>
          <w:lang w:bidi="he-IL"/>
        </w:rPr>
        <w:t xml:space="preserve"> דבר זה נעשה בעזרת ניסוי העוקב אחרי מסלולי החלקיקים בזורם וכך מודד את תאוצתם, ניסוי ההתאפשר רק לאחרונה בעזרת התקדמות בתחום</w:t>
      </w:r>
      <w:r w:rsidR="00DE5B64">
        <w:rPr>
          <w:rFonts w:eastAsia="Times New Roman" w:hint="cs"/>
          <w:color w:val="000000"/>
          <w:sz w:val="24"/>
          <w:szCs w:val="24"/>
          <w:rtl/>
          <w:lang w:bidi="he-IL"/>
        </w:rPr>
        <w:t>.</w:t>
      </w:r>
    </w:p>
    <w:p w:rsidR="00DE5B64" w:rsidRDefault="00DE5B64">
      <w:pPr>
        <w:rPr>
          <w:rFonts w:eastAsia="Times New Roman"/>
          <w:color w:val="000000"/>
          <w:sz w:val="24"/>
          <w:szCs w:val="24"/>
          <w:rtl/>
          <w:lang w:bidi="he-IL"/>
        </w:rPr>
      </w:pPr>
      <w:r>
        <w:rPr>
          <w:rFonts w:eastAsia="Times New Roman"/>
          <w:color w:val="000000"/>
          <w:sz w:val="24"/>
          <w:szCs w:val="24"/>
          <w:rtl/>
          <w:lang w:bidi="he-IL"/>
        </w:rPr>
        <w:br w:type="page"/>
      </w:r>
    </w:p>
    <w:p w:rsidR="00786BE7" w:rsidRDefault="00741574" w:rsidP="00786BE7">
      <w:pPr>
        <w:pStyle w:val="Heading1"/>
        <w:bidi/>
        <w:rPr>
          <w:rtl/>
          <w:lang w:bidi="he-IL"/>
        </w:rPr>
      </w:pPr>
      <w:bookmarkStart w:id="6" w:name="_Toc11152904"/>
      <w:r>
        <w:rPr>
          <w:rFonts w:hint="cs"/>
          <w:rtl/>
          <w:lang w:bidi="he-IL"/>
        </w:rPr>
        <w:lastRenderedPageBreak/>
        <w:t>שאל</w:t>
      </w:r>
      <w:r w:rsidR="00F007D2">
        <w:rPr>
          <w:rFonts w:hint="cs"/>
          <w:rtl/>
          <w:lang w:bidi="he-IL"/>
        </w:rPr>
        <w:t>ו</w:t>
      </w:r>
      <w:r>
        <w:rPr>
          <w:rFonts w:hint="cs"/>
          <w:rtl/>
          <w:lang w:bidi="he-IL"/>
        </w:rPr>
        <w:t>ת המחקר</w:t>
      </w:r>
      <w:bookmarkEnd w:id="6"/>
    </w:p>
    <w:p w:rsidR="00786BE7" w:rsidRPr="00786BE7" w:rsidRDefault="00786BE7" w:rsidP="00786BE7">
      <w:pPr>
        <w:pStyle w:val="ListParagraph"/>
        <w:numPr>
          <w:ilvl w:val="0"/>
          <w:numId w:val="6"/>
        </w:numPr>
        <w:bidi/>
        <w:spacing w:line="360" w:lineRule="auto"/>
        <w:rPr>
          <w:sz w:val="24"/>
          <w:szCs w:val="24"/>
          <w:rtl/>
          <w:lang w:bidi="he-IL"/>
        </w:rPr>
      </w:pPr>
      <w:r w:rsidRPr="00786BE7">
        <w:rPr>
          <w:sz w:val="24"/>
          <w:szCs w:val="24"/>
          <w:rtl/>
          <w:lang w:bidi="he-IL"/>
        </w:rPr>
        <w:t>כיצד מהירות הרוח משפיעה על הכוח שפועל על בניין</w:t>
      </w:r>
      <w:r w:rsidRPr="00786BE7">
        <w:rPr>
          <w:sz w:val="24"/>
          <w:szCs w:val="24"/>
          <w:rtl/>
        </w:rPr>
        <w:t>?</w:t>
      </w:r>
    </w:p>
    <w:p w:rsidR="00786BE7" w:rsidRDefault="00786BE7" w:rsidP="00786BE7">
      <w:pPr>
        <w:pStyle w:val="ListParagraph"/>
        <w:numPr>
          <w:ilvl w:val="0"/>
          <w:numId w:val="6"/>
        </w:numPr>
        <w:bidi/>
        <w:spacing w:line="360" w:lineRule="auto"/>
        <w:rPr>
          <w:sz w:val="24"/>
          <w:szCs w:val="24"/>
          <w:lang w:bidi="he-IL"/>
        </w:rPr>
      </w:pPr>
      <w:r w:rsidRPr="00786BE7">
        <w:rPr>
          <w:sz w:val="24"/>
          <w:szCs w:val="24"/>
          <w:rtl/>
          <w:lang w:bidi="he-IL"/>
        </w:rPr>
        <w:t>כיצד כוח הגרר הפועל על בניין משתנה עם הגובה מבסיס הבניין?</w:t>
      </w:r>
    </w:p>
    <w:p w:rsidR="00786BE7" w:rsidRPr="001A79AD" w:rsidRDefault="00786BE7" w:rsidP="00786BE7">
      <w:pPr>
        <w:pStyle w:val="ListParagraph"/>
        <w:numPr>
          <w:ilvl w:val="0"/>
          <w:numId w:val="6"/>
        </w:numPr>
        <w:bidi/>
        <w:spacing w:line="360" w:lineRule="auto"/>
        <w:rPr>
          <w:sz w:val="24"/>
          <w:szCs w:val="24"/>
          <w:rtl/>
          <w:lang w:bidi="he-IL"/>
        </w:rPr>
      </w:pPr>
      <w:r w:rsidRPr="001A79AD">
        <w:rPr>
          <w:sz w:val="24"/>
          <w:szCs w:val="24"/>
          <w:rtl/>
          <w:lang w:bidi="he-IL"/>
        </w:rPr>
        <w:t>האם קיימת קורולצייה בין תאוצות חלקיקי האוויר בתכסית עירונית לכוח הגרר הפועל על בניינים בתכסית זאת?</w:t>
      </w:r>
      <w:r>
        <w:rPr>
          <w:rStyle w:val="FootnoteReference"/>
          <w:sz w:val="24"/>
          <w:szCs w:val="24"/>
          <w:rtl/>
          <w:lang w:bidi="he-IL"/>
        </w:rPr>
        <w:footnoteReference w:id="1"/>
      </w:r>
    </w:p>
    <w:p w:rsidR="005C4392" w:rsidRDefault="00741574" w:rsidP="00741574">
      <w:pPr>
        <w:pStyle w:val="Heading1"/>
        <w:bidi/>
        <w:rPr>
          <w:rtl/>
          <w:lang w:bidi="he-IL"/>
        </w:rPr>
      </w:pPr>
      <w:bookmarkStart w:id="7" w:name="_Toc11152905"/>
      <w:r>
        <w:rPr>
          <w:rFonts w:hint="cs"/>
          <w:rtl/>
          <w:lang w:bidi="he-IL"/>
        </w:rPr>
        <w:t>השער</w:t>
      </w:r>
      <w:r w:rsidR="00F007D2">
        <w:rPr>
          <w:rFonts w:hint="cs"/>
          <w:rtl/>
          <w:lang w:bidi="he-IL"/>
        </w:rPr>
        <w:t>ו</w:t>
      </w:r>
      <w:r w:rsidR="00DE5B64">
        <w:rPr>
          <w:rFonts w:hint="cs"/>
          <w:rtl/>
          <w:lang w:bidi="he-IL"/>
        </w:rPr>
        <w:t>ת המחקר</w:t>
      </w:r>
      <w:bookmarkEnd w:id="7"/>
    </w:p>
    <w:p w:rsidR="001A79AD" w:rsidRDefault="0066117B" w:rsidP="0066117B">
      <w:pPr>
        <w:pStyle w:val="ListParagraph"/>
        <w:numPr>
          <w:ilvl w:val="0"/>
          <w:numId w:val="5"/>
        </w:numPr>
        <w:bidi/>
        <w:spacing w:line="360" w:lineRule="auto"/>
        <w:jc w:val="both"/>
        <w:rPr>
          <w:sz w:val="24"/>
          <w:szCs w:val="24"/>
          <w:lang w:bidi="he-IL"/>
        </w:rPr>
      </w:pPr>
      <w:r>
        <w:rPr>
          <w:rFonts w:hint="cs"/>
          <w:sz w:val="24"/>
          <w:szCs w:val="24"/>
          <w:rtl/>
          <w:lang w:bidi="he-IL"/>
        </w:rPr>
        <w:t>השערת המחקר הינה כי עבור מהירות גבוה</w:t>
      </w:r>
      <w:r w:rsidR="00A2120C">
        <w:rPr>
          <w:rFonts w:hint="cs"/>
          <w:sz w:val="24"/>
          <w:szCs w:val="24"/>
          <w:rtl/>
          <w:lang w:bidi="he-IL"/>
        </w:rPr>
        <w:t>ה</w:t>
      </w:r>
      <w:r>
        <w:rPr>
          <w:rFonts w:hint="cs"/>
          <w:sz w:val="24"/>
          <w:szCs w:val="24"/>
          <w:rtl/>
          <w:lang w:bidi="he-IL"/>
        </w:rPr>
        <w:t xml:space="preserve"> יותר כוח הגרר יהיה חזק יותר. זה נובע </w:t>
      </w:r>
      <w:r w:rsidR="001A79AD" w:rsidRPr="001A79AD">
        <w:rPr>
          <w:sz w:val="24"/>
          <w:szCs w:val="24"/>
          <w:rtl/>
          <w:lang w:bidi="he-IL"/>
        </w:rPr>
        <w:t xml:space="preserve"> </w:t>
      </w:r>
      <w:r>
        <w:rPr>
          <w:rFonts w:hint="cs"/>
          <w:sz w:val="24"/>
          <w:szCs w:val="24"/>
          <w:rtl/>
          <w:lang w:bidi="he-IL"/>
        </w:rPr>
        <w:t>מ</w:t>
      </w:r>
      <w:r w:rsidR="001A79AD" w:rsidRPr="001A79AD">
        <w:rPr>
          <w:sz w:val="24"/>
          <w:szCs w:val="24"/>
          <w:rtl/>
          <w:lang w:bidi="he-IL"/>
        </w:rPr>
        <w:t xml:space="preserve">נתונים קודמים </w:t>
      </w:r>
      <w:r>
        <w:rPr>
          <w:rFonts w:hint="cs"/>
          <w:sz w:val="24"/>
          <w:szCs w:val="24"/>
          <w:rtl/>
          <w:lang w:bidi="he-IL"/>
        </w:rPr>
        <w:t>המראים כי כוח הגרר גדל עם המהירות</w:t>
      </w:r>
      <w:r w:rsidR="001A79AD" w:rsidRPr="001A79AD">
        <w:rPr>
          <w:sz w:val="24"/>
          <w:szCs w:val="24"/>
          <w:rtl/>
          <w:lang w:bidi="he-IL"/>
        </w:rPr>
        <w:t>.</w:t>
      </w:r>
      <w:r>
        <w:rPr>
          <w:rFonts w:hint="cs"/>
          <w:sz w:val="24"/>
          <w:szCs w:val="24"/>
          <w:rtl/>
          <w:lang w:bidi="he-IL"/>
        </w:rPr>
        <w:t xml:space="preserve"> בנוסף</w:t>
      </w:r>
      <w:r w:rsidR="001A79AD" w:rsidRPr="001A79AD">
        <w:rPr>
          <w:sz w:val="24"/>
          <w:szCs w:val="24"/>
          <w:rtl/>
          <w:lang w:bidi="he-IL"/>
        </w:rPr>
        <w:t xml:space="preserve"> מצופה כי קשר</w:t>
      </w:r>
      <w:r w:rsidR="00C15AF4">
        <w:rPr>
          <w:sz w:val="24"/>
          <w:szCs w:val="24"/>
          <w:rtl/>
          <w:lang w:bidi="he-IL"/>
        </w:rPr>
        <w:t xml:space="preserve"> זה יהיה אקספוננציאלי</w:t>
      </w:r>
      <w:r w:rsidR="00C15AF4">
        <w:rPr>
          <w:rFonts w:hint="cs"/>
          <w:sz w:val="24"/>
          <w:szCs w:val="24"/>
          <w:rtl/>
          <w:lang w:bidi="he-IL"/>
        </w:rPr>
        <w:t>,</w:t>
      </w:r>
      <w:r w:rsidR="001A79AD" w:rsidRPr="001A79AD">
        <w:rPr>
          <w:sz w:val="24"/>
          <w:szCs w:val="24"/>
          <w:rtl/>
          <w:lang w:bidi="he-IL"/>
        </w:rPr>
        <w:t xml:space="preserve"> כמו שראו בניסויים</w:t>
      </w:r>
      <w:r w:rsidR="00C15AF4">
        <w:rPr>
          <w:rFonts w:hint="cs"/>
          <w:sz w:val="24"/>
          <w:szCs w:val="24"/>
          <w:rtl/>
          <w:lang w:bidi="he-IL"/>
        </w:rPr>
        <w:t xml:space="preserve"> בעבר</w:t>
      </w:r>
      <w:r w:rsidR="001A79AD">
        <w:rPr>
          <w:rFonts w:hint="cs"/>
          <w:sz w:val="24"/>
          <w:szCs w:val="24"/>
          <w:rtl/>
          <w:lang w:bidi="he-IL"/>
        </w:rPr>
        <w:t xml:space="preserve"> </w:t>
      </w:r>
      <w:sdt>
        <w:sdtPr>
          <w:rPr>
            <w:rFonts w:hint="cs"/>
            <w:sz w:val="24"/>
            <w:szCs w:val="24"/>
            <w:rtl/>
            <w:lang w:bidi="he-IL"/>
          </w:rPr>
          <w:id w:val="1695891740"/>
          <w:citation/>
        </w:sdtPr>
        <w:sdtEndPr/>
        <w:sdtContent>
          <w:r w:rsidR="001A79AD">
            <w:rPr>
              <w:sz w:val="24"/>
              <w:szCs w:val="24"/>
              <w:rtl/>
              <w:lang w:bidi="he-IL"/>
            </w:rPr>
            <w:fldChar w:fldCharType="begin"/>
          </w:r>
          <w:r w:rsidR="001A79AD">
            <w:rPr>
              <w:sz w:val="24"/>
              <w:szCs w:val="24"/>
              <w:rtl/>
              <w:lang w:bidi="he-IL"/>
            </w:rPr>
            <w:instrText xml:space="preserve"> </w:instrText>
          </w:r>
          <w:r w:rsidR="001A79AD">
            <w:rPr>
              <w:rFonts w:hint="cs"/>
              <w:sz w:val="24"/>
              <w:szCs w:val="24"/>
              <w:lang w:bidi="he-IL"/>
            </w:rPr>
            <w:instrText>CITATION</w:instrText>
          </w:r>
          <w:r w:rsidR="001A79AD">
            <w:rPr>
              <w:rFonts w:hint="cs"/>
              <w:sz w:val="24"/>
              <w:szCs w:val="24"/>
              <w:rtl/>
              <w:lang w:bidi="he-IL"/>
            </w:rPr>
            <w:instrText xml:space="preserve"> </w:instrText>
          </w:r>
          <w:r w:rsidR="001A79AD">
            <w:rPr>
              <w:rFonts w:hint="cs"/>
              <w:sz w:val="24"/>
              <w:szCs w:val="24"/>
              <w:lang w:bidi="he-IL"/>
            </w:rPr>
            <w:instrText>Buc17 \l 1037</w:instrText>
          </w:r>
          <w:r w:rsidR="001A79AD">
            <w:rPr>
              <w:sz w:val="24"/>
              <w:szCs w:val="24"/>
              <w:rtl/>
              <w:lang w:bidi="he-IL"/>
            </w:rPr>
            <w:instrText xml:space="preserve"> </w:instrText>
          </w:r>
          <w:r w:rsidR="001A79AD">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Buccolieri, 2017</w:t>
          </w:r>
          <w:r w:rsidR="00EF42CF" w:rsidRPr="00EF42CF">
            <w:rPr>
              <w:rFonts w:hint="cs"/>
              <w:noProof/>
              <w:sz w:val="24"/>
              <w:szCs w:val="24"/>
              <w:rtl/>
              <w:lang w:bidi="he-IL"/>
            </w:rPr>
            <w:t>)</w:t>
          </w:r>
          <w:r w:rsidR="001A79AD">
            <w:rPr>
              <w:sz w:val="24"/>
              <w:szCs w:val="24"/>
              <w:rtl/>
              <w:lang w:bidi="he-IL"/>
            </w:rPr>
            <w:fldChar w:fldCharType="end"/>
          </w:r>
        </w:sdtContent>
      </w:sdt>
      <w:r w:rsidR="0093526E">
        <w:rPr>
          <w:rFonts w:hint="cs"/>
          <w:sz w:val="24"/>
          <w:szCs w:val="24"/>
          <w:rtl/>
          <w:lang w:bidi="he-IL"/>
        </w:rPr>
        <w:t>.</w:t>
      </w:r>
    </w:p>
    <w:p w:rsidR="0093526E" w:rsidRPr="001A79AD" w:rsidRDefault="0066117B" w:rsidP="00C63DE3">
      <w:pPr>
        <w:pStyle w:val="ListParagraph"/>
        <w:numPr>
          <w:ilvl w:val="0"/>
          <w:numId w:val="5"/>
        </w:numPr>
        <w:bidi/>
        <w:spacing w:line="360" w:lineRule="auto"/>
        <w:jc w:val="both"/>
        <w:rPr>
          <w:sz w:val="24"/>
          <w:szCs w:val="24"/>
          <w:rtl/>
          <w:lang w:bidi="he-IL"/>
        </w:rPr>
      </w:pPr>
      <w:r>
        <w:rPr>
          <w:rFonts w:hint="cs"/>
          <w:sz w:val="24"/>
          <w:szCs w:val="24"/>
          <w:rtl/>
          <w:lang w:bidi="he-IL"/>
        </w:rPr>
        <w:t>השערת המחקר היא</w:t>
      </w:r>
      <w:r>
        <w:rPr>
          <w:sz w:val="24"/>
          <w:szCs w:val="24"/>
          <w:rtl/>
          <w:lang w:bidi="he-IL"/>
        </w:rPr>
        <w:t xml:space="preserve"> כי כו</w:t>
      </w:r>
      <w:r>
        <w:rPr>
          <w:rFonts w:hint="cs"/>
          <w:sz w:val="24"/>
          <w:szCs w:val="24"/>
          <w:rtl/>
          <w:lang w:bidi="he-IL"/>
        </w:rPr>
        <w:t>ח</w:t>
      </w:r>
      <w:r w:rsidR="0093526E" w:rsidRPr="0093526E">
        <w:rPr>
          <w:sz w:val="24"/>
          <w:szCs w:val="24"/>
          <w:rtl/>
          <w:lang w:bidi="he-IL"/>
        </w:rPr>
        <w:t xml:space="preserve"> הגרר יהיה יותר חזק כל עו</w:t>
      </w:r>
      <w:r w:rsidR="00C63DE3">
        <w:rPr>
          <w:sz w:val="24"/>
          <w:szCs w:val="24"/>
          <w:rtl/>
          <w:lang w:bidi="he-IL"/>
        </w:rPr>
        <w:t>ד המדידה נערכת באזור גבוה יותר.</w:t>
      </w:r>
      <w:r w:rsidR="00C63DE3">
        <w:rPr>
          <w:rFonts w:hint="cs"/>
          <w:sz w:val="24"/>
          <w:szCs w:val="24"/>
          <w:rtl/>
          <w:lang w:bidi="he-IL"/>
        </w:rPr>
        <w:t xml:space="preserve"> </w:t>
      </w:r>
      <w:r w:rsidR="0093526E" w:rsidRPr="0093526E">
        <w:rPr>
          <w:sz w:val="24"/>
          <w:szCs w:val="24"/>
          <w:rtl/>
          <w:lang w:bidi="he-IL"/>
        </w:rPr>
        <w:t xml:space="preserve">ניתן להגיד זאת </w:t>
      </w:r>
      <w:r>
        <w:rPr>
          <w:rFonts w:hint="cs"/>
          <w:sz w:val="24"/>
          <w:szCs w:val="24"/>
          <w:rtl/>
          <w:lang w:bidi="he-IL"/>
        </w:rPr>
        <w:t>בג</w:t>
      </w:r>
      <w:r w:rsidR="00C63DE3">
        <w:rPr>
          <w:rFonts w:hint="cs"/>
          <w:sz w:val="24"/>
          <w:szCs w:val="24"/>
          <w:rtl/>
          <w:lang w:bidi="he-IL"/>
        </w:rPr>
        <w:t>לל שמחקרים בעבר מצאו כי נגזרת לחצי הריינולדס</w:t>
      </w:r>
      <w:r w:rsidR="00747095">
        <w:rPr>
          <w:rFonts w:hint="cs"/>
          <w:sz w:val="24"/>
          <w:szCs w:val="24"/>
          <w:rtl/>
          <w:lang w:bidi="he-IL"/>
        </w:rPr>
        <w:t xml:space="preserve"> עולים עם הגובה, ובנוסף נמצא כי קיים יחס ישר בין נגזרת לחצים אלו לכוח הגרר</w:t>
      </w:r>
      <w:r w:rsidR="00C63DE3">
        <w:rPr>
          <w:rFonts w:hint="cs"/>
          <w:sz w:val="24"/>
          <w:szCs w:val="24"/>
          <w:rtl/>
          <w:lang w:bidi="he-IL"/>
        </w:rPr>
        <w:t xml:space="preserve"> </w:t>
      </w:r>
      <w:sdt>
        <w:sdtPr>
          <w:rPr>
            <w:rFonts w:hint="cs"/>
            <w:sz w:val="24"/>
            <w:szCs w:val="24"/>
            <w:rtl/>
            <w:lang w:bidi="he-IL"/>
          </w:rPr>
          <w:id w:val="1969774243"/>
          <w:citation/>
        </w:sdtPr>
        <w:sdtEndPr/>
        <w:sdtContent>
          <w:r w:rsidR="00C63DE3">
            <w:rPr>
              <w:sz w:val="24"/>
              <w:szCs w:val="24"/>
              <w:rtl/>
              <w:lang w:bidi="he-IL"/>
            </w:rPr>
            <w:fldChar w:fldCharType="begin"/>
          </w:r>
          <w:r w:rsidR="00C63DE3">
            <w:rPr>
              <w:sz w:val="24"/>
              <w:szCs w:val="24"/>
              <w:rtl/>
              <w:lang w:bidi="he-IL"/>
            </w:rPr>
            <w:instrText xml:space="preserve"> </w:instrText>
          </w:r>
          <w:r w:rsidR="00C63DE3">
            <w:rPr>
              <w:rFonts w:hint="cs"/>
              <w:sz w:val="24"/>
              <w:szCs w:val="24"/>
              <w:lang w:bidi="he-IL"/>
            </w:rPr>
            <w:instrText>CITATION</w:instrText>
          </w:r>
          <w:r w:rsidR="00C63DE3">
            <w:rPr>
              <w:rFonts w:hint="cs"/>
              <w:sz w:val="24"/>
              <w:szCs w:val="24"/>
              <w:rtl/>
              <w:lang w:bidi="he-IL"/>
            </w:rPr>
            <w:instrText xml:space="preserve"> </w:instrText>
          </w:r>
          <w:r w:rsidR="00C63DE3">
            <w:rPr>
              <w:rFonts w:hint="cs"/>
              <w:sz w:val="24"/>
              <w:szCs w:val="24"/>
              <w:lang w:bidi="he-IL"/>
            </w:rPr>
            <w:instrText>Eq2 \l 1037</w:instrText>
          </w:r>
          <w:r w:rsidR="00C63DE3">
            <w:rPr>
              <w:sz w:val="24"/>
              <w:szCs w:val="24"/>
              <w:rtl/>
              <w:lang w:bidi="he-IL"/>
            </w:rPr>
            <w:instrText xml:space="preserve"> </w:instrText>
          </w:r>
          <w:r w:rsidR="00C63DE3">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Moltchanov, Bohbot-Raviv</w:t>
          </w:r>
          <w:r w:rsidR="00EF42CF" w:rsidRPr="00EF42CF">
            <w:rPr>
              <w:rFonts w:hint="cs"/>
              <w:noProof/>
              <w:sz w:val="24"/>
              <w:szCs w:val="24"/>
              <w:rtl/>
              <w:lang w:bidi="he-IL"/>
            </w:rPr>
            <w:t xml:space="preserve">, &amp; </w:t>
          </w:r>
          <w:r w:rsidR="00EF42CF" w:rsidRPr="00EF42CF">
            <w:rPr>
              <w:rFonts w:hint="cs"/>
              <w:noProof/>
              <w:sz w:val="24"/>
              <w:szCs w:val="24"/>
              <w:lang w:bidi="he-IL"/>
            </w:rPr>
            <w:t>Shavit, 2011</w:t>
          </w:r>
          <w:r w:rsidR="00EF42CF" w:rsidRPr="00EF42CF">
            <w:rPr>
              <w:rFonts w:hint="cs"/>
              <w:noProof/>
              <w:sz w:val="24"/>
              <w:szCs w:val="24"/>
              <w:rtl/>
              <w:lang w:bidi="he-IL"/>
            </w:rPr>
            <w:t>)</w:t>
          </w:r>
          <w:r w:rsidR="00C63DE3">
            <w:rPr>
              <w:sz w:val="24"/>
              <w:szCs w:val="24"/>
              <w:rtl/>
              <w:lang w:bidi="he-IL"/>
            </w:rPr>
            <w:fldChar w:fldCharType="end"/>
          </w:r>
        </w:sdtContent>
      </w:sdt>
      <w:r w:rsidR="00C63DE3">
        <w:rPr>
          <w:rFonts w:hint="cs"/>
          <w:sz w:val="24"/>
          <w:szCs w:val="24"/>
          <w:rtl/>
          <w:lang w:bidi="he-IL"/>
        </w:rPr>
        <w:t>.</w:t>
      </w:r>
    </w:p>
    <w:p w:rsidR="00DE5B64" w:rsidRPr="0093526E" w:rsidRDefault="0066117B" w:rsidP="0093526E">
      <w:pPr>
        <w:pStyle w:val="ListParagraph"/>
        <w:numPr>
          <w:ilvl w:val="0"/>
          <w:numId w:val="5"/>
        </w:numPr>
        <w:bidi/>
        <w:spacing w:line="360" w:lineRule="auto"/>
        <w:jc w:val="both"/>
        <w:rPr>
          <w:sz w:val="24"/>
          <w:szCs w:val="24"/>
          <w:rtl/>
          <w:lang w:bidi="he-IL"/>
        </w:rPr>
      </w:pPr>
      <w:r>
        <w:rPr>
          <w:rFonts w:hint="cs"/>
          <w:sz w:val="24"/>
          <w:szCs w:val="24"/>
          <w:rtl/>
          <w:lang w:bidi="he-IL"/>
        </w:rPr>
        <w:t>השערת המחקר היא</w:t>
      </w:r>
      <w:r w:rsidR="000D0E27" w:rsidRPr="0093526E">
        <w:rPr>
          <w:rFonts w:hint="cs"/>
          <w:sz w:val="24"/>
          <w:szCs w:val="24"/>
          <w:rtl/>
          <w:lang w:bidi="he-IL"/>
        </w:rPr>
        <w:t xml:space="preserve"> </w:t>
      </w:r>
      <w:r>
        <w:rPr>
          <w:rFonts w:hint="cs"/>
          <w:sz w:val="24"/>
          <w:szCs w:val="24"/>
          <w:rtl/>
          <w:lang w:bidi="he-IL"/>
        </w:rPr>
        <w:t xml:space="preserve">כי </w:t>
      </w:r>
      <w:r w:rsidR="000D0E27" w:rsidRPr="0093526E">
        <w:rPr>
          <w:rFonts w:hint="cs"/>
          <w:sz w:val="24"/>
          <w:szCs w:val="24"/>
          <w:rtl/>
          <w:lang w:bidi="he-IL"/>
        </w:rPr>
        <w:t>קורולציה כלשהי תיהיה קיימת</w:t>
      </w:r>
      <w:r w:rsidR="00D41421" w:rsidRPr="0093526E">
        <w:rPr>
          <w:rFonts w:hint="cs"/>
          <w:sz w:val="24"/>
          <w:szCs w:val="24"/>
          <w:rtl/>
          <w:lang w:bidi="he-IL"/>
        </w:rPr>
        <w:t>, כי במכנקיה קלאסית, על פי הכוח השני של ניוטון, קיים קשר לינארי בין תאוצה של אובייקט לכוח הפועל עליו</w:t>
      </w:r>
      <w:r w:rsidR="00071871">
        <w:rPr>
          <w:rFonts w:hint="cs"/>
          <w:sz w:val="24"/>
          <w:szCs w:val="24"/>
          <w:rtl/>
          <w:lang w:bidi="he-IL"/>
        </w:rPr>
        <w:t xml:space="preserve"> </w:t>
      </w:r>
      <w:sdt>
        <w:sdtPr>
          <w:rPr>
            <w:rFonts w:hint="cs"/>
            <w:sz w:val="24"/>
            <w:szCs w:val="24"/>
            <w:rtl/>
            <w:lang w:bidi="he-IL"/>
          </w:rPr>
          <w:id w:val="-761755273"/>
          <w:citation/>
        </w:sdtPr>
        <w:sdtEndPr/>
        <w:sdtContent>
          <w:r w:rsidR="00071871">
            <w:rPr>
              <w:sz w:val="24"/>
              <w:szCs w:val="24"/>
              <w:rtl/>
              <w:lang w:bidi="he-IL"/>
            </w:rPr>
            <w:fldChar w:fldCharType="begin"/>
          </w:r>
          <w:r w:rsidR="00071871">
            <w:rPr>
              <w:sz w:val="24"/>
              <w:szCs w:val="24"/>
              <w:rtl/>
              <w:lang w:bidi="he-IL"/>
            </w:rPr>
            <w:instrText xml:space="preserve"> </w:instrText>
          </w:r>
          <w:r w:rsidR="00071871">
            <w:rPr>
              <w:rFonts w:hint="cs"/>
              <w:sz w:val="24"/>
              <w:szCs w:val="24"/>
              <w:lang w:bidi="he-IL"/>
            </w:rPr>
            <w:instrText>CITATION</w:instrText>
          </w:r>
          <w:r w:rsidR="00071871">
            <w:rPr>
              <w:rFonts w:hint="cs"/>
              <w:sz w:val="24"/>
              <w:szCs w:val="24"/>
              <w:rtl/>
              <w:lang w:bidi="he-IL"/>
            </w:rPr>
            <w:instrText xml:space="preserve"> </w:instrText>
          </w:r>
          <w:r w:rsidR="00071871">
            <w:rPr>
              <w:rFonts w:hint="cs"/>
              <w:sz w:val="24"/>
              <w:szCs w:val="24"/>
              <w:lang w:bidi="he-IL"/>
            </w:rPr>
            <w:instrText>basicBook \l 1037</w:instrText>
          </w:r>
          <w:r w:rsidR="00071871">
            <w:rPr>
              <w:sz w:val="24"/>
              <w:szCs w:val="24"/>
              <w:rtl/>
              <w:lang w:bidi="he-IL"/>
            </w:rPr>
            <w:instrText xml:space="preserve"> </w:instrText>
          </w:r>
          <w:r w:rsidR="00071871">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Fox, McDoland</w:t>
          </w:r>
          <w:r w:rsidR="00EF42CF" w:rsidRPr="00EF42CF">
            <w:rPr>
              <w:rFonts w:hint="cs"/>
              <w:noProof/>
              <w:sz w:val="24"/>
              <w:szCs w:val="24"/>
              <w:rtl/>
              <w:lang w:bidi="he-IL"/>
            </w:rPr>
            <w:t xml:space="preserve">, &amp; </w:t>
          </w:r>
          <w:r w:rsidR="00EF42CF" w:rsidRPr="00EF42CF">
            <w:rPr>
              <w:rFonts w:hint="cs"/>
              <w:noProof/>
              <w:sz w:val="24"/>
              <w:szCs w:val="24"/>
              <w:lang w:bidi="he-IL"/>
            </w:rPr>
            <w:t>Pritchard, 1998</w:t>
          </w:r>
          <w:r w:rsidR="00EF42CF" w:rsidRPr="00EF42CF">
            <w:rPr>
              <w:rFonts w:hint="cs"/>
              <w:noProof/>
              <w:sz w:val="24"/>
              <w:szCs w:val="24"/>
              <w:rtl/>
              <w:lang w:bidi="he-IL"/>
            </w:rPr>
            <w:t>)</w:t>
          </w:r>
          <w:r w:rsidR="00071871">
            <w:rPr>
              <w:sz w:val="24"/>
              <w:szCs w:val="24"/>
              <w:rtl/>
              <w:lang w:bidi="he-IL"/>
            </w:rPr>
            <w:fldChar w:fldCharType="end"/>
          </w:r>
        </w:sdtContent>
      </w:sdt>
      <w:r w:rsidR="00D41421" w:rsidRPr="0093526E">
        <w:rPr>
          <w:rFonts w:hint="cs"/>
          <w:sz w:val="24"/>
          <w:szCs w:val="24"/>
          <w:rtl/>
          <w:lang w:bidi="he-IL"/>
        </w:rPr>
        <w:t xml:space="preserve">. כלומר, בגלל שהחלקיקים מפעילים כוח מסויים על הבניינים, על פי החוק השלישי של ניוטון הגיוני להניח כי כוח שווה ומנוגד פועל גם כן </w:t>
      </w:r>
      <w:r w:rsidR="000D0E27" w:rsidRPr="0093526E">
        <w:rPr>
          <w:rFonts w:hint="cs"/>
          <w:sz w:val="24"/>
          <w:szCs w:val="24"/>
          <w:rtl/>
          <w:lang w:bidi="he-IL"/>
        </w:rPr>
        <w:t>על הבניינים עצמם</w:t>
      </w:r>
      <w:r w:rsidR="00D41421" w:rsidRPr="0093526E">
        <w:rPr>
          <w:rFonts w:hint="cs"/>
          <w:sz w:val="24"/>
          <w:szCs w:val="24"/>
          <w:rtl/>
          <w:lang w:bidi="he-IL"/>
        </w:rPr>
        <w:t xml:space="preserve">, ומכאן הגיוני </w:t>
      </w:r>
      <w:r w:rsidR="00700B30" w:rsidRPr="0093526E">
        <w:rPr>
          <w:rFonts w:hint="cs"/>
          <w:sz w:val="24"/>
          <w:szCs w:val="24"/>
          <w:rtl/>
          <w:lang w:bidi="he-IL"/>
        </w:rPr>
        <w:t>לחשוב</w:t>
      </w:r>
      <w:r w:rsidR="00D41421" w:rsidRPr="0093526E">
        <w:rPr>
          <w:rFonts w:hint="cs"/>
          <w:sz w:val="24"/>
          <w:szCs w:val="24"/>
          <w:rtl/>
          <w:lang w:bidi="he-IL"/>
        </w:rPr>
        <w:t xml:space="preserve"> כי בעזרת תאוצות החלקיקים ניתן לשער את כוח הגרר</w:t>
      </w:r>
      <w:r w:rsidR="00700B30" w:rsidRPr="0093526E">
        <w:rPr>
          <w:rFonts w:hint="cs"/>
          <w:sz w:val="24"/>
          <w:szCs w:val="24"/>
          <w:rtl/>
          <w:lang w:bidi="he-IL"/>
        </w:rPr>
        <w:t xml:space="preserve"> על הבניינים</w:t>
      </w:r>
      <w:r w:rsidR="000D0E27" w:rsidRPr="0093526E">
        <w:rPr>
          <w:rFonts w:hint="cs"/>
          <w:sz w:val="24"/>
          <w:szCs w:val="24"/>
          <w:rtl/>
          <w:lang w:bidi="he-IL"/>
        </w:rPr>
        <w:t>.</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8" w:name="_Toc11152906"/>
      <w:r>
        <w:rPr>
          <w:rFonts w:hint="cs"/>
          <w:rtl/>
          <w:lang w:bidi="he-IL"/>
        </w:rPr>
        <w:lastRenderedPageBreak/>
        <w:t>1</w:t>
      </w:r>
      <w:r w:rsidR="00981618">
        <w:rPr>
          <w:rFonts w:hint="cs"/>
          <w:rtl/>
          <w:lang w:bidi="he-IL"/>
        </w:rPr>
        <w:t xml:space="preserve"> סקירת ספרות</w:t>
      </w:r>
      <w:bookmarkEnd w:id="8"/>
    </w:p>
    <w:p w:rsidR="00644CB1" w:rsidRPr="00981618" w:rsidRDefault="00837B58" w:rsidP="00981618">
      <w:pPr>
        <w:pStyle w:val="Heading2"/>
        <w:bidi/>
        <w:rPr>
          <w:rtl/>
        </w:rPr>
      </w:pPr>
      <w:bookmarkStart w:id="9" w:name="_Toc11152907"/>
      <w:r>
        <w:rPr>
          <w:rFonts w:hint="cs"/>
          <w:rtl/>
          <w:lang w:bidi="he-IL"/>
        </w:rPr>
        <w:t>1</w:t>
      </w:r>
      <w:r w:rsidR="00981618">
        <w:rPr>
          <w:rFonts w:hint="cs"/>
          <w:rtl/>
          <w:lang w:bidi="he-IL"/>
        </w:rPr>
        <w:t xml:space="preserve">.1 </w:t>
      </w:r>
      <w:r w:rsidR="00F6177B">
        <w:rPr>
          <w:rtl/>
          <w:lang w:bidi="he-IL"/>
        </w:rPr>
        <w:t>בסיס מכניקת הזורמים</w:t>
      </w:r>
      <w:bookmarkEnd w:id="9"/>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10" w:name="_Toc11152908"/>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bookmarkEnd w:id="10"/>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5A6262" w:rsidP="005A6262">
      <w:pPr>
        <w:bidi/>
        <w:spacing w:line="360" w:lineRule="auto"/>
        <w:jc w:val="both"/>
        <w:rPr>
          <w:sz w:val="24"/>
          <w:szCs w:val="24"/>
        </w:rPr>
      </w:pPr>
      <w:r>
        <w:rPr>
          <w:noProof/>
          <w:sz w:val="24"/>
          <w:szCs w:val="24"/>
          <w:rtl/>
          <w:lang w:bidi="he-IL"/>
        </w:rPr>
        <w:drawing>
          <wp:anchor distT="114300" distB="114300" distL="114300" distR="114300" simplePos="0" relativeHeight="251661312" behindDoc="0" locked="0" layoutInCell="1" allowOverlap="1" wp14:anchorId="4291E70F" wp14:editId="725A027D">
            <wp:simplePos x="0" y="0"/>
            <wp:positionH relativeFrom="margin">
              <wp:posOffset>-191135</wp:posOffset>
            </wp:positionH>
            <wp:positionV relativeFrom="paragraph">
              <wp:posOffset>2384425</wp:posOffset>
            </wp:positionV>
            <wp:extent cx="5556250" cy="1804035"/>
            <wp:effectExtent l="0" t="0" r="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cstate="print"/>
                    <a:stretch>
                      <a:fillRect/>
                    </a:stretch>
                  </pic:blipFill>
                  <pic:spPr>
                    <a:xfrm>
                      <a:off x="0" y="0"/>
                      <a:ext cx="5556250" cy="1804035"/>
                    </a:xfrm>
                    <a:prstGeom prst="rect">
                      <a:avLst/>
                    </a:prstGeom>
                    <a:ln/>
                  </pic:spPr>
                </pic:pic>
              </a:graphicData>
            </a:graphic>
          </wp:anchor>
        </w:drawing>
      </w:r>
      <w:r w:rsidR="00197D2A">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31.2pt;margin-top:346.65pt;width:354.95pt;height:56pt;z-index:251662336;visibility:visible;mso-position-horizontal-relative:text;mso-position-vertical-relative:text" stroked="f">
            <v:textbox style="mso-next-textbox:#Text Box 13;mso-fit-shape-to-text:t" inset="0,0,0,0">
              <w:txbxContent>
                <w:p w:rsidR="00303E2A" w:rsidRPr="00842EC2" w:rsidRDefault="00303E2A"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1805573184"/>
                      <w:citation/>
                    </w:sdtPr>
                    <w:sdtEnd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sidR="00EF42CF">
                        <w:rPr>
                          <w:i w:val="0"/>
                          <w:iCs w:val="0"/>
                          <w:noProof/>
                          <w:sz w:val="20"/>
                          <w:szCs w:val="20"/>
                          <w:rtl/>
                          <w:lang w:bidi="he-IL"/>
                        </w:rPr>
                        <w:t xml:space="preserve"> </w:t>
                      </w:r>
                      <w:r w:rsidR="00EF42CF" w:rsidRPr="00EF42CF">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xml:space="preserve">. אחד מסוגי </w:t>
      </w:r>
      <w:r>
        <w:rPr>
          <w:rFonts w:hint="cs"/>
          <w:sz w:val="24"/>
          <w:szCs w:val="24"/>
          <w:rtl/>
          <w:lang w:bidi="he-IL"/>
        </w:rPr>
        <w:t>המאמץ הוא</w:t>
      </w:r>
      <w:r>
        <w:rPr>
          <w:sz w:val="24"/>
          <w:szCs w:val="24"/>
          <w:rtl/>
          <w:lang w:bidi="he-IL"/>
        </w:rPr>
        <w:t xml:space="preserve"> מאמץ גזירה</w:t>
      </w:r>
      <w:r>
        <w:rPr>
          <w:sz w:val="24"/>
          <w:szCs w:val="24"/>
          <w:rtl/>
        </w:rPr>
        <w:t>.</w:t>
      </w:r>
      <w:r>
        <w:rPr>
          <w:rFonts w:hint="cs"/>
          <w:i/>
          <w:sz w:val="24"/>
          <w:szCs w:val="24"/>
          <w:rtl/>
          <w:lang w:bidi="he-IL"/>
        </w:rPr>
        <w:t xml:space="preserve"> מאמץ גזירה הוא רכיב של המאמץ הכללי אשר פועל במקביל למישורים בגוף</w:t>
      </w:r>
      <w:r>
        <w:rPr>
          <w:sz w:val="24"/>
          <w:szCs w:val="24"/>
          <w:rtl/>
        </w:rPr>
        <w:t xml:space="preserve">. </w:t>
      </w:r>
      <w:r>
        <w:rPr>
          <w:sz w:val="24"/>
          <w:szCs w:val="24"/>
          <w:rtl/>
          <w:lang w:bidi="he-IL"/>
        </w:rPr>
        <w:t>הגדרה זאת מאוד פשוט</w:t>
      </w:r>
      <w:r>
        <w:rPr>
          <w:rFonts w:hint="cs"/>
          <w:sz w:val="24"/>
          <w:szCs w:val="24"/>
          <w:rtl/>
          <w:lang w:bidi="he-IL"/>
        </w:rPr>
        <w:t>ה</w:t>
      </w:r>
      <w:r>
        <w:rPr>
          <w:sz w:val="24"/>
          <w:szCs w:val="24"/>
          <w:rtl/>
          <w:lang w:bidi="he-IL"/>
        </w:rPr>
        <w:t xml:space="preserve"> להמח</w:t>
      </w:r>
      <w:r>
        <w:rPr>
          <w:rFonts w:hint="cs"/>
          <w:sz w:val="24"/>
          <w:szCs w:val="24"/>
          <w:rtl/>
          <w:lang w:bidi="he-IL"/>
        </w:rPr>
        <w:t>שה</w:t>
      </w:r>
      <w:r>
        <w:rPr>
          <w:sz w:val="24"/>
          <w:szCs w:val="24"/>
          <w:rtl/>
          <w:lang w:bidi="he-IL"/>
        </w:rPr>
        <w:t xml:space="preserve"> בדו</w:t>
      </w:r>
      <w:r>
        <w:rPr>
          <w:sz w:val="24"/>
          <w:szCs w:val="24"/>
          <w:rtl/>
        </w:rPr>
        <w:t>-</w:t>
      </w:r>
      <w:r>
        <w:rPr>
          <w:sz w:val="24"/>
          <w:szCs w:val="24"/>
          <w:rtl/>
          <w:lang w:bidi="he-IL"/>
        </w:rPr>
        <w:t>ממד</w:t>
      </w:r>
      <w:r>
        <w:rPr>
          <w:rFonts w:hint="cs"/>
          <w:sz w:val="24"/>
          <w:szCs w:val="24"/>
          <w:rtl/>
          <w:lang w:bidi="he-IL"/>
        </w:rPr>
        <w:t xml:space="preserve">; למשל באיור 1.1 הכוח </w:t>
      </w:r>
      <w:r>
        <w:rPr>
          <w:sz w:val="24"/>
          <w:szCs w:val="24"/>
          <w:lang w:bidi="he-IL"/>
        </w:rPr>
        <w:t>F</w:t>
      </w:r>
      <w:r>
        <w:rPr>
          <w:rFonts w:hint="cs"/>
          <w:sz w:val="24"/>
          <w:szCs w:val="24"/>
          <w:rtl/>
          <w:lang w:bidi="he-IL"/>
        </w:rPr>
        <w:t xml:space="preserve"> מפעיל מאמץ</w:t>
      </w:r>
      <w:r>
        <w:rPr>
          <w:sz w:val="24"/>
          <w:szCs w:val="24"/>
          <w:rtl/>
        </w:rPr>
        <w:t xml:space="preserve">. </w:t>
      </w:r>
      <w:r>
        <w:rPr>
          <w:sz w:val="24"/>
          <w:szCs w:val="24"/>
          <w:rtl/>
          <w:lang w:bidi="he-IL"/>
        </w:rPr>
        <w:t xml:space="preserve">אפשר </w:t>
      </w:r>
      <w:r>
        <w:rPr>
          <w:rFonts w:hint="cs"/>
          <w:sz w:val="24"/>
          <w:szCs w:val="24"/>
          <w:rtl/>
          <w:lang w:bidi="he-IL"/>
        </w:rPr>
        <w:t>לבחור</w:t>
      </w:r>
      <w:r>
        <w:rPr>
          <w:sz w:val="24"/>
          <w:szCs w:val="24"/>
          <w:rtl/>
          <w:lang w:bidi="he-IL"/>
        </w:rPr>
        <w:t xml:space="preserve"> שני חלקיקים </w:t>
      </w:r>
      <w:r>
        <w:rPr>
          <w:sz w:val="24"/>
          <w:szCs w:val="24"/>
          <w:rtl/>
        </w:rPr>
        <w:t>(</w:t>
      </w:r>
      <w:r>
        <w:rPr>
          <w:sz w:val="24"/>
          <w:szCs w:val="24"/>
          <w:rtl/>
          <w:lang w:bidi="he-IL"/>
        </w:rPr>
        <w:t>נקודות</w:t>
      </w:r>
      <w:r>
        <w:rPr>
          <w:sz w:val="24"/>
          <w:szCs w:val="24"/>
          <w:rtl/>
        </w:rPr>
        <w:t xml:space="preserve">) </w:t>
      </w:r>
      <w:r>
        <w:rPr>
          <w:sz w:val="24"/>
          <w:szCs w:val="24"/>
          <w:rtl/>
          <w:lang w:bidi="he-IL"/>
        </w:rPr>
        <w:t>ולחבר קו ביניהם</w:t>
      </w:r>
      <w:r>
        <w:rPr>
          <w:sz w:val="24"/>
          <w:szCs w:val="24"/>
          <w:rtl/>
        </w:rPr>
        <w:t xml:space="preserve">, </w:t>
      </w:r>
      <w:r>
        <w:rPr>
          <w:sz w:val="24"/>
          <w:szCs w:val="24"/>
          <w:rtl/>
          <w:lang w:bidi="he-IL"/>
        </w:rPr>
        <w:t>לאחר מכאן לצייר אנך אמצעי לקו</w:t>
      </w:r>
      <w:r>
        <w:rPr>
          <w:sz w:val="24"/>
          <w:szCs w:val="24"/>
          <w:rtl/>
        </w:rPr>
        <w:t xml:space="preserve">. </w:t>
      </w:r>
      <w:r>
        <w:rPr>
          <w:sz w:val="24"/>
          <w:szCs w:val="24"/>
          <w:rtl/>
          <w:lang w:bidi="he-IL"/>
        </w:rPr>
        <w:t>האנך האמצעי הזה הוא המישור</w:t>
      </w:r>
      <w:r>
        <w:rPr>
          <w:sz w:val="24"/>
          <w:szCs w:val="24"/>
          <w:rtl/>
        </w:rPr>
        <w:t xml:space="preserve">. </w:t>
      </w:r>
      <w:r>
        <w:rPr>
          <w:sz w:val="24"/>
          <w:szCs w:val="24"/>
          <w:rtl/>
          <w:lang w:bidi="he-IL"/>
        </w:rPr>
        <w:t>עכשיו החלקיקים צריכים להתרחק אחד מהשני על מישור זה</w:t>
      </w:r>
      <w:r>
        <w:rPr>
          <w:sz w:val="24"/>
          <w:szCs w:val="24"/>
          <w:rtl/>
        </w:rPr>
        <w:t xml:space="preserve">, </w:t>
      </w:r>
      <w:r>
        <w:rPr>
          <w:sz w:val="24"/>
          <w:szCs w:val="24"/>
          <w:rtl/>
          <w:lang w:bidi="he-IL"/>
        </w:rPr>
        <w:t>כלומר כל אחד מהם זז בכיוון שונה מהשני בקו המקביל לאנך האמצעי</w:t>
      </w:r>
      <w:r>
        <w:rPr>
          <w:sz w:val="24"/>
          <w:szCs w:val="24"/>
          <w:rtl/>
        </w:rPr>
        <w:t>.</w:t>
      </w:r>
    </w:p>
    <w:p w:rsidR="001D2DA8" w:rsidRDefault="00837B58" w:rsidP="00322996">
      <w:pPr>
        <w:pStyle w:val="Heading4"/>
        <w:bidi/>
        <w:rPr>
          <w:rtl/>
          <w:lang w:bidi="he-IL"/>
        </w:rPr>
      </w:pPr>
      <w:r>
        <w:rPr>
          <w:rFonts w:hint="cs"/>
          <w:rtl/>
          <w:lang w:bidi="he-IL"/>
        </w:rPr>
        <w:lastRenderedPageBreak/>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sdt>
        <w:sdtPr>
          <w:rPr>
            <w:rFonts w:hint="cs"/>
            <w:iCs/>
            <w:sz w:val="24"/>
            <w:szCs w:val="24"/>
            <w:rtl/>
            <w:lang w:bidi="he-IL"/>
          </w:rPr>
          <w:id w:val="634219106"/>
          <w:citation/>
        </w:sdtPr>
        <w:sdtEndPr/>
        <w:sdtContent>
          <w:r w:rsidR="00545B19">
            <w:rPr>
              <w:iCs/>
              <w:sz w:val="24"/>
              <w:szCs w:val="24"/>
              <w:rtl/>
              <w:lang w:bidi="he-IL"/>
            </w:rPr>
            <w:fldChar w:fldCharType="begin"/>
          </w:r>
          <w:r w:rsidR="00545B19">
            <w:rPr>
              <w:iCs/>
              <w:sz w:val="24"/>
              <w:szCs w:val="24"/>
              <w:lang w:bidi="he-IL"/>
            </w:rPr>
            <w:instrText xml:space="preserve"> CITATION basicBook \l 1033 </w:instrText>
          </w:r>
          <w:r w:rsidR="00545B19">
            <w:rPr>
              <w:iCs/>
              <w:sz w:val="24"/>
              <w:szCs w:val="24"/>
              <w:rtl/>
              <w:lang w:bidi="he-IL"/>
            </w:rPr>
            <w:fldChar w:fldCharType="separate"/>
          </w:r>
          <w:r w:rsidR="00EF42CF">
            <w:rPr>
              <w:iCs/>
              <w:noProof/>
              <w:sz w:val="24"/>
              <w:szCs w:val="24"/>
              <w:lang w:bidi="he-IL"/>
            </w:rPr>
            <w:t xml:space="preserve"> </w:t>
          </w:r>
          <w:r w:rsidR="00EF42CF" w:rsidRPr="00EF42CF">
            <w:rPr>
              <w:noProof/>
              <w:sz w:val="24"/>
              <w:szCs w:val="24"/>
              <w:lang w:bidi="he-IL"/>
            </w:rPr>
            <w:t>(Fox, McDoland, &amp; Pritchard, 1998)</w:t>
          </w:r>
          <w:r w:rsidR="00545B19">
            <w:rPr>
              <w:iCs/>
              <w:sz w:val="24"/>
              <w:szCs w:val="24"/>
              <w:rtl/>
              <w:lang w:bidi="he-IL"/>
            </w:rPr>
            <w:fldChar w:fldCharType="end"/>
          </w:r>
        </w:sdtContent>
      </w:sdt>
      <w:r>
        <w:rPr>
          <w:iCs/>
          <w:sz w:val="24"/>
          <w:szCs w:val="24"/>
          <w:rtl/>
        </w:rPr>
        <w:t>.</w:t>
      </w:r>
      <w:r w:rsidR="00545B19">
        <w:rPr>
          <w:iCs/>
          <w:sz w:val="24"/>
          <w:szCs w:val="24"/>
        </w:rPr>
        <w:t xml:space="preserve">   </w:t>
      </w:r>
    </w:p>
    <w:p w:rsidR="00DE0E1A" w:rsidRDefault="00837B58" w:rsidP="00322996">
      <w:pPr>
        <w:pStyle w:val="Heading3"/>
        <w:bidi/>
        <w:rPr>
          <w:rtl/>
          <w:lang w:bidi="he-IL"/>
        </w:rPr>
      </w:pPr>
      <w:bookmarkStart w:id="11" w:name="_Toc11152909"/>
      <w:r>
        <w:rPr>
          <w:rFonts w:hint="cs"/>
          <w:rtl/>
          <w:lang w:bidi="he-IL"/>
        </w:rPr>
        <w:t>1</w:t>
      </w:r>
      <w:r w:rsidR="00322996">
        <w:rPr>
          <w:rFonts w:hint="cs"/>
          <w:rtl/>
          <w:lang w:bidi="he-IL"/>
        </w:rPr>
        <w:t>.1.2</w:t>
      </w:r>
      <w:r w:rsidR="00842EC2">
        <w:rPr>
          <w:rFonts w:hint="cs"/>
          <w:rtl/>
          <w:lang w:bidi="he-IL"/>
        </w:rPr>
        <w:t xml:space="preserve"> </w:t>
      </w:r>
      <w:r w:rsidR="00DE0E1A">
        <w:rPr>
          <w:rFonts w:hint="cs"/>
          <w:rtl/>
          <w:lang w:bidi="he-IL"/>
        </w:rPr>
        <w:t>צמיגות</w:t>
      </w:r>
      <w:bookmarkEnd w:id="11"/>
    </w:p>
    <w:p w:rsidR="00E5196B" w:rsidRPr="00194092" w:rsidRDefault="00F565AE" w:rsidP="00F822F5">
      <w:pPr>
        <w:bidi/>
        <w:spacing w:line="360" w:lineRule="auto"/>
        <w:jc w:val="both"/>
        <w:rPr>
          <w:sz w:val="24"/>
          <w:szCs w:val="24"/>
          <w:lang w:bidi="he-IL"/>
        </w:rPr>
      </w:pPr>
      <w:r>
        <w:rPr>
          <w:rFonts w:hint="cs"/>
          <w:sz w:val="24"/>
          <w:szCs w:val="24"/>
          <w:rtl/>
          <w:lang w:bidi="he-IL"/>
        </w:rPr>
        <w:t>אחת מהתכונות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w:t>
      </w:r>
      <w:r w:rsidR="000E6953">
        <w:rPr>
          <w:rFonts w:hint="cs"/>
          <w:sz w:val="24"/>
          <w:szCs w:val="24"/>
          <w:rtl/>
          <w:lang w:bidi="he-IL"/>
        </w:rPr>
        <w:t xml:space="preserve"> בעזרת הנוסחה</w:t>
      </w:r>
      <w:r w:rsidR="00E5196B">
        <w:rPr>
          <w:rFonts w:hint="cs"/>
          <w:sz w:val="24"/>
          <w:szCs w:val="24"/>
          <w:rtl/>
          <w:lang w:bidi="he-IL"/>
        </w:rPr>
        <w:t xml:space="preserve"> הבאה</w:t>
      </w:r>
      <w:r w:rsidR="00F822F5">
        <w:rPr>
          <w:rFonts w:hint="cs"/>
          <w:sz w:val="24"/>
          <w:szCs w:val="24"/>
          <w:rtl/>
          <w:lang w:bidi="he-IL"/>
        </w:rPr>
        <w:t xml:space="preserve"> </w:t>
      </w:r>
      <w:sdt>
        <w:sdtPr>
          <w:rPr>
            <w:rFonts w:hint="cs"/>
            <w:sz w:val="24"/>
            <w:szCs w:val="24"/>
            <w:rtl/>
            <w:lang w:bidi="he-IL"/>
          </w:rPr>
          <w:id w:val="-1847243198"/>
          <w:citation/>
        </w:sdtPr>
        <w:sdtEndPr/>
        <w:sdtContent>
          <w:r w:rsidR="00F822F5">
            <w:rPr>
              <w:sz w:val="24"/>
              <w:szCs w:val="24"/>
              <w:rtl/>
              <w:lang w:bidi="he-IL"/>
            </w:rPr>
            <w:fldChar w:fldCharType="begin"/>
          </w:r>
          <w:r w:rsidR="00F822F5">
            <w:rPr>
              <w:sz w:val="24"/>
              <w:szCs w:val="24"/>
              <w:rtl/>
              <w:lang w:bidi="he-IL"/>
            </w:rPr>
            <w:instrText xml:space="preserve"> </w:instrText>
          </w:r>
          <w:r w:rsidR="00F822F5">
            <w:rPr>
              <w:rFonts w:hint="cs"/>
              <w:sz w:val="24"/>
              <w:szCs w:val="24"/>
              <w:lang w:bidi="he-IL"/>
            </w:rPr>
            <w:instrText>CITATION</w:instrText>
          </w:r>
          <w:r w:rsidR="00F822F5">
            <w:rPr>
              <w:rFonts w:hint="cs"/>
              <w:sz w:val="24"/>
              <w:szCs w:val="24"/>
              <w:rtl/>
              <w:lang w:bidi="he-IL"/>
            </w:rPr>
            <w:instrText xml:space="preserve"> </w:instrText>
          </w:r>
          <w:r w:rsidR="00F822F5">
            <w:rPr>
              <w:rFonts w:hint="cs"/>
              <w:sz w:val="24"/>
              <w:szCs w:val="24"/>
              <w:lang w:bidi="he-IL"/>
            </w:rPr>
            <w:instrText>basicBook \l 1037</w:instrText>
          </w:r>
          <w:r w:rsidR="00F822F5">
            <w:rPr>
              <w:sz w:val="24"/>
              <w:szCs w:val="24"/>
              <w:rtl/>
              <w:lang w:bidi="he-IL"/>
            </w:rPr>
            <w:instrText xml:space="preserve"> </w:instrText>
          </w:r>
          <w:r w:rsidR="00F822F5">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Fox, McDoland</w:t>
          </w:r>
          <w:r w:rsidR="00EF42CF" w:rsidRPr="00EF42CF">
            <w:rPr>
              <w:rFonts w:hint="cs"/>
              <w:noProof/>
              <w:sz w:val="24"/>
              <w:szCs w:val="24"/>
              <w:rtl/>
              <w:lang w:bidi="he-IL"/>
            </w:rPr>
            <w:t xml:space="preserve">, &amp; </w:t>
          </w:r>
          <w:r w:rsidR="00EF42CF" w:rsidRPr="00EF42CF">
            <w:rPr>
              <w:rFonts w:hint="cs"/>
              <w:noProof/>
              <w:sz w:val="24"/>
              <w:szCs w:val="24"/>
              <w:lang w:bidi="he-IL"/>
            </w:rPr>
            <w:t>Pritchard, 1998</w:t>
          </w:r>
          <w:r w:rsidR="00EF42CF" w:rsidRPr="00EF42CF">
            <w:rPr>
              <w:rFonts w:hint="cs"/>
              <w:noProof/>
              <w:sz w:val="24"/>
              <w:szCs w:val="24"/>
              <w:rtl/>
              <w:lang w:bidi="he-IL"/>
            </w:rPr>
            <w:t>)</w:t>
          </w:r>
          <w:r w:rsidR="00F822F5">
            <w:rPr>
              <w:sz w:val="24"/>
              <w:szCs w:val="24"/>
              <w:rtl/>
              <w:lang w:bidi="he-IL"/>
            </w:rPr>
            <w:fldChar w:fldCharType="end"/>
          </w:r>
        </w:sdtContent>
      </w:sdt>
      <w:r w:rsidR="00E5196B">
        <w:rPr>
          <w:rFonts w:hint="cs"/>
          <w:sz w:val="24"/>
          <w:szCs w:val="24"/>
          <w:rtl/>
          <w:lang w:bidi="he-IL"/>
        </w:rPr>
        <w:t>:</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12" w:name="_Toc11152910"/>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12"/>
    </w:p>
    <w:p w:rsidR="00800E3E" w:rsidRDefault="00BF3C03" w:rsidP="007A66CB">
      <w:pPr>
        <w:bidi/>
        <w:spacing w:line="360" w:lineRule="auto"/>
        <w:jc w:val="both"/>
        <w:rPr>
          <w:sz w:val="24"/>
          <w:szCs w:val="24"/>
          <w:rtl/>
          <w:lang w:bidi="he-IL"/>
        </w:rPr>
      </w:pPr>
      <w:r>
        <w:rPr>
          <w:rFonts w:hint="cs"/>
          <w:sz w:val="24"/>
          <w:szCs w:val="24"/>
          <w:rtl/>
          <w:lang w:bidi="he-IL"/>
        </w:rPr>
        <w:t>שכבת הגבול מתארת את השינוי במהירות הזורם בצמוד לגופים</w:t>
      </w:r>
      <w:r w:rsidR="00623098">
        <w:rPr>
          <w:rFonts w:hint="cs"/>
          <w:sz w:val="24"/>
          <w:szCs w:val="24"/>
          <w:rtl/>
          <w:lang w:bidi="he-IL"/>
        </w:rPr>
        <w:t xml:space="preserve"> הנעים בזורם</w:t>
      </w:r>
      <w:r>
        <w:rPr>
          <w:rFonts w:hint="cs"/>
          <w:sz w:val="24"/>
          <w:szCs w:val="24"/>
          <w:rtl/>
          <w:lang w:bidi="he-IL"/>
        </w:rPr>
        <w:t xml:space="preserve"> הנובעת מה-</w:t>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t>שלו. בשכבה זו</w:t>
      </w:r>
      <w:r w:rsidR="00E11033">
        <w:rPr>
          <w:rFonts w:hint="cs"/>
          <w:sz w:val="24"/>
          <w:szCs w:val="24"/>
          <w:rtl/>
          <w:lang w:bidi="he-IL"/>
        </w:rPr>
        <w:t xml:space="preserve"> </w:t>
      </w:r>
      <w:r w:rsidR="00FD6A17">
        <w:rPr>
          <w:rFonts w:hint="cs"/>
          <w:sz w:val="24"/>
          <w:szCs w:val="24"/>
          <w:rtl/>
          <w:lang w:bidi="he-IL"/>
        </w:rPr>
        <w:t>לצמיגות</w:t>
      </w:r>
      <w:r w:rsidR="00E11033">
        <w:rPr>
          <w:rFonts w:hint="cs"/>
          <w:sz w:val="24"/>
          <w:szCs w:val="24"/>
          <w:rtl/>
          <w:lang w:bidi="he-IL"/>
        </w:rPr>
        <w:t xml:space="preserve"> </w:t>
      </w:r>
      <w:r w:rsidR="00FD6A17">
        <w:rPr>
          <w:rFonts w:hint="cs"/>
          <w:sz w:val="24"/>
          <w:szCs w:val="24"/>
          <w:rtl/>
          <w:lang w:bidi="he-IL"/>
        </w:rPr>
        <w:t xml:space="preserve">ולגוף הנע יש השפעה רבה על הזורם </w:t>
      </w:r>
      <w:r w:rsidR="005F226E">
        <w:rPr>
          <w:rFonts w:hint="cs"/>
          <w:sz w:val="24"/>
          <w:szCs w:val="24"/>
          <w:rtl/>
          <w:lang w:bidi="he-IL"/>
        </w:rPr>
        <w:t>(אפילו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FD6A17">
        <w:rPr>
          <w:rFonts w:hint="cs"/>
          <w:sz w:val="24"/>
          <w:szCs w:val="24"/>
          <w:rtl/>
          <w:lang w:bidi="he-IL"/>
        </w:rPr>
        <w:t>).</w:t>
      </w:r>
    </w:p>
    <w:p w:rsidR="00194092" w:rsidRDefault="00837B58" w:rsidP="00322996">
      <w:pPr>
        <w:pStyle w:val="Heading3"/>
        <w:bidi/>
        <w:rPr>
          <w:rtl/>
          <w:lang w:bidi="he-IL"/>
        </w:rPr>
      </w:pPr>
      <w:bookmarkStart w:id="13" w:name="_Toc11152911"/>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13"/>
    </w:p>
    <w:p w:rsidR="002D5B13" w:rsidRDefault="00AD222A" w:rsidP="00AD222A">
      <w:pPr>
        <w:bidi/>
        <w:spacing w:line="360" w:lineRule="auto"/>
        <w:jc w:val="both"/>
        <w:rPr>
          <w:sz w:val="24"/>
          <w:szCs w:val="24"/>
          <w:rtl/>
          <w:lang w:bidi="he-IL"/>
        </w:rPr>
      </w:pPr>
      <w:r>
        <w:rPr>
          <w:rFonts w:hint="cs"/>
          <w:sz w:val="24"/>
          <w:szCs w:val="24"/>
          <w:rtl/>
          <w:lang w:bidi="he-IL"/>
        </w:rPr>
        <w:t>מח</w:t>
      </w:r>
      <w:r w:rsidR="00F6177B">
        <w:rPr>
          <w:sz w:val="24"/>
          <w:szCs w:val="24"/>
          <w:rtl/>
          <w:lang w:bidi="he-IL"/>
        </w:rPr>
        <w:t>קר במכניקת הזורמים תורם לעולם בתחומים רבים</w:t>
      </w:r>
      <w:r w:rsidR="00F6177B">
        <w:rPr>
          <w:sz w:val="24"/>
          <w:szCs w:val="24"/>
          <w:rtl/>
        </w:rPr>
        <w:t xml:space="preserve">. </w:t>
      </w:r>
      <w:r w:rsidR="00275E84">
        <w:rPr>
          <w:sz w:val="24"/>
          <w:szCs w:val="24"/>
          <w:rtl/>
          <w:lang w:bidi="he-IL"/>
        </w:rPr>
        <w:t>אח</w:t>
      </w:r>
      <w:r w:rsidR="00275E84">
        <w:rPr>
          <w:rFonts w:hint="cs"/>
          <w:sz w:val="24"/>
          <w:szCs w:val="24"/>
          <w:rtl/>
          <w:lang w:bidi="he-IL"/>
        </w:rPr>
        <w:t>ת</w:t>
      </w:r>
      <w:r w:rsidR="00275E84">
        <w:rPr>
          <w:sz w:val="24"/>
          <w:szCs w:val="24"/>
          <w:rtl/>
          <w:lang w:bidi="he-IL"/>
        </w:rPr>
        <w:t xml:space="preserve"> התרומות של מכניקת הזורמים ה</w:t>
      </w:r>
      <w:r w:rsidR="00275E84">
        <w:rPr>
          <w:rFonts w:hint="cs"/>
          <w:sz w:val="24"/>
          <w:szCs w:val="24"/>
          <w:rtl/>
          <w:lang w:bidi="he-IL"/>
        </w:rPr>
        <w:t>י</w:t>
      </w:r>
      <w:r w:rsidR="00F6177B">
        <w:rPr>
          <w:sz w:val="24"/>
          <w:szCs w:val="24"/>
          <w:rtl/>
          <w:lang w:bidi="he-IL"/>
        </w:rPr>
        <w:t>א בעיצוב של כלי תחבורה</w:t>
      </w:r>
      <w:r w:rsidR="00F6177B">
        <w:rPr>
          <w:sz w:val="24"/>
          <w:szCs w:val="24"/>
          <w:rtl/>
        </w:rPr>
        <w:t xml:space="preserve">, </w:t>
      </w:r>
      <w:r w:rsidR="00F6177B">
        <w:rPr>
          <w:sz w:val="24"/>
          <w:szCs w:val="24"/>
          <w:rtl/>
          <w:lang w:bidi="he-IL"/>
        </w:rPr>
        <w:t>הרי מכוניות או מטוסים נעים דרך אוויר שמשפיע עליהם</w:t>
      </w:r>
      <w:r w:rsidR="00F6177B">
        <w:rPr>
          <w:sz w:val="24"/>
          <w:szCs w:val="24"/>
          <w:rtl/>
        </w:rPr>
        <w:t xml:space="preserve">. </w:t>
      </w:r>
      <w:r w:rsidR="00F6177B">
        <w:rPr>
          <w:sz w:val="24"/>
          <w:szCs w:val="24"/>
          <w:rtl/>
          <w:lang w:bidi="he-IL"/>
        </w:rPr>
        <w:t>תרומה נוספת של מכניקת הזורמים היא בכל תחום המתעסק עם זורמים באופן ישיר</w:t>
      </w:r>
      <w:r w:rsidR="00F6177B">
        <w:rPr>
          <w:sz w:val="24"/>
          <w:szCs w:val="24"/>
          <w:rtl/>
        </w:rPr>
        <w:t xml:space="preserve">, </w:t>
      </w:r>
      <w:r w:rsidR="00F6177B">
        <w:rPr>
          <w:sz w:val="24"/>
          <w:szCs w:val="24"/>
          <w:rtl/>
          <w:lang w:bidi="he-IL"/>
        </w:rPr>
        <w:t>כגון בנייה של משאבות או אוורור של חלל</w:t>
      </w:r>
      <w:r w:rsidR="00275E84">
        <w:rPr>
          <w:rFonts w:hint="cs"/>
          <w:sz w:val="24"/>
          <w:szCs w:val="24"/>
          <w:rtl/>
          <w:lang w:bidi="he-IL"/>
        </w:rPr>
        <w:t>ים</w:t>
      </w:r>
      <w:r w:rsidR="00F6177B">
        <w:rPr>
          <w:sz w:val="24"/>
          <w:szCs w:val="24"/>
          <w:rtl/>
        </w:rPr>
        <w:t xml:space="preserve">. </w:t>
      </w:r>
      <w:r w:rsidR="00F6177B">
        <w:rPr>
          <w:sz w:val="24"/>
          <w:szCs w:val="24"/>
          <w:rtl/>
          <w:lang w:bidi="he-IL"/>
        </w:rPr>
        <w:t>בנוסף</w:t>
      </w:r>
      <w:r w:rsidR="00275E84">
        <w:rPr>
          <w:rFonts w:hint="cs"/>
          <w:sz w:val="24"/>
          <w:szCs w:val="24"/>
          <w:rtl/>
          <w:lang w:bidi="he-IL"/>
        </w:rPr>
        <w:t>, ובאופן הקשור ישירות לעבודה זו</w:t>
      </w:r>
      <w:r w:rsidR="00F6177B">
        <w:rPr>
          <w:sz w:val="24"/>
          <w:szCs w:val="24"/>
          <w:rtl/>
        </w:rPr>
        <w:t xml:space="preserve">, </w:t>
      </w:r>
      <w:r>
        <w:rPr>
          <w:rFonts w:hint="cs"/>
          <w:sz w:val="24"/>
          <w:szCs w:val="24"/>
          <w:rtl/>
          <w:lang w:bidi="he-IL"/>
        </w:rPr>
        <w:t>פיתוחים במכניקת הזורמים עוזר</w:t>
      </w:r>
      <w:r w:rsidR="0080173B">
        <w:rPr>
          <w:rFonts w:hint="cs"/>
          <w:sz w:val="24"/>
          <w:szCs w:val="24"/>
          <w:rtl/>
          <w:lang w:bidi="he-IL"/>
        </w:rPr>
        <w:t>ים להבין ההתנהגות של אוויר מזוה</w:t>
      </w:r>
      <w:r>
        <w:rPr>
          <w:rFonts w:hint="cs"/>
          <w:sz w:val="24"/>
          <w:szCs w:val="24"/>
          <w:rtl/>
          <w:lang w:bidi="he-IL"/>
        </w:rPr>
        <w:t>ם באזורים מיושבים</w:t>
      </w:r>
      <w:sdt>
        <w:sdtPr>
          <w:rPr>
            <w:sz w:val="24"/>
            <w:szCs w:val="24"/>
            <w:rtl/>
          </w:rPr>
          <w:id w:val="1003471831"/>
          <w:citation/>
        </w:sdtPr>
        <w:sdtEnd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EF42CF">
            <w:rPr>
              <w:noProof/>
              <w:sz w:val="24"/>
              <w:szCs w:val="24"/>
              <w:rtl/>
            </w:rPr>
            <w:t xml:space="preserve"> </w:t>
          </w:r>
          <w:r w:rsidR="00EF42CF" w:rsidRPr="00EF42CF">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14" w:name="_Toc11152912"/>
      <w:r>
        <w:rPr>
          <w:rFonts w:hint="cs"/>
          <w:rtl/>
          <w:lang w:bidi="he-IL"/>
        </w:rPr>
        <w:lastRenderedPageBreak/>
        <w:t>1</w:t>
      </w:r>
      <w:r w:rsidR="00322996">
        <w:rPr>
          <w:rFonts w:hint="cs"/>
          <w:rtl/>
          <w:lang w:bidi="he-IL"/>
        </w:rPr>
        <w:t>.2</w:t>
      </w:r>
      <w:r w:rsidR="00665D08">
        <w:rPr>
          <w:rFonts w:hint="cs"/>
          <w:rtl/>
          <w:lang w:bidi="he-IL"/>
        </w:rPr>
        <w:t xml:space="preserve"> </w:t>
      </w:r>
      <w:r w:rsidR="00F6177B">
        <w:rPr>
          <w:rtl/>
          <w:lang w:bidi="he-IL"/>
        </w:rPr>
        <w:t>זרימה טורבולנטית</w:t>
      </w:r>
      <w:bookmarkEnd w:id="14"/>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sidR="007527C6">
        <w:rPr>
          <w:rFonts w:hint="cs"/>
          <w:sz w:val="24"/>
          <w:szCs w:val="24"/>
          <w:rtl/>
          <w:lang w:bidi="he-IL"/>
        </w:rPr>
        <w:t xml:space="preserve"> או כאשר רוח זורמת דרך עיר</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166A20">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166A20">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סדר הגודל 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End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EF42CF">
            <w:rPr>
              <w:noProof/>
              <w:sz w:val="24"/>
              <w:szCs w:val="24"/>
            </w:rPr>
            <w:t xml:space="preserve"> </w:t>
          </w:r>
          <w:r w:rsidR="00EF42CF" w:rsidRPr="00EF42CF">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15" w:name="_Toc11152913"/>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5"/>
    </w:p>
    <w:p w:rsidR="002D5B13" w:rsidRDefault="00F6177B" w:rsidP="007C1AD5">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 xml:space="preserve">י שיטות </w:t>
      </w:r>
      <w:r w:rsidR="008110E6">
        <w:rPr>
          <w:rFonts w:hint="cs"/>
          <w:sz w:val="24"/>
          <w:szCs w:val="24"/>
          <w:rtl/>
          <w:lang w:bidi="he-IL"/>
        </w:rPr>
        <w:t>למחקר במכניקת הזורמים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sidR="007C1AD5">
        <w:rPr>
          <w:sz w:val="24"/>
          <w:szCs w:val="24"/>
          <w:rtl/>
          <w:lang w:bidi="he-IL"/>
        </w:rPr>
        <w:t xml:space="preserve">בשיטה האוילרית </w:t>
      </w:r>
      <w:r w:rsidR="007C1AD5">
        <w:rPr>
          <w:rFonts w:hint="cs"/>
          <w:sz w:val="24"/>
          <w:szCs w:val="24"/>
          <w:rtl/>
          <w:lang w:bidi="he-IL"/>
        </w:rPr>
        <w:t xml:space="preserve">מודדים </w:t>
      </w:r>
      <w:r w:rsidR="007C1AD5">
        <w:rPr>
          <w:i/>
          <w:sz w:val="24"/>
          <w:szCs w:val="24"/>
          <w:rtl/>
          <w:lang w:bidi="he-IL"/>
        </w:rPr>
        <w:t>תכונה של זורם במיקום בלתי משתנה</w:t>
      </w:r>
      <w:r w:rsidR="007C1AD5">
        <w:rPr>
          <w:sz w:val="24"/>
          <w:szCs w:val="24"/>
          <w:rtl/>
        </w:rPr>
        <w:t xml:space="preserve">. </w:t>
      </w:r>
      <w:r w:rsidR="007C1AD5">
        <w:rPr>
          <w:sz w:val="24"/>
          <w:szCs w:val="24"/>
          <w:rtl/>
          <w:lang w:bidi="he-IL"/>
        </w:rPr>
        <w:t>למעשה החיישן מודד את התכונה של חלקיק הזורם שבמקרה נמצא באותו המקום</w:t>
      </w:r>
      <w:r w:rsidR="007C1AD5">
        <w:rPr>
          <w:sz w:val="24"/>
          <w:szCs w:val="24"/>
          <w:rtl/>
        </w:rPr>
        <w:t xml:space="preserve">, </w:t>
      </w:r>
      <w:r w:rsidR="007C1AD5">
        <w:rPr>
          <w:sz w:val="24"/>
          <w:szCs w:val="24"/>
          <w:rtl/>
          <w:lang w:bidi="he-IL"/>
        </w:rPr>
        <w:t>ולאחר שהחלקיק מתרחק מאזור זה לא מתייחסים אליו יותר</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 xml:space="preserve">המערכת במקרה </w:t>
      </w:r>
      <w:r>
        <w:rPr>
          <w:sz w:val="24"/>
          <w:szCs w:val="24"/>
          <w:rtl/>
          <w:lang w:bidi="he-IL"/>
        </w:rPr>
        <w:lastRenderedPageBreak/>
        <w:t>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sidR="007C1AD5">
        <w:rPr>
          <w:sz w:val="24"/>
          <w:szCs w:val="24"/>
          <w:rtl/>
        </w:rPr>
        <w:t>.</w:t>
      </w:r>
    </w:p>
    <w:p w:rsidR="002D5B13" w:rsidRDefault="002D5B13" w:rsidP="00665D08">
      <w:pPr>
        <w:bidi/>
        <w:spacing w:line="360" w:lineRule="auto"/>
        <w:jc w:val="both"/>
        <w:rPr>
          <w:sz w:val="24"/>
          <w:szCs w:val="24"/>
          <w:rtl/>
          <w:lang w:bidi="he-IL"/>
        </w:rPr>
      </w:pPr>
    </w:p>
    <w:p w:rsidR="00D10DE0" w:rsidRDefault="00D10DE0" w:rsidP="00CB1AF5">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w:t>
      </w:r>
      <w:r w:rsidR="000D697B">
        <w:rPr>
          <w:rFonts w:hint="cs"/>
          <w:sz w:val="24"/>
          <w:szCs w:val="24"/>
          <w:rtl/>
          <w:lang w:bidi="he-IL"/>
        </w:rPr>
        <w:t xml:space="preserve">ה </w:t>
      </w:r>
      <w:r>
        <w:rPr>
          <w:rFonts w:hint="cs"/>
          <w:sz w:val="24"/>
          <w:szCs w:val="24"/>
          <w:rtl/>
          <w:lang w:bidi="he-IL"/>
        </w:rPr>
        <w:t>היא מה</w:t>
      </w:r>
      <w:r w:rsidR="000D697B">
        <w:rPr>
          <w:rFonts w:hint="cs"/>
          <w:sz w:val="24"/>
          <w:szCs w:val="24"/>
          <w:rtl/>
          <w:lang w:bidi="he-IL"/>
        </w:rPr>
        <w:t>ירות האוויר הממוצעת באזור מסויים ועוד שאלות המתמקדות במקום קבוע במרחב</w:t>
      </w:r>
      <w:r>
        <w:rPr>
          <w:rFonts w:hint="cs"/>
          <w:sz w:val="24"/>
          <w:szCs w:val="24"/>
          <w:rtl/>
          <w:lang w:bidi="he-IL"/>
        </w:rPr>
        <w:t>. כאשר נרצה לענות על שאלות מסוג זה נעדיף את השיטה האוילרית. דוגמה</w:t>
      </w:r>
      <w:r w:rsidR="009969BF">
        <w:rPr>
          <w:rFonts w:hint="cs"/>
          <w:sz w:val="24"/>
          <w:szCs w:val="24"/>
          <w:rtl/>
          <w:lang w:bidi="he-IL"/>
        </w:rPr>
        <w:t xml:space="preserve"> לניסוי כזה הוא מדידת </w:t>
      </w:r>
      <w:r w:rsidR="00CB1AF5">
        <w:rPr>
          <w:rFonts w:hint="cs"/>
          <w:sz w:val="24"/>
          <w:szCs w:val="24"/>
          <w:rtl/>
          <w:lang w:bidi="he-IL"/>
        </w:rPr>
        <w:t xml:space="preserve">לחץ הפועל על גוף מסויים באזור </w:t>
      </w:r>
      <w:r w:rsidR="00F67448">
        <w:rPr>
          <w:rFonts w:hint="cs"/>
          <w:sz w:val="24"/>
          <w:szCs w:val="24"/>
          <w:rtl/>
          <w:lang w:bidi="he-IL"/>
        </w:rPr>
        <w:t>מ</w:t>
      </w:r>
      <w:r w:rsidR="00CB1AF5">
        <w:rPr>
          <w:rFonts w:hint="cs"/>
          <w:sz w:val="24"/>
          <w:szCs w:val="24"/>
          <w:rtl/>
          <w:lang w:bidi="he-IL"/>
        </w:rPr>
        <w:t>ס</w:t>
      </w:r>
      <w:r w:rsidR="00F67448">
        <w:rPr>
          <w:rFonts w:hint="cs"/>
          <w:sz w:val="24"/>
          <w:szCs w:val="24"/>
          <w:rtl/>
          <w:lang w:bidi="he-IL"/>
        </w:rPr>
        <w:t>ו</w:t>
      </w:r>
      <w:r w:rsidR="00CB1AF5">
        <w:rPr>
          <w:rFonts w:hint="cs"/>
          <w:sz w:val="24"/>
          <w:szCs w:val="24"/>
          <w:rtl/>
          <w:lang w:bidi="he-IL"/>
        </w:rPr>
        <w:t>יים. במקרה זה לשיטה אויילרית יתרון כי אנחנו מעוניינים לדעת את הלחץ במקום קבוע, והניסוי יתן לכך תשובה ישירה.</w:t>
      </w:r>
      <w:r>
        <w:rPr>
          <w:rFonts w:hint="cs"/>
          <w:sz w:val="24"/>
          <w:szCs w:val="24"/>
          <w:rtl/>
          <w:lang w:bidi="he-IL"/>
        </w:rPr>
        <w:t xml:space="preserve">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End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EF42CF" w:rsidRPr="00EF42CF">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6" w:name="_Toc11152914"/>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6"/>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 xml:space="preserve">רוב </w:t>
      </w:r>
      <w:r w:rsidR="000D697B">
        <w:rPr>
          <w:rFonts w:hint="cs"/>
          <w:sz w:val="24"/>
          <w:szCs w:val="24"/>
          <w:rtl/>
          <w:lang w:bidi="he-IL"/>
        </w:rPr>
        <w:t>האנשים ב</w:t>
      </w:r>
      <w:r w:rsidR="008C674D">
        <w:rPr>
          <w:rFonts w:hint="cs"/>
          <w:sz w:val="24"/>
          <w:szCs w:val="24"/>
          <w:rtl/>
          <w:lang w:bidi="he-IL"/>
        </w:rPr>
        <w:t>עולם כיום ח</w:t>
      </w:r>
      <w:r w:rsidR="000D697B">
        <w:rPr>
          <w:rFonts w:hint="cs"/>
          <w:sz w:val="24"/>
          <w:szCs w:val="24"/>
          <w:rtl/>
          <w:lang w:bidi="he-IL"/>
        </w:rPr>
        <w:t>י</w:t>
      </w:r>
      <w:r w:rsidR="008C674D">
        <w:rPr>
          <w:rFonts w:hint="cs"/>
          <w:sz w:val="24"/>
          <w:szCs w:val="24"/>
          <w:rtl/>
          <w:lang w:bidi="he-IL"/>
        </w:rPr>
        <w:t>י</w:t>
      </w:r>
      <w:r w:rsidR="000D697B">
        <w:rPr>
          <w:rFonts w:hint="cs"/>
          <w:sz w:val="24"/>
          <w:szCs w:val="24"/>
          <w:rtl/>
          <w:lang w:bidi="he-IL"/>
        </w:rPr>
        <w:t>ם בא</w:t>
      </w:r>
      <w:r w:rsidR="008C674D">
        <w:rPr>
          <w:rFonts w:hint="cs"/>
          <w:sz w:val="24"/>
          <w:szCs w:val="24"/>
          <w:rtl/>
          <w:lang w:bidi="he-IL"/>
        </w:rPr>
        <w:t>ז</w:t>
      </w:r>
      <w:r w:rsidR="000D697B">
        <w:rPr>
          <w:rFonts w:hint="cs"/>
          <w:sz w:val="24"/>
          <w:szCs w:val="24"/>
          <w:rtl/>
          <w:lang w:bidi="he-IL"/>
        </w:rPr>
        <w:t>ו</w:t>
      </w:r>
      <w:r w:rsidR="008C674D">
        <w:rPr>
          <w:rFonts w:hint="cs"/>
          <w:sz w:val="24"/>
          <w:szCs w:val="24"/>
          <w:rtl/>
          <w:lang w:bidi="he-IL"/>
        </w:rPr>
        <w:t>רים עירוניים ובנוסף ערים מכסות חלק גדול מאוד משטח פני כדור הארץ.</w:t>
      </w:r>
      <w:r>
        <w:rPr>
          <w:sz w:val="24"/>
          <w:szCs w:val="24"/>
          <w:rtl/>
        </w:rPr>
        <w:t xml:space="preserve"> </w:t>
      </w:r>
      <w:r>
        <w:rPr>
          <w:sz w:val="24"/>
          <w:szCs w:val="24"/>
          <w:rtl/>
          <w:lang w:bidi="he-IL"/>
        </w:rPr>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946048">
        <w:rPr>
          <w:rFonts w:hint="cs"/>
          <w:sz w:val="24"/>
          <w:szCs w:val="24"/>
          <w:rtl/>
          <w:lang w:bidi="he-IL"/>
        </w:rPr>
        <w:t xml:space="preserve"> המקומי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End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EF42CF" w:rsidRPr="00EF42CF">
            <w:rPr>
              <w:noProof/>
              <w:sz w:val="24"/>
              <w:szCs w:val="24"/>
            </w:rPr>
            <w:t>(Britter &amp; Hanna., 2003)</w:t>
          </w:r>
          <w:r w:rsidR="000432B5">
            <w:rPr>
              <w:sz w:val="24"/>
              <w:szCs w:val="24"/>
              <w:rtl/>
            </w:rPr>
            <w:fldChar w:fldCharType="end"/>
          </w:r>
        </w:sdtContent>
      </w:sdt>
      <w:r w:rsidR="00E56FCF">
        <w:rPr>
          <w:rFonts w:hint="cs"/>
          <w:sz w:val="24"/>
          <w:szCs w:val="24"/>
          <w:rtl/>
          <w:lang w:bidi="he-IL"/>
        </w:rPr>
        <w:t xml:space="preserve">. בין היתר שכבות אלו גורמות לכוח הגרר הפועל על הבניינים להיות גבוה יותר מהמצופה, קוראים לאפקט זה "אפקט המחסה" </w:t>
      </w:r>
      <w:sdt>
        <w:sdtPr>
          <w:rPr>
            <w:rFonts w:hint="cs"/>
            <w:sz w:val="24"/>
            <w:szCs w:val="24"/>
            <w:rtl/>
            <w:lang w:bidi="he-IL"/>
          </w:rPr>
          <w:id w:val="-1457021606"/>
          <w:citation/>
        </w:sdtPr>
        <w:sdtEndPr/>
        <w:sdtContent>
          <w:r w:rsidR="00E56FCF">
            <w:rPr>
              <w:sz w:val="24"/>
              <w:szCs w:val="24"/>
              <w:rtl/>
              <w:lang w:bidi="he-IL"/>
            </w:rPr>
            <w:fldChar w:fldCharType="begin"/>
          </w:r>
          <w:r w:rsidR="00E56FCF">
            <w:rPr>
              <w:sz w:val="24"/>
              <w:szCs w:val="24"/>
              <w:rtl/>
              <w:lang w:bidi="he-IL"/>
            </w:rPr>
            <w:instrText xml:space="preserve"> </w:instrText>
          </w:r>
          <w:r w:rsidR="00E56FCF">
            <w:rPr>
              <w:rFonts w:hint="cs"/>
              <w:sz w:val="24"/>
              <w:szCs w:val="24"/>
              <w:lang w:bidi="he-IL"/>
            </w:rPr>
            <w:instrText>CITATION</w:instrText>
          </w:r>
          <w:r w:rsidR="00E56FCF">
            <w:rPr>
              <w:rFonts w:hint="cs"/>
              <w:sz w:val="24"/>
              <w:szCs w:val="24"/>
              <w:rtl/>
              <w:lang w:bidi="he-IL"/>
            </w:rPr>
            <w:instrText xml:space="preserve"> </w:instrText>
          </w:r>
          <w:r w:rsidR="00E56FCF">
            <w:rPr>
              <w:rFonts w:hint="cs"/>
              <w:sz w:val="24"/>
              <w:szCs w:val="24"/>
              <w:lang w:bidi="he-IL"/>
            </w:rPr>
            <w:instrText>Fin00 \l 1037</w:instrText>
          </w:r>
          <w:r w:rsidR="00E56FCF">
            <w:rPr>
              <w:sz w:val="24"/>
              <w:szCs w:val="24"/>
              <w:rtl/>
              <w:lang w:bidi="he-IL"/>
            </w:rPr>
            <w:instrText xml:space="preserve"> </w:instrText>
          </w:r>
          <w:r w:rsidR="00E56FCF">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Finnigan, 2000</w:t>
          </w:r>
          <w:r w:rsidR="00EF42CF" w:rsidRPr="00EF42CF">
            <w:rPr>
              <w:rFonts w:hint="cs"/>
              <w:noProof/>
              <w:sz w:val="24"/>
              <w:szCs w:val="24"/>
              <w:rtl/>
              <w:lang w:bidi="he-IL"/>
            </w:rPr>
            <w:t>)</w:t>
          </w:r>
          <w:r w:rsidR="00E56FCF">
            <w:rPr>
              <w:sz w:val="24"/>
              <w:szCs w:val="24"/>
              <w:rtl/>
              <w:lang w:bidi="he-IL"/>
            </w:rPr>
            <w:fldChar w:fldCharType="end"/>
          </w:r>
        </w:sdtContent>
      </w:sdt>
      <w:r w:rsidR="00E56FCF">
        <w:rPr>
          <w:rFonts w:hint="cs"/>
          <w:sz w:val="24"/>
          <w:szCs w:val="24"/>
          <w:rtl/>
          <w:lang w:bidi="he-IL"/>
        </w:rPr>
        <w:t>.</w:t>
      </w:r>
    </w:p>
    <w:p w:rsidR="002D5B13" w:rsidRPr="0099741D" w:rsidRDefault="00956966" w:rsidP="00C4226C">
      <w:pPr>
        <w:pStyle w:val="Heading2"/>
        <w:bidi/>
        <w:rPr>
          <w:rtl/>
          <w:lang w:val="en-GB"/>
        </w:rPr>
      </w:pPr>
      <w:bookmarkStart w:id="17" w:name="_Toc11152915"/>
      <w:r>
        <w:rPr>
          <w:rFonts w:hint="cs"/>
          <w:rtl/>
          <w:lang w:bidi="he-IL"/>
        </w:rPr>
        <w:lastRenderedPageBreak/>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7"/>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8" w:name="_Toc11152916"/>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8"/>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0E6953">
        <w:rPr>
          <w:sz w:val="24"/>
          <w:szCs w:val="24"/>
          <w:rtl/>
          <w:lang w:bidi="he-IL"/>
        </w:rPr>
        <w:t>בסדר זה ב</w:t>
      </w:r>
      <w:r w:rsidR="000E6953">
        <w:rPr>
          <w:rFonts w:hint="cs"/>
          <w:sz w:val="24"/>
          <w:szCs w:val="24"/>
          <w:rtl/>
          <w:lang w:bidi="he-IL"/>
        </w:rPr>
        <w:t>נוסחה</w:t>
      </w:r>
      <w:r w:rsidR="00F6177B">
        <w:rPr>
          <w:sz w:val="24"/>
          <w:szCs w:val="24"/>
          <w:rtl/>
        </w:rPr>
        <w:t>):</w:t>
      </w:r>
    </w:p>
    <w:p w:rsidR="002D5B13" w:rsidRDefault="00F6177B" w:rsidP="00B0338B">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sidR="00B0338B">
        <w:rPr>
          <w:sz w:val="24"/>
          <w:szCs w:val="24"/>
        </w:rPr>
        <w:t xml:space="preserve">                                           </w:t>
      </w:r>
      <w:r>
        <w:rPr>
          <w:sz w:val="24"/>
          <w:szCs w:val="24"/>
        </w:rPr>
        <w:tab/>
      </w:r>
      <m:oMath>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D</m:t>
            </m:r>
          </m:sub>
        </m:sSub>
        <m:r>
          <w:rPr>
            <w:rFonts w:ascii="Cambria Math" w:hAnsi="Cambria Math"/>
            <w:sz w:val="24"/>
            <w:szCs w:val="24"/>
          </w:rPr>
          <m:t>=</m:t>
        </m:r>
        <m:r>
          <w:rPr>
            <w:rFonts w:ascii="Cambria Math" w:hAnsi="Cambria Math"/>
            <w:sz w:val="24"/>
            <w:szCs w:val="24"/>
            <w:lang w:bidi="he-IL"/>
          </w:rPr>
          <m:t>f(d, u, μ, ρ)</m:t>
        </m:r>
      </m:oMath>
      <w:r>
        <w:rPr>
          <w:sz w:val="24"/>
          <w:szCs w:val="24"/>
        </w:rPr>
        <w:tab/>
      </w:r>
      <w:r>
        <w:rPr>
          <w:sz w:val="24"/>
          <w:szCs w:val="24"/>
        </w:rPr>
        <w:tab/>
      </w:r>
      <w:r>
        <w:rPr>
          <w:sz w:val="24"/>
          <w:szCs w:val="24"/>
        </w:rPr>
        <w:tab/>
      </w:r>
    </w:p>
    <w:p w:rsidR="002D5B13" w:rsidRDefault="00F6177B" w:rsidP="00F6547E">
      <w:pPr>
        <w:bidi/>
        <w:spacing w:line="360" w:lineRule="auto"/>
        <w:jc w:val="both"/>
        <w:rPr>
          <w:sz w:val="24"/>
          <w:szCs w:val="24"/>
        </w:rPr>
      </w:pPr>
      <w:r>
        <w:rPr>
          <w:sz w:val="24"/>
          <w:szCs w:val="24"/>
          <w:rtl/>
          <w:lang w:bidi="he-IL"/>
        </w:rPr>
        <w:t>אפשר לפתח</w:t>
      </w:r>
      <w:r w:rsidR="000E6953">
        <w:rPr>
          <w:sz w:val="24"/>
          <w:szCs w:val="24"/>
          <w:rtl/>
          <w:lang w:bidi="he-IL"/>
        </w:rPr>
        <w:t xml:space="preserve"> </w:t>
      </w:r>
      <w:r w:rsidR="000E6953">
        <w:rPr>
          <w:rFonts w:hint="cs"/>
          <w:sz w:val="24"/>
          <w:szCs w:val="24"/>
          <w:rtl/>
          <w:lang w:bidi="he-IL"/>
        </w:rPr>
        <w:t>נוסחה</w:t>
      </w:r>
      <w:r>
        <w:rPr>
          <w:sz w:val="24"/>
          <w:szCs w:val="24"/>
          <w:rtl/>
          <w:lang w:bidi="he-IL"/>
        </w:rPr>
        <w:t xml:space="preserve"> זו</w:t>
      </w:r>
      <w:r w:rsidR="00B0338B">
        <w:rPr>
          <w:rFonts w:hint="cs"/>
          <w:sz w:val="24"/>
          <w:szCs w:val="24"/>
          <w:rtl/>
          <w:lang w:bidi="he-IL"/>
        </w:rPr>
        <w:t xml:space="preserve"> על ידי שימוש באנליזה מימדית</w:t>
      </w:r>
      <w:r>
        <w:rPr>
          <w:sz w:val="24"/>
          <w:szCs w:val="24"/>
          <w:rtl/>
          <w:lang w:bidi="he-IL"/>
        </w:rPr>
        <w:t xml:space="preserve"> ולגלות כי</w:t>
      </w:r>
      <w:r w:rsidR="00B26DE7">
        <w:rPr>
          <w:rFonts w:hint="cs"/>
          <w:sz w:val="24"/>
          <w:szCs w:val="24"/>
          <w:rtl/>
          <w:lang w:bidi="he-IL"/>
        </w:rPr>
        <w:t xml:space="preserve"> </w:t>
      </w:r>
      <w:sdt>
        <w:sdtPr>
          <w:rPr>
            <w:rFonts w:hint="cs"/>
            <w:sz w:val="24"/>
            <w:szCs w:val="24"/>
            <w:rtl/>
            <w:lang w:bidi="he-IL"/>
          </w:rPr>
          <w:id w:val="583881771"/>
          <w:citation/>
        </w:sdtPr>
        <w:sdtEnd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Fox, McDoland</w:t>
          </w:r>
          <w:r w:rsidR="00EF42CF" w:rsidRPr="00EF42CF">
            <w:rPr>
              <w:rFonts w:hint="cs"/>
              <w:noProof/>
              <w:sz w:val="24"/>
              <w:szCs w:val="24"/>
              <w:rtl/>
              <w:lang w:bidi="he-IL"/>
            </w:rPr>
            <w:t xml:space="preserve">, &amp; </w:t>
          </w:r>
          <w:r w:rsidR="00EF42CF" w:rsidRPr="00EF42CF">
            <w:rPr>
              <w:rFonts w:hint="cs"/>
              <w:noProof/>
              <w:sz w:val="24"/>
              <w:szCs w:val="24"/>
              <w:lang w:bidi="he-IL"/>
            </w:rPr>
            <w:t>Pritchard, 1998</w:t>
          </w:r>
          <w:r w:rsidR="00EF42CF" w:rsidRPr="00EF42CF">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2D5B13" w:rsidP="00E07009">
      <w:pPr>
        <w:bidi/>
        <w:spacing w:line="360" w:lineRule="auto"/>
        <w:rPr>
          <w:sz w:val="24"/>
          <w:szCs w:val="24"/>
        </w:rPr>
      </w:pPr>
    </w:p>
    <w:p w:rsidR="00905C85" w:rsidRDefault="00F6177B" w:rsidP="00B0338B">
      <w:pPr>
        <w:bidi/>
        <w:spacing w:line="360" w:lineRule="auto"/>
        <w:rPr>
          <w:sz w:val="24"/>
          <w:szCs w:val="24"/>
          <w:lang w:bidi="he-IL"/>
        </w:rPr>
      </w:pPr>
      <w:r>
        <w:rPr>
          <w:sz w:val="24"/>
          <w:szCs w:val="24"/>
        </w:rPr>
        <w:t>(</w:t>
      </w:r>
      <w:r w:rsidR="0048677C">
        <w:rPr>
          <w:sz w:val="24"/>
          <w:szCs w:val="24"/>
        </w:rPr>
        <w:t>4</w:t>
      </w:r>
      <w:r>
        <w:rPr>
          <w:sz w:val="24"/>
          <w:szCs w:val="24"/>
        </w:rPr>
        <w:t>)</w:t>
      </w:r>
      <w:r>
        <w:rPr>
          <w:sz w:val="24"/>
          <w:szCs w:val="24"/>
        </w:rPr>
        <w:tab/>
      </w:r>
      <w:r w:rsidR="00B0338B">
        <w:rPr>
          <w:sz w:val="24"/>
          <w:szCs w:val="24"/>
        </w:rPr>
        <w:tab/>
      </w:r>
      <w:r w:rsidR="00B0338B">
        <w:rPr>
          <w:sz w:val="24"/>
          <w:szCs w:val="24"/>
        </w:rPr>
        <w:tab/>
      </w:r>
      <w:r w:rsidR="00B0338B">
        <w:rPr>
          <w:sz w:val="24"/>
          <w:szCs w:val="24"/>
        </w:rPr>
        <w:tab/>
      </w:r>
      <w:r>
        <w:rPr>
          <w:sz w:val="24"/>
          <w:szCs w:val="24"/>
        </w:rPr>
        <w:tab/>
      </w:r>
      <w:r w:rsidR="00B0338B">
        <w:rPr>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D</m:t>
                </m:r>
              </m:sub>
            </m:sSub>
          </m:num>
          <m:den>
            <m:r>
              <w:rPr>
                <w:rFonts w:ascii="Cambria Math" w:hAnsi="Cambria Math"/>
                <w:sz w:val="24"/>
                <w:szCs w:val="24"/>
              </w:rPr>
              <m:t>ρ</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d</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(Re)</m:t>
        </m:r>
      </m:oMath>
      <w:r w:rsidR="00B0338B">
        <w:rPr>
          <w:sz w:val="24"/>
          <w:szCs w:val="24"/>
        </w:rPr>
        <w:tab/>
      </w:r>
    </w:p>
    <w:p w:rsidR="001B6CF9" w:rsidRDefault="00BB2CE8" w:rsidP="00B0338B">
      <w:pPr>
        <w:bidi/>
        <w:spacing w:line="360" w:lineRule="auto"/>
        <w:jc w:val="both"/>
        <w:rPr>
          <w:sz w:val="24"/>
          <w:szCs w:val="24"/>
          <w:lang w:bidi="he-IL"/>
        </w:rPr>
      </w:pPr>
      <w:r>
        <w:rPr>
          <w:rFonts w:hint="cs"/>
          <w:sz w:val="24"/>
          <w:szCs w:val="24"/>
          <w:rtl/>
          <w:lang w:bidi="he-IL"/>
        </w:rPr>
        <w:t xml:space="preserve">כאשר </w:t>
      </w:r>
      <w:r w:rsidR="00B0338B">
        <w:rPr>
          <w:noProof/>
          <w:sz w:val="24"/>
          <w:szCs w:val="24"/>
          <w:lang w:val="en-GB" w:eastAsia="en-GB" w:bidi="he-IL"/>
        </w:rPr>
        <w:t>d</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w:t>
      </w:r>
      <w:r w:rsidR="000E6953">
        <w:rPr>
          <w:rFonts w:hint="cs"/>
          <w:sz w:val="24"/>
          <w:szCs w:val="24"/>
          <w:rtl/>
          <w:lang w:bidi="he-IL"/>
        </w:rPr>
        <w:t>נוסחה</w:t>
      </w:r>
      <w:r w:rsidR="00CB65C2">
        <w:rPr>
          <w:rFonts w:hint="cs"/>
          <w:sz w:val="24"/>
          <w:szCs w:val="24"/>
          <w:rtl/>
          <w:lang w:bidi="he-IL"/>
        </w:rPr>
        <w:t xml:space="preserve">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w:t>
      </w:r>
      <w:r w:rsidR="000E6953">
        <w:rPr>
          <w:rFonts w:hint="cs"/>
          <w:sz w:val="24"/>
          <w:szCs w:val="24"/>
          <w:rtl/>
          <w:lang w:bidi="he-IL"/>
        </w:rPr>
        <w:t>נוסחה</w:t>
      </w:r>
      <w:r w:rsidR="001B6CF9">
        <w:rPr>
          <w:rFonts w:hint="cs"/>
          <w:sz w:val="24"/>
          <w:szCs w:val="24"/>
          <w:rtl/>
          <w:lang w:bidi="he-IL"/>
        </w:rPr>
        <w:t xml:space="preserve"> 5)</w:t>
      </w:r>
      <w:r w:rsidR="00594E04">
        <w:rPr>
          <w:rFonts w:hint="cs"/>
          <w:sz w:val="24"/>
          <w:szCs w:val="24"/>
          <w:rtl/>
          <w:lang w:bidi="he-IL"/>
        </w:rPr>
        <w:t>.</w:t>
      </w:r>
    </w:p>
    <w:p w:rsidR="001B6CF9" w:rsidRDefault="00FD6544" w:rsidP="005E5893">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d</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End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EF42CF">
            <w:rPr>
              <w:noProof/>
              <w:sz w:val="24"/>
              <w:szCs w:val="24"/>
              <w:rtl/>
            </w:rPr>
            <w:t xml:space="preserve"> </w:t>
          </w:r>
          <w:r w:rsidR="00EF42CF" w:rsidRPr="00EF42CF">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9" w:name="_Toc11152917"/>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9"/>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sidR="00FE0176">
        <w:rPr>
          <w:rFonts w:hint="cs"/>
          <w:sz w:val="24"/>
          <w:szCs w:val="24"/>
          <w:rtl/>
          <w:lang w:bidi="he-IL"/>
        </w:rPr>
        <w:t xml:space="preserve"> </w:t>
      </w:r>
      <w:sdt>
        <w:sdtPr>
          <w:rPr>
            <w:rFonts w:hint="cs"/>
            <w:sz w:val="24"/>
            <w:szCs w:val="24"/>
            <w:rtl/>
            <w:lang w:bidi="he-IL"/>
          </w:rPr>
          <w:id w:val="1885516315"/>
          <w:citation/>
        </w:sdtPr>
        <w:sdtEndPr/>
        <w:sdtContent>
          <w:r w:rsidR="00FE0176">
            <w:rPr>
              <w:sz w:val="24"/>
              <w:szCs w:val="24"/>
              <w:rtl/>
              <w:lang w:bidi="he-IL"/>
            </w:rPr>
            <w:fldChar w:fldCharType="begin"/>
          </w:r>
          <w:r w:rsidR="00FE0176">
            <w:rPr>
              <w:sz w:val="24"/>
              <w:szCs w:val="24"/>
              <w:rtl/>
              <w:lang w:bidi="he-IL"/>
            </w:rPr>
            <w:instrText xml:space="preserve"> </w:instrText>
          </w:r>
          <w:r w:rsidR="00FE0176">
            <w:rPr>
              <w:rFonts w:hint="cs"/>
              <w:sz w:val="24"/>
              <w:szCs w:val="24"/>
              <w:lang w:bidi="he-IL"/>
            </w:rPr>
            <w:instrText>CITATION</w:instrText>
          </w:r>
          <w:r w:rsidR="00FE0176">
            <w:rPr>
              <w:rFonts w:hint="cs"/>
              <w:sz w:val="24"/>
              <w:szCs w:val="24"/>
              <w:rtl/>
              <w:lang w:bidi="he-IL"/>
            </w:rPr>
            <w:instrText xml:space="preserve"> </w:instrText>
          </w:r>
          <w:r w:rsidR="00FE0176">
            <w:rPr>
              <w:rFonts w:hint="cs"/>
              <w:sz w:val="24"/>
              <w:szCs w:val="24"/>
              <w:lang w:bidi="he-IL"/>
            </w:rPr>
            <w:instrText>basicBook \l 1037</w:instrText>
          </w:r>
          <w:r w:rsidR="00FE0176">
            <w:rPr>
              <w:sz w:val="24"/>
              <w:szCs w:val="24"/>
              <w:rtl/>
              <w:lang w:bidi="he-IL"/>
            </w:rPr>
            <w:instrText xml:space="preserve"> </w:instrText>
          </w:r>
          <w:r w:rsidR="00FE0176">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Fox, McDoland</w:t>
          </w:r>
          <w:r w:rsidR="00EF42CF" w:rsidRPr="00EF42CF">
            <w:rPr>
              <w:rFonts w:hint="cs"/>
              <w:noProof/>
              <w:sz w:val="24"/>
              <w:szCs w:val="24"/>
              <w:rtl/>
              <w:lang w:bidi="he-IL"/>
            </w:rPr>
            <w:t xml:space="preserve">, &amp; </w:t>
          </w:r>
          <w:r w:rsidR="00EF42CF" w:rsidRPr="00EF42CF">
            <w:rPr>
              <w:rFonts w:hint="cs"/>
              <w:noProof/>
              <w:sz w:val="24"/>
              <w:szCs w:val="24"/>
              <w:lang w:bidi="he-IL"/>
            </w:rPr>
            <w:t>Pritchard, 1998</w:t>
          </w:r>
          <w:r w:rsidR="00EF42CF" w:rsidRPr="00EF42CF">
            <w:rPr>
              <w:rFonts w:hint="cs"/>
              <w:noProof/>
              <w:sz w:val="24"/>
              <w:szCs w:val="24"/>
              <w:rtl/>
              <w:lang w:bidi="he-IL"/>
            </w:rPr>
            <w:t>)</w:t>
          </w:r>
          <w:r w:rsidR="00FE0176">
            <w:rPr>
              <w:sz w:val="24"/>
              <w:szCs w:val="24"/>
              <w:rtl/>
              <w:lang w:bidi="he-IL"/>
            </w:rPr>
            <w:fldChar w:fldCharType="end"/>
          </w:r>
        </w:sdtContent>
      </w:sdt>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End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EF42CF" w:rsidRPr="00EF42CF">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482B18">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d</m:t>
        </m:r>
      </m:oMath>
    </w:p>
    <w:p w:rsidR="001E260C" w:rsidRPr="00A52231" w:rsidRDefault="001E260C" w:rsidP="00A52231">
      <w:pPr>
        <w:bidi/>
        <w:spacing w:line="360" w:lineRule="auto"/>
        <w:jc w:val="both"/>
        <w:rPr>
          <w:sz w:val="24"/>
          <w:szCs w:val="24"/>
          <w:rtl/>
          <w:lang w:bidi="he-IL"/>
        </w:rPr>
      </w:pPr>
      <w:r>
        <w:rPr>
          <w:rFonts w:hint="cs"/>
          <w:sz w:val="24"/>
          <w:szCs w:val="24"/>
          <w:rtl/>
          <w:lang w:bidi="he-IL"/>
        </w:rPr>
        <w:t>בעבודה זו, הנוסחה ממושה על</w:t>
      </w:r>
      <w:r w:rsidR="007578BE">
        <w:rPr>
          <w:rFonts w:hint="cs"/>
          <w:sz w:val="24"/>
          <w:szCs w:val="24"/>
          <w:rtl/>
          <w:lang w:bidi="he-IL"/>
        </w:rPr>
        <w:t xml:space="preserve"> מישורים דקים במרחב</w:t>
      </w:r>
      <w:r>
        <w:rPr>
          <w:rFonts w:hint="cs"/>
          <w:sz w:val="24"/>
          <w:szCs w:val="24"/>
          <w:rtl/>
          <w:lang w:bidi="he-IL"/>
        </w:rPr>
        <w:t xml:space="preserve"> בגובה 0.01 מטר</w:t>
      </w:r>
      <w:r w:rsidR="007578BE">
        <w:rPr>
          <w:rFonts w:hint="cs"/>
          <w:sz w:val="24"/>
          <w:szCs w:val="24"/>
          <w:rtl/>
          <w:lang w:bidi="he-IL"/>
        </w:rPr>
        <w:t>, הנפרס</w:t>
      </w:r>
      <w:r w:rsidR="00A52231">
        <w:rPr>
          <w:rFonts w:hint="cs"/>
          <w:sz w:val="24"/>
          <w:szCs w:val="24"/>
          <w:rtl/>
          <w:lang w:bidi="he-IL"/>
        </w:rPr>
        <w:t>ו</w:t>
      </w:r>
      <w:r w:rsidR="007578BE">
        <w:rPr>
          <w:rFonts w:hint="cs"/>
          <w:sz w:val="24"/>
          <w:szCs w:val="24"/>
          <w:rtl/>
          <w:lang w:bidi="he-IL"/>
        </w:rPr>
        <w:t xml:space="preserve"> לאורך כל</w:t>
      </w:r>
      <w:r w:rsidR="00A52231">
        <w:rPr>
          <w:rFonts w:hint="cs"/>
          <w:sz w:val="24"/>
          <w:szCs w:val="24"/>
          <w:rtl/>
          <w:lang w:bidi="he-IL"/>
        </w:rPr>
        <w:t xml:space="preserve"> מדגם המדידה</w:t>
      </w:r>
      <w:r>
        <w:rPr>
          <w:rFonts w:hint="cs"/>
          <w:sz w:val="24"/>
          <w:szCs w:val="24"/>
          <w:rtl/>
          <w:lang w:bidi="he-IL"/>
        </w:rPr>
        <w:t>.</w:t>
      </w:r>
      <w:r w:rsidR="004D62E5">
        <w:rPr>
          <w:rFonts w:hint="cs"/>
          <w:sz w:val="24"/>
          <w:szCs w:val="24"/>
          <w:rtl/>
          <w:lang w:bidi="he-IL"/>
        </w:rPr>
        <w:t xml:space="preserve"> </w:t>
      </w:r>
      <w:proofErr w:type="gramStart"/>
      <w:r w:rsidR="004D62E5">
        <w:rPr>
          <w:sz w:val="24"/>
          <w:szCs w:val="24"/>
          <w:lang w:bidi="he-IL"/>
        </w:rPr>
        <w:t>u</w:t>
      </w:r>
      <w:proofErr w:type="gramEnd"/>
      <w:r w:rsidR="004D62E5">
        <w:rPr>
          <w:rFonts w:hint="cs"/>
          <w:sz w:val="24"/>
          <w:szCs w:val="24"/>
          <w:rtl/>
          <w:lang w:bidi="he-IL"/>
        </w:rPr>
        <w:t xml:space="preserve"> חושב כממוצע המהירויות בפרוסת הגובה הרלוונטית, ו-</w:t>
      </w:r>
      <w:r w:rsidR="004D62E5">
        <w:rPr>
          <w:sz w:val="24"/>
          <w:szCs w:val="24"/>
          <w:lang w:bidi="he-IL"/>
        </w:rPr>
        <w:t>d</w:t>
      </w:r>
      <w:r w:rsidR="004D62E5">
        <w:rPr>
          <w:rFonts w:hint="cs"/>
          <w:sz w:val="24"/>
          <w:szCs w:val="24"/>
          <w:rtl/>
          <w:lang w:bidi="he-IL"/>
        </w:rPr>
        <w:t xml:space="preserve"> חושב כשטח הפנים של חתך הגו</w:t>
      </w:r>
      <w:r w:rsidR="00A52231">
        <w:rPr>
          <w:rFonts w:hint="cs"/>
          <w:sz w:val="24"/>
          <w:szCs w:val="24"/>
          <w:rtl/>
          <w:lang w:bidi="he-IL"/>
        </w:rPr>
        <w:t>ף</w:t>
      </w:r>
      <w:r w:rsidR="004D62E5">
        <w:rPr>
          <w:rFonts w:hint="cs"/>
          <w:sz w:val="24"/>
          <w:szCs w:val="24"/>
          <w:rtl/>
          <w:lang w:bidi="he-IL"/>
        </w:rPr>
        <w:t xml:space="preserve"> בגובה זה.</w:t>
      </w:r>
      <w:r w:rsidR="00A52231">
        <w:rPr>
          <w:rFonts w:hint="cs"/>
          <w:sz w:val="24"/>
          <w:szCs w:val="24"/>
          <w:rtl/>
          <w:lang w:bidi="he-IL"/>
        </w:rPr>
        <w:t xml:space="preserve"> לאחר מכאן, מקדם הגרר נורמל בעזרת המהירות </w:t>
      </w:r>
      <w:r w:rsidR="00A52231">
        <w:rPr>
          <w:sz w:val="24"/>
          <w:szCs w:val="24"/>
          <w:lang w:bidi="he-IL"/>
        </w:rPr>
        <w:t>U</w:t>
      </w:r>
      <w:r w:rsidR="00A52231">
        <w:rPr>
          <w:sz w:val="24"/>
          <w:szCs w:val="24"/>
          <w:vertAlign w:val="subscript"/>
          <w:lang w:bidi="he-IL"/>
        </w:rPr>
        <w:t>∞</w:t>
      </w:r>
      <w:r w:rsidR="00A52231">
        <w:rPr>
          <w:rFonts w:hint="cs"/>
          <w:sz w:val="24"/>
          <w:szCs w:val="24"/>
          <w:rtl/>
          <w:lang w:bidi="he-IL"/>
        </w:rPr>
        <w:t>, שהייתה המהירות של הרוח מעל אזור המדידה (ראה פרק 3.2).</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374E23" w:rsidRDefault="00374E23" w:rsidP="00F6547E">
      <w:pPr>
        <w:bidi/>
        <w:spacing w:line="360" w:lineRule="auto"/>
        <w:jc w:val="both"/>
        <w:rPr>
          <w:sz w:val="24"/>
          <w:szCs w:val="24"/>
          <w:rtl/>
          <w:lang w:bidi="he-IL"/>
        </w:rPr>
      </w:pPr>
      <w:r>
        <w:rPr>
          <w:rFonts w:hint="cs"/>
          <w:sz w:val="24"/>
          <w:szCs w:val="24"/>
          <w:rtl/>
          <w:lang w:bidi="he-IL"/>
        </w:rPr>
        <w:t xml:space="preserve">במקרים מסויימים הנוסחה הפשוטה לחישוב גרר איננה מתאימה בגלל סיבות כאלו ואחרות. למשל במקרה הנתון, בתכסית עירונית, ידוע כי הנוסחה של הגרר בעזרת מקדם הגרר נותנת תחזית נמוכה משמעותית מהגרר האמיתי הפועל על הבניינים. תופעה זו נקראת "אפקט המחסה", המתרחשת בגלל התנהגות שכבת הגבול בתכסית עירונית </w:t>
      </w:r>
      <w:sdt>
        <w:sdtPr>
          <w:rPr>
            <w:rFonts w:hint="cs"/>
            <w:sz w:val="24"/>
            <w:szCs w:val="24"/>
            <w:rtl/>
            <w:lang w:bidi="he-IL"/>
          </w:rPr>
          <w:id w:val="325867256"/>
          <w:citation/>
        </w:sdtPr>
        <w:sdtEnd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Fin00 \l 1037</w:instrText>
          </w:r>
          <w:r>
            <w:rPr>
              <w:sz w:val="24"/>
              <w:szCs w:val="24"/>
              <w:rtl/>
              <w:lang w:bidi="he-IL"/>
            </w:rPr>
            <w:instrText xml:space="preserve"> </w:instrText>
          </w:r>
          <w:r>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Finnigan, 2000</w:t>
          </w:r>
          <w:r w:rsidR="00EF42CF" w:rsidRPr="00EF42CF">
            <w:rPr>
              <w:rFonts w:hint="cs"/>
              <w:noProof/>
              <w:sz w:val="24"/>
              <w:szCs w:val="24"/>
              <w:rtl/>
              <w:lang w:bidi="he-IL"/>
            </w:rPr>
            <w:t>)</w:t>
          </w:r>
          <w:r>
            <w:rPr>
              <w:sz w:val="24"/>
              <w:szCs w:val="24"/>
              <w:rtl/>
              <w:lang w:bidi="he-IL"/>
            </w:rPr>
            <w:fldChar w:fldCharType="end"/>
          </w:r>
        </w:sdtContent>
      </w:sdt>
      <w:r>
        <w:rPr>
          <w:rFonts w:hint="cs"/>
          <w:sz w:val="24"/>
          <w:szCs w:val="24"/>
          <w:rtl/>
          <w:lang w:bidi="he-IL"/>
        </w:rPr>
        <w:t>. מסיבה זו, במחקר הגרר חושב ביותר מדרך אחת.</w:t>
      </w:r>
    </w:p>
    <w:p w:rsidR="00F71CDD" w:rsidRDefault="005A3AE2" w:rsidP="00374E23">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757C4B08" wp14:editId="3C575FD4">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374E23">
        <w:rPr>
          <w:rFonts w:hint="cs"/>
          <w:sz w:val="24"/>
          <w:szCs w:val="24"/>
          <w:rtl/>
          <w:lang w:bidi="he-IL"/>
        </w:rPr>
        <w:t>ה</w:t>
      </w:r>
      <w:r w:rsidR="000D13CF">
        <w:rPr>
          <w:rFonts w:hint="cs"/>
          <w:sz w:val="24"/>
          <w:szCs w:val="24"/>
          <w:rtl/>
          <w:lang w:bidi="he-IL"/>
        </w:rPr>
        <w:t xml:space="preserve">דרך </w:t>
      </w:r>
      <w:r w:rsidR="00374E23">
        <w:rPr>
          <w:rFonts w:hint="cs"/>
          <w:sz w:val="24"/>
          <w:szCs w:val="24"/>
          <w:rtl/>
          <w:lang w:bidi="he-IL"/>
        </w:rPr>
        <w:t>ה</w:t>
      </w:r>
      <w:r w:rsidR="000D13CF">
        <w:rPr>
          <w:rFonts w:hint="cs"/>
          <w:sz w:val="24"/>
          <w:szCs w:val="24"/>
          <w:rtl/>
          <w:lang w:bidi="he-IL"/>
        </w:rPr>
        <w:t>נוספת</w:t>
      </w:r>
      <w:r w:rsidR="00374E23">
        <w:rPr>
          <w:rFonts w:hint="cs"/>
          <w:sz w:val="24"/>
          <w:szCs w:val="24"/>
          <w:rtl/>
          <w:lang w:bidi="he-IL"/>
        </w:rPr>
        <w:t xml:space="preserve"> איתה חושב</w:t>
      </w:r>
      <w:r w:rsidR="000D13CF">
        <w:rPr>
          <w:rFonts w:hint="cs"/>
          <w:sz w:val="24"/>
          <w:szCs w:val="24"/>
          <w:rtl/>
          <w:lang w:bidi="he-IL"/>
        </w:rPr>
        <w:t xml:space="preserve"> </w:t>
      </w:r>
      <w:r w:rsidR="00374E23">
        <w:rPr>
          <w:rFonts w:hint="cs"/>
          <w:sz w:val="24"/>
          <w:szCs w:val="24"/>
          <w:rtl/>
          <w:lang w:bidi="he-IL"/>
        </w:rPr>
        <w:t>ה</w:t>
      </w:r>
      <w:r w:rsidR="000D13CF">
        <w:rPr>
          <w:rFonts w:hint="cs"/>
          <w:sz w:val="24"/>
          <w:szCs w:val="24"/>
          <w:rtl/>
          <w:lang w:bidi="he-IL"/>
        </w:rPr>
        <w:t>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 xml:space="preserve">נוסחה </w:t>
      </w:r>
      <w:r w:rsidR="00834038">
        <w:rPr>
          <w:sz w:val="24"/>
          <w:szCs w:val="24"/>
          <w:lang w:bidi="he-IL"/>
        </w:rPr>
        <w:t xml:space="preserve"> </w:t>
      </w:r>
      <w:r w:rsidR="00D866D4">
        <w:rPr>
          <w:rFonts w:hint="cs"/>
          <w:sz w:val="24"/>
          <w:szCs w:val="24"/>
          <w:rtl/>
          <w:lang w:bidi="he-IL"/>
        </w:rPr>
        <w:t>(</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r w:rsidR="00482B18">
        <w:rPr>
          <w:rFonts w:hint="cs"/>
          <w:sz w:val="24"/>
          <w:szCs w:val="24"/>
          <w:rtl/>
          <w:lang w:bidi="he-IL"/>
        </w:rPr>
        <w:t xml:space="preserve"> </w:t>
      </w:r>
      <w:sdt>
        <w:sdtPr>
          <w:rPr>
            <w:rFonts w:hint="cs"/>
            <w:sz w:val="24"/>
            <w:szCs w:val="24"/>
            <w:rtl/>
            <w:lang w:bidi="he-IL"/>
          </w:rPr>
          <w:id w:val="-1022620492"/>
          <w:citation/>
        </w:sdtPr>
        <w:sdtEndPr/>
        <w:sdtContent>
          <w:r w:rsidR="00482B18">
            <w:rPr>
              <w:sz w:val="24"/>
              <w:szCs w:val="24"/>
              <w:rtl/>
              <w:lang w:bidi="he-IL"/>
            </w:rPr>
            <w:fldChar w:fldCharType="begin"/>
          </w:r>
          <w:r w:rsidR="00482B18">
            <w:rPr>
              <w:sz w:val="24"/>
              <w:szCs w:val="24"/>
              <w:rtl/>
              <w:lang w:bidi="he-IL"/>
            </w:rPr>
            <w:instrText xml:space="preserve"> </w:instrText>
          </w:r>
          <w:r w:rsidR="00482B18">
            <w:rPr>
              <w:rFonts w:hint="cs"/>
              <w:sz w:val="24"/>
              <w:szCs w:val="24"/>
              <w:lang w:bidi="he-IL"/>
            </w:rPr>
            <w:instrText>CITATION</w:instrText>
          </w:r>
          <w:r w:rsidR="00482B18">
            <w:rPr>
              <w:rFonts w:hint="cs"/>
              <w:sz w:val="24"/>
              <w:szCs w:val="24"/>
              <w:rtl/>
              <w:lang w:bidi="he-IL"/>
            </w:rPr>
            <w:instrText xml:space="preserve"> </w:instrText>
          </w:r>
          <w:r w:rsidR="00482B18">
            <w:rPr>
              <w:rFonts w:hint="cs"/>
              <w:sz w:val="24"/>
              <w:szCs w:val="24"/>
              <w:lang w:bidi="he-IL"/>
            </w:rPr>
            <w:instrText>Eq2 \l 1037</w:instrText>
          </w:r>
          <w:r w:rsidR="00482B18">
            <w:rPr>
              <w:sz w:val="24"/>
              <w:szCs w:val="24"/>
              <w:rtl/>
              <w:lang w:bidi="he-IL"/>
            </w:rPr>
            <w:instrText xml:space="preserve"> </w:instrText>
          </w:r>
          <w:r w:rsidR="00482B18">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Moltchanov, Bohbot-Raviv</w:t>
          </w:r>
          <w:r w:rsidR="00EF42CF" w:rsidRPr="00EF42CF">
            <w:rPr>
              <w:rFonts w:hint="cs"/>
              <w:noProof/>
              <w:sz w:val="24"/>
              <w:szCs w:val="24"/>
              <w:rtl/>
              <w:lang w:bidi="he-IL"/>
            </w:rPr>
            <w:t xml:space="preserve">, &amp; </w:t>
          </w:r>
          <w:r w:rsidR="00EF42CF" w:rsidRPr="00EF42CF">
            <w:rPr>
              <w:rFonts w:hint="cs"/>
              <w:noProof/>
              <w:sz w:val="24"/>
              <w:szCs w:val="24"/>
              <w:lang w:bidi="he-IL"/>
            </w:rPr>
            <w:t>Shavit, 2011</w:t>
          </w:r>
          <w:r w:rsidR="00EF42CF" w:rsidRPr="00EF42CF">
            <w:rPr>
              <w:rFonts w:hint="cs"/>
              <w:noProof/>
              <w:sz w:val="24"/>
              <w:szCs w:val="24"/>
              <w:rtl/>
              <w:lang w:bidi="he-IL"/>
            </w:rPr>
            <w:t>)</w:t>
          </w:r>
          <w:r w:rsidR="00482B18">
            <w:rPr>
              <w:sz w:val="24"/>
              <w:szCs w:val="24"/>
              <w:rtl/>
              <w:lang w:bidi="he-IL"/>
            </w:rPr>
            <w:fldChar w:fldCharType="end"/>
          </w:r>
        </w:sdtContent>
      </w:sdt>
      <w:r w:rsidR="00F71CDD">
        <w:rPr>
          <w:rFonts w:hint="cs"/>
          <w:sz w:val="24"/>
          <w:szCs w:val="24"/>
          <w:rtl/>
          <w:lang w:bidi="he-IL"/>
        </w:rPr>
        <w:t>.</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End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EF42CF">
            <w:rPr>
              <w:noProof/>
              <w:sz w:val="24"/>
              <w:szCs w:val="24"/>
              <w:lang w:bidi="he-IL"/>
            </w:rPr>
            <w:t xml:space="preserve"> </w:t>
          </w:r>
          <w:r w:rsidR="00EF42CF" w:rsidRPr="00EF42CF">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7D68AF">
      <w:pPr>
        <w:bidi/>
        <w:spacing w:line="360" w:lineRule="auto"/>
        <w:jc w:val="both"/>
        <w:rPr>
          <w:sz w:val="24"/>
          <w:szCs w:val="24"/>
          <w:lang w:bidi="he-IL"/>
        </w:rPr>
      </w:pPr>
      <w:r>
        <w:rPr>
          <w:rFonts w:hint="cs"/>
          <w:sz w:val="24"/>
          <w:szCs w:val="24"/>
          <w:rtl/>
          <w:lang w:bidi="he-IL"/>
        </w:rPr>
        <w:lastRenderedPageBreak/>
        <w:t xml:space="preserve">נוסחה </w:t>
      </w:r>
      <w:r w:rsidR="007D68AF">
        <w:rPr>
          <w:rFonts w:hint="cs"/>
          <w:sz w:val="24"/>
          <w:szCs w:val="24"/>
          <w:rtl/>
          <w:lang w:bidi="he-IL"/>
        </w:rPr>
        <w:t>7</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End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EF42CF">
            <w:rPr>
              <w:noProof/>
              <w:sz w:val="24"/>
              <w:szCs w:val="24"/>
              <w:rtl/>
              <w:lang w:bidi="he-IL"/>
            </w:rPr>
            <w:t xml:space="preserve"> </w:t>
          </w:r>
          <w:r w:rsidR="00EF42CF" w:rsidRPr="00EF42CF">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7E633F" w:rsidRDefault="007E633F" w:rsidP="007E633F">
      <w:pPr>
        <w:bidi/>
        <w:spacing w:line="360" w:lineRule="auto"/>
        <w:rPr>
          <w:rFonts w:hint="cs"/>
          <w:sz w:val="24"/>
          <w:szCs w:val="24"/>
          <w:rtl/>
          <w:lang w:bidi="he-IL"/>
        </w:rPr>
      </w:pPr>
      <w:r>
        <w:rPr>
          <w:noProof/>
          <w:lang w:bidi="he-IL"/>
        </w:rPr>
        <w:drawing>
          <wp:anchor distT="0" distB="0" distL="114300" distR="114300" simplePos="0" relativeHeight="251675648" behindDoc="0" locked="0" layoutInCell="1" allowOverlap="1" wp14:anchorId="176FA052" wp14:editId="306639F7">
            <wp:simplePos x="0" y="0"/>
            <wp:positionH relativeFrom="column">
              <wp:posOffset>1015365</wp:posOffset>
            </wp:positionH>
            <wp:positionV relativeFrom="paragraph">
              <wp:posOffset>15875</wp:posOffset>
            </wp:positionV>
            <wp:extent cx="3434715" cy="719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34715" cy="719455"/>
                    </a:xfrm>
                    <a:prstGeom prst="rect">
                      <a:avLst/>
                    </a:prstGeom>
                  </pic:spPr>
                </pic:pic>
              </a:graphicData>
            </a:graphic>
            <wp14:sizeRelH relativeFrom="page">
              <wp14:pctWidth>0</wp14:pctWidth>
            </wp14:sizeRelH>
            <wp14:sizeRelV relativeFrom="page">
              <wp14:pctHeight>0</wp14:pctHeight>
            </wp14:sizeRelV>
          </wp:anchor>
        </w:drawing>
      </w:r>
      <w:r w:rsidR="00611F5B">
        <w:rPr>
          <w:sz w:val="24"/>
          <w:szCs w:val="24"/>
          <w:lang w:bidi="he-IL"/>
        </w:rPr>
        <w:t xml:space="preserve"> </w:t>
      </w:r>
    </w:p>
    <w:p w:rsidR="007E633F" w:rsidRPr="007E633F" w:rsidRDefault="00611F5B" w:rsidP="007E633F">
      <w:pPr>
        <w:bidi/>
        <w:spacing w:line="360" w:lineRule="auto"/>
        <w:rPr>
          <w:noProof/>
          <w:lang w:bidi="he-IL"/>
        </w:rPr>
      </w:pPr>
      <w:r>
        <w:rPr>
          <w:sz w:val="24"/>
          <w:szCs w:val="24"/>
          <w:lang w:bidi="he-IL"/>
        </w:rPr>
        <w:t>(</w:t>
      </w:r>
      <w:r w:rsidR="00FD6544">
        <w:rPr>
          <w:sz w:val="24"/>
          <w:szCs w:val="24"/>
          <w:lang w:bidi="he-IL"/>
        </w:rPr>
        <w:t>8</w:t>
      </w:r>
      <w:r>
        <w:rPr>
          <w:sz w:val="24"/>
          <w:szCs w:val="24"/>
          <w:lang w:bidi="he-IL"/>
        </w:rPr>
        <w:t>)</w:t>
      </w:r>
      <w:r w:rsidR="007E633F" w:rsidRPr="007E633F">
        <w:rPr>
          <w:noProof/>
          <w:lang w:bidi="he-IL"/>
        </w:rPr>
        <w:t xml:space="preserve"> </w:t>
      </w:r>
    </w:p>
    <w:p w:rsidR="007E633F" w:rsidRPr="000233EC" w:rsidRDefault="000233EC" w:rsidP="007E633F">
      <w:pPr>
        <w:spacing w:line="360" w:lineRule="auto"/>
        <w:jc w:val="both"/>
        <w:rPr>
          <w:b/>
          <w:bCs/>
          <w:sz w:val="24"/>
          <w:szCs w:val="24"/>
          <w:lang w:bidi="he-IL"/>
        </w:rPr>
      </w:pPr>
      <w:r>
        <w:rPr>
          <w:rFonts w:hint="cs"/>
          <w:b/>
          <w:bCs/>
          <w:sz w:val="24"/>
          <w:szCs w:val="24"/>
          <w:rtl/>
          <w:lang w:bidi="he-IL"/>
        </w:rPr>
        <w:t xml:space="preserve"> </w:t>
      </w:r>
    </w:p>
    <w:p w:rsidR="007E3FAA" w:rsidRPr="00E07009" w:rsidRDefault="000233EC" w:rsidP="000233EC">
      <w:pPr>
        <w:bidi/>
        <w:spacing w:line="360" w:lineRule="auto"/>
        <w:jc w:val="both"/>
        <w:rPr>
          <w:sz w:val="24"/>
          <w:szCs w:val="24"/>
          <w:rtl/>
          <w:lang w:bidi="he-IL"/>
        </w:rPr>
      </w:pPr>
      <w:r>
        <w:rPr>
          <w:rFonts w:hint="cs"/>
          <w:sz w:val="24"/>
          <w:szCs w:val="24"/>
          <w:rtl/>
          <w:lang w:bidi="he-IL"/>
        </w:rPr>
        <w:t xml:space="preserve">המספרים מתחת לנוסחה מציינים את מספר האיבר מעל בנוסחה. בנוסף </w:t>
      </w:r>
      <w:r w:rsidR="007E3FAA">
        <w:rPr>
          <w:rFonts w:hint="cs"/>
          <w:sz w:val="24"/>
          <w:szCs w:val="24"/>
          <w:rtl/>
          <w:lang w:bidi="he-IL"/>
        </w:rPr>
        <w:t>בנוסחה הצירים</w:t>
      </w:r>
      <w:r w:rsidR="001B1B37">
        <w:rPr>
          <w:rFonts w:hint="cs"/>
          <w:sz w:val="24"/>
          <w:szCs w:val="24"/>
          <w:rtl/>
          <w:lang w:bidi="he-IL"/>
        </w:rPr>
        <w:t xml:space="preserve"> הם</w:t>
      </w:r>
      <w:r w:rsidR="007E3FAA">
        <w:rPr>
          <w:rFonts w:hint="cs"/>
          <w:sz w:val="24"/>
          <w:szCs w:val="24"/>
          <w:rtl/>
          <w:lang w:bidi="he-IL"/>
        </w:rPr>
        <w:t xml:space="preserve"> </w:t>
      </w:r>
      <w:r w:rsidR="007E3FAA">
        <w:rPr>
          <w:sz w:val="24"/>
          <w:szCs w:val="24"/>
          <w:lang w:bidi="he-IL"/>
        </w:rPr>
        <w:t>x</w:t>
      </w:r>
      <w:r w:rsidR="007E3FAA">
        <w:rPr>
          <w:rFonts w:hint="cs"/>
          <w:sz w:val="24"/>
          <w:szCs w:val="24"/>
          <w:rtl/>
          <w:lang w:bidi="he-IL"/>
        </w:rPr>
        <w:t xml:space="preserve">, </w:t>
      </w:r>
      <w:r w:rsidR="007E3FAA">
        <w:rPr>
          <w:sz w:val="24"/>
          <w:szCs w:val="24"/>
          <w:lang w:bidi="he-IL"/>
        </w:rPr>
        <w:t>y</w:t>
      </w:r>
      <w:r w:rsidR="007E3FAA">
        <w:rPr>
          <w:rFonts w:hint="cs"/>
          <w:sz w:val="24"/>
          <w:szCs w:val="24"/>
          <w:rtl/>
          <w:lang w:bidi="he-IL"/>
        </w:rPr>
        <w:t xml:space="preserve">, </w:t>
      </w:r>
      <w:r w:rsidR="007E3FAA">
        <w:rPr>
          <w:sz w:val="24"/>
          <w:szCs w:val="24"/>
          <w:lang w:bidi="he-IL"/>
        </w:rPr>
        <w:t>z</w:t>
      </w:r>
      <w:r w:rsidR="007E3FAA">
        <w:rPr>
          <w:rFonts w:hint="cs"/>
          <w:sz w:val="24"/>
          <w:szCs w:val="24"/>
          <w:rtl/>
          <w:lang w:bidi="he-IL"/>
        </w:rPr>
        <w:t xml:space="preserve"> עם המהירויות </w:t>
      </w:r>
      <w:r w:rsidR="007E3FAA">
        <w:rPr>
          <w:sz w:val="24"/>
          <w:szCs w:val="24"/>
          <w:lang w:bidi="he-IL"/>
        </w:rPr>
        <w:t>u</w:t>
      </w:r>
      <w:r w:rsidR="007E3FAA">
        <w:rPr>
          <w:rFonts w:hint="cs"/>
          <w:sz w:val="24"/>
          <w:szCs w:val="24"/>
          <w:rtl/>
          <w:lang w:bidi="he-IL"/>
        </w:rPr>
        <w:t xml:space="preserve"> עבור </w:t>
      </w:r>
      <w:r w:rsidR="007E3FAA">
        <w:rPr>
          <w:sz w:val="24"/>
          <w:szCs w:val="24"/>
          <w:lang w:bidi="he-IL"/>
        </w:rPr>
        <w:t>x</w:t>
      </w:r>
      <w:r w:rsidR="007E3FAA">
        <w:rPr>
          <w:rFonts w:hint="cs"/>
          <w:sz w:val="24"/>
          <w:szCs w:val="24"/>
          <w:rtl/>
          <w:lang w:bidi="he-IL"/>
        </w:rPr>
        <w:t xml:space="preserve"> ו-</w:t>
      </w:r>
      <w:r w:rsidR="007E3FAA">
        <w:rPr>
          <w:sz w:val="24"/>
          <w:szCs w:val="24"/>
          <w:lang w:bidi="he-IL"/>
        </w:rPr>
        <w:t>w</w:t>
      </w:r>
      <w:r w:rsidR="007E3FAA">
        <w:rPr>
          <w:rFonts w:hint="cs"/>
          <w:sz w:val="24"/>
          <w:szCs w:val="24"/>
          <w:rtl/>
          <w:lang w:bidi="he-IL"/>
        </w:rPr>
        <w:t xml:space="preserve"> עבור </w:t>
      </w:r>
      <w:r w:rsidR="007E3FAA">
        <w:rPr>
          <w:sz w:val="24"/>
          <w:szCs w:val="24"/>
          <w:lang w:bidi="he-IL"/>
        </w:rPr>
        <w:t>z</w:t>
      </w:r>
      <w:r w:rsidR="007E3FAA">
        <w:rPr>
          <w:rFonts w:hint="cs"/>
          <w:sz w:val="24"/>
          <w:szCs w:val="24"/>
          <w:rtl/>
          <w:lang w:bidi="he-IL"/>
        </w:rPr>
        <w:t xml:space="preserve">. </w:t>
      </w:r>
      <m:oMath>
        <m:r>
          <m:rPr>
            <m:sty m:val="p"/>
          </m:rPr>
          <w:rPr>
            <w:rFonts w:ascii="Cambria Math" w:hAnsi="Cambria Math"/>
            <w:sz w:val="24"/>
            <w:szCs w:val="24"/>
            <w:lang w:bidi="he-IL"/>
          </w:rPr>
          <m:t>Ρ</m:t>
        </m:r>
      </m:oMath>
      <w:r w:rsidR="007E3FAA">
        <w:rPr>
          <w:sz w:val="24"/>
          <w:szCs w:val="24"/>
          <w:lang w:bidi="he-IL"/>
        </w:rPr>
        <w:t xml:space="preserve"> </w:t>
      </w:r>
      <w:r w:rsidR="007E3FAA">
        <w:rPr>
          <w:rFonts w:hint="cs"/>
          <w:sz w:val="24"/>
          <w:szCs w:val="24"/>
          <w:rtl/>
          <w:lang w:bidi="he-IL"/>
        </w:rPr>
        <w:t xml:space="preserve"> הצפיפות ו-</w:t>
      </w:r>
      <w:r w:rsidR="007E3FAA">
        <w:rPr>
          <w:sz w:val="24"/>
          <w:szCs w:val="24"/>
          <w:lang w:bidi="he-IL"/>
        </w:rPr>
        <w:t>p</w:t>
      </w:r>
      <w:r w:rsidR="007E3FAA">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2C6585">
        <w:rPr>
          <w:rFonts w:hint="cs"/>
          <w:sz w:val="24"/>
          <w:szCs w:val="24"/>
          <w:rtl/>
          <w:lang w:bidi="he-IL"/>
        </w:rPr>
        <w:t xml:space="preserve"> זה רכ</w:t>
      </w:r>
      <w:r w:rsidR="00E07009">
        <w:rPr>
          <w:rFonts w:hint="cs"/>
          <w:sz w:val="24"/>
          <w:szCs w:val="24"/>
          <w:rtl/>
          <w:lang w:bidi="he-IL"/>
        </w:rPr>
        <w:t>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3958F8">
        <w:rPr>
          <w:rFonts w:hint="cs"/>
          <w:sz w:val="24"/>
          <w:szCs w:val="24"/>
          <w:rtl/>
          <w:lang w:bidi="he-IL"/>
        </w:rPr>
        <w:t xml:space="preserve"> </w:t>
      </w:r>
      <w:r w:rsidR="00CD35EF">
        <w:rPr>
          <w:rFonts w:hint="cs"/>
          <w:sz w:val="24"/>
          <w:szCs w:val="24"/>
          <w:rtl/>
          <w:lang w:bidi="he-IL"/>
        </w:rPr>
        <w:t>תנודות המהירות במרחב</w:t>
      </w:r>
      <w:r w:rsidR="003958F8">
        <w:rPr>
          <w:rFonts w:hint="cs"/>
          <w:sz w:val="24"/>
          <w:szCs w:val="24"/>
          <w:rtl/>
          <w:lang w:bidi="he-IL"/>
        </w:rPr>
        <w:t xml:space="preserve">                        </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947BD3" w:rsidRDefault="00947BD3" w:rsidP="0097628F">
      <w:pPr>
        <w:bidi/>
        <w:spacing w:line="360" w:lineRule="auto"/>
        <w:jc w:val="both"/>
        <w:rPr>
          <w:sz w:val="24"/>
          <w:szCs w:val="24"/>
          <w:rtl/>
          <w:lang w:bidi="he-IL"/>
        </w:rPr>
      </w:pPr>
      <w:r>
        <w:rPr>
          <w:rFonts w:hint="cs"/>
          <w:sz w:val="24"/>
          <w:szCs w:val="24"/>
          <w:rtl/>
          <w:lang w:bidi="he-IL"/>
        </w:rPr>
        <w:t>תחת תנאים מסויימים בזרימה, ניתן להזניח את איבירים 4 ו-1 בנוסחה 8.</w:t>
      </w:r>
      <w:r w:rsidR="0027178F">
        <w:rPr>
          <w:rFonts w:hint="cs"/>
          <w:sz w:val="24"/>
          <w:szCs w:val="24"/>
          <w:rtl/>
          <w:lang w:bidi="he-IL"/>
        </w:rPr>
        <w:t xml:space="preserve"> בנוסף לזאת, נמצא כי האיבר השלישי בנוסחה קטן משמעותית ביחס לאיבר השני ולכן ניתן להזניח גם אותו בלי פגיעה משמעותית בדיוק </w:t>
      </w:r>
      <w:sdt>
        <w:sdtPr>
          <w:rPr>
            <w:rFonts w:hint="cs"/>
            <w:sz w:val="24"/>
            <w:szCs w:val="24"/>
            <w:rtl/>
            <w:lang w:bidi="he-IL"/>
          </w:rPr>
          <w:id w:val="994755898"/>
          <w:citation/>
        </w:sdtPr>
        <w:sdtEndPr/>
        <w:sdtContent>
          <w:r w:rsidR="0027178F">
            <w:rPr>
              <w:sz w:val="24"/>
              <w:szCs w:val="24"/>
              <w:rtl/>
              <w:lang w:bidi="he-IL"/>
            </w:rPr>
            <w:fldChar w:fldCharType="begin"/>
          </w:r>
          <w:r w:rsidR="0027178F">
            <w:rPr>
              <w:sz w:val="24"/>
              <w:szCs w:val="24"/>
              <w:rtl/>
              <w:lang w:bidi="he-IL"/>
            </w:rPr>
            <w:instrText xml:space="preserve"> </w:instrText>
          </w:r>
          <w:r w:rsidR="0027178F">
            <w:rPr>
              <w:rFonts w:hint="cs"/>
              <w:sz w:val="24"/>
              <w:szCs w:val="24"/>
              <w:lang w:bidi="he-IL"/>
            </w:rPr>
            <w:instrText>CITATION</w:instrText>
          </w:r>
          <w:r w:rsidR="0027178F">
            <w:rPr>
              <w:rFonts w:hint="cs"/>
              <w:sz w:val="24"/>
              <w:szCs w:val="24"/>
              <w:rtl/>
              <w:lang w:bidi="he-IL"/>
            </w:rPr>
            <w:instrText xml:space="preserve"> </w:instrText>
          </w:r>
          <w:r w:rsidR="0027178F">
            <w:rPr>
              <w:rFonts w:hint="cs"/>
              <w:sz w:val="24"/>
              <w:szCs w:val="24"/>
              <w:lang w:bidi="he-IL"/>
            </w:rPr>
            <w:instrText>Rau86 \l 1037</w:instrText>
          </w:r>
          <w:r w:rsidR="0027178F">
            <w:rPr>
              <w:sz w:val="24"/>
              <w:szCs w:val="24"/>
              <w:rtl/>
              <w:lang w:bidi="he-IL"/>
            </w:rPr>
            <w:instrText xml:space="preserve"> </w:instrText>
          </w:r>
          <w:r w:rsidR="0027178F">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Raupach, Coppin</w:t>
          </w:r>
          <w:r w:rsidR="00EF42CF" w:rsidRPr="00EF42CF">
            <w:rPr>
              <w:rFonts w:hint="cs"/>
              <w:noProof/>
              <w:sz w:val="24"/>
              <w:szCs w:val="24"/>
              <w:rtl/>
              <w:lang w:bidi="he-IL"/>
            </w:rPr>
            <w:t xml:space="preserve">, &amp; </w:t>
          </w:r>
          <w:r w:rsidR="00EF42CF" w:rsidRPr="00EF42CF">
            <w:rPr>
              <w:rFonts w:hint="cs"/>
              <w:noProof/>
              <w:sz w:val="24"/>
              <w:szCs w:val="24"/>
              <w:lang w:bidi="he-IL"/>
            </w:rPr>
            <w:t>Legg, 1986</w:t>
          </w:r>
          <w:r w:rsidR="00EF42CF" w:rsidRPr="00EF42CF">
            <w:rPr>
              <w:rFonts w:hint="cs"/>
              <w:noProof/>
              <w:sz w:val="24"/>
              <w:szCs w:val="24"/>
              <w:rtl/>
              <w:lang w:bidi="he-IL"/>
            </w:rPr>
            <w:t>)</w:t>
          </w:r>
          <w:r w:rsidR="0027178F">
            <w:rPr>
              <w:sz w:val="24"/>
              <w:szCs w:val="24"/>
              <w:rtl/>
              <w:lang w:bidi="he-IL"/>
            </w:rPr>
            <w:fldChar w:fldCharType="end"/>
          </w:r>
        </w:sdtContent>
      </w:sdt>
      <w:r w:rsidR="0027178F">
        <w:rPr>
          <w:rFonts w:hint="cs"/>
          <w:sz w:val="24"/>
          <w:szCs w:val="24"/>
          <w:rtl/>
          <w:lang w:bidi="he-IL"/>
        </w:rPr>
        <w:t xml:space="preserve">. לבסוף, ניתן גם להראות כי האיבר החמישי זניח ביחס לאיבר השני </w:t>
      </w:r>
      <w:sdt>
        <w:sdtPr>
          <w:rPr>
            <w:rFonts w:hint="cs"/>
            <w:sz w:val="24"/>
            <w:szCs w:val="24"/>
            <w:rtl/>
            <w:lang w:bidi="he-IL"/>
          </w:rPr>
          <w:id w:val="1338349305"/>
          <w:citation/>
        </w:sdtPr>
        <w:sdtEndPr/>
        <w:sdtContent>
          <w:r w:rsidR="0027178F">
            <w:rPr>
              <w:sz w:val="24"/>
              <w:szCs w:val="24"/>
              <w:rtl/>
              <w:lang w:bidi="he-IL"/>
            </w:rPr>
            <w:fldChar w:fldCharType="begin"/>
          </w:r>
          <w:r w:rsidR="0027178F">
            <w:rPr>
              <w:sz w:val="24"/>
              <w:szCs w:val="24"/>
              <w:rtl/>
              <w:lang w:bidi="he-IL"/>
            </w:rPr>
            <w:instrText xml:space="preserve"> </w:instrText>
          </w:r>
          <w:r w:rsidR="0027178F">
            <w:rPr>
              <w:rFonts w:hint="cs"/>
              <w:sz w:val="24"/>
              <w:szCs w:val="24"/>
              <w:lang w:bidi="he-IL"/>
            </w:rPr>
            <w:instrText>CITATION</w:instrText>
          </w:r>
          <w:r w:rsidR="0027178F">
            <w:rPr>
              <w:rFonts w:hint="cs"/>
              <w:sz w:val="24"/>
              <w:szCs w:val="24"/>
              <w:rtl/>
              <w:lang w:bidi="he-IL"/>
            </w:rPr>
            <w:instrText xml:space="preserve"> </w:instrText>
          </w:r>
          <w:r w:rsidR="0027178F">
            <w:rPr>
              <w:rFonts w:hint="cs"/>
              <w:sz w:val="24"/>
              <w:szCs w:val="24"/>
              <w:lang w:bidi="he-IL"/>
            </w:rPr>
            <w:instrText>DankEquations \l 1037</w:instrText>
          </w:r>
          <w:r w:rsidR="0027178F">
            <w:rPr>
              <w:sz w:val="24"/>
              <w:szCs w:val="24"/>
              <w:rtl/>
              <w:lang w:bidi="he-IL"/>
            </w:rPr>
            <w:instrText xml:space="preserve"> </w:instrText>
          </w:r>
          <w:r w:rsidR="0027178F">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Brunet, Finnigan</w:t>
          </w:r>
          <w:r w:rsidR="00EF42CF" w:rsidRPr="00EF42CF">
            <w:rPr>
              <w:rFonts w:hint="cs"/>
              <w:noProof/>
              <w:sz w:val="24"/>
              <w:szCs w:val="24"/>
              <w:rtl/>
              <w:lang w:bidi="he-IL"/>
            </w:rPr>
            <w:t xml:space="preserve">, &amp; </w:t>
          </w:r>
          <w:r w:rsidR="00EF42CF" w:rsidRPr="00EF42CF">
            <w:rPr>
              <w:rFonts w:hint="cs"/>
              <w:noProof/>
              <w:sz w:val="24"/>
              <w:szCs w:val="24"/>
              <w:lang w:bidi="he-IL"/>
            </w:rPr>
            <w:t>Raupach., 1994</w:t>
          </w:r>
          <w:r w:rsidR="00EF42CF" w:rsidRPr="00EF42CF">
            <w:rPr>
              <w:rFonts w:hint="cs"/>
              <w:noProof/>
              <w:sz w:val="24"/>
              <w:szCs w:val="24"/>
              <w:rtl/>
              <w:lang w:bidi="he-IL"/>
            </w:rPr>
            <w:t>)</w:t>
          </w:r>
          <w:r w:rsidR="0027178F">
            <w:rPr>
              <w:sz w:val="24"/>
              <w:szCs w:val="24"/>
              <w:rtl/>
              <w:lang w:bidi="he-IL"/>
            </w:rPr>
            <w:fldChar w:fldCharType="end"/>
          </w:r>
        </w:sdtContent>
      </w:sdt>
      <w:r w:rsidR="0027178F">
        <w:rPr>
          <w:rFonts w:hint="cs"/>
          <w:sz w:val="24"/>
          <w:szCs w:val="24"/>
          <w:rtl/>
          <w:lang w:bidi="he-IL"/>
        </w:rPr>
        <w:t>.</w:t>
      </w:r>
      <w:r w:rsidR="007538F1">
        <w:rPr>
          <w:rFonts w:hint="cs"/>
          <w:sz w:val="24"/>
          <w:szCs w:val="24"/>
          <w:rtl/>
          <w:lang w:bidi="he-IL"/>
        </w:rPr>
        <w:t xml:space="preserve"> לכן מקבלים את נוסחה 9:</w:t>
      </w:r>
    </w:p>
    <w:p w:rsidR="00064A71" w:rsidRDefault="0027178F" w:rsidP="00064A71">
      <w:pPr>
        <w:bidi/>
        <w:spacing w:line="360" w:lineRule="auto"/>
        <w:rPr>
          <w:sz w:val="24"/>
          <w:szCs w:val="24"/>
          <w:rtl/>
          <w:lang w:bidi="he-IL"/>
        </w:rPr>
      </w:pPr>
      <w:r>
        <w:rPr>
          <w:rFonts w:hint="cs"/>
          <w:sz w:val="24"/>
          <w:szCs w:val="24"/>
          <w:rtl/>
          <w:lang w:bidi="he-IL"/>
        </w:rPr>
        <w:t xml:space="preserve"> </w:t>
      </w:r>
      <w:r w:rsidR="00E30C94">
        <w:rPr>
          <w:rFonts w:hint="cs"/>
          <w:sz w:val="24"/>
          <w:szCs w:val="24"/>
          <w:rtl/>
          <w:lang w:bidi="he-IL"/>
        </w:rPr>
        <w:t>(</w:t>
      </w:r>
      <w:r w:rsidR="00FD6544">
        <w:rPr>
          <w:rFonts w:hint="cs"/>
          <w:sz w:val="24"/>
          <w:szCs w:val="24"/>
          <w:rtl/>
          <w:lang w:bidi="he-IL"/>
        </w:rPr>
        <w:t>9</w:t>
      </w:r>
      <w:r w:rsidR="00E30C94">
        <w:rPr>
          <w:rFonts w:hint="cs"/>
          <w:sz w:val="24"/>
          <w:szCs w:val="24"/>
          <w:rtl/>
          <w:lang w:bidi="he-IL"/>
        </w:rPr>
        <w:t>)</w:t>
      </w:r>
      <w:r w:rsidR="00E30C94">
        <w:rPr>
          <w:rFonts w:hint="cs"/>
          <w:sz w:val="24"/>
          <w:szCs w:val="24"/>
          <w:rtl/>
          <w:lang w:bidi="he-IL"/>
        </w:rPr>
        <w:tab/>
      </w:r>
      <w:r w:rsidR="00E30C94">
        <w:rPr>
          <w:rFonts w:hint="cs"/>
          <w:sz w:val="24"/>
          <w:szCs w:val="24"/>
          <w:rtl/>
          <w:lang w:bidi="he-IL"/>
        </w:rPr>
        <w:tab/>
      </w:r>
      <w:r w:rsidR="00E30C94">
        <w:rPr>
          <w:rFonts w:hint="cs"/>
          <w:sz w:val="24"/>
          <w:szCs w:val="24"/>
          <w:rtl/>
          <w:lang w:bidi="he-IL"/>
        </w:rPr>
        <w:tab/>
      </w:r>
      <w:r w:rsidR="00E30C94">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95A2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w:t>
      </w:r>
      <w:r w:rsidR="00F95A2E">
        <w:rPr>
          <w:rFonts w:hint="cs"/>
          <w:sz w:val="24"/>
          <w:szCs w:val="24"/>
          <w:rtl/>
          <w:lang w:bidi="he-IL"/>
        </w:rPr>
        <w:t xml:space="preserve">החלקיקים הסמנים ולכן גם ניתן לחשב את תאוצת </w:t>
      </w:r>
      <w:r w:rsidR="00A62318">
        <w:rPr>
          <w:rFonts w:hint="cs"/>
          <w:sz w:val="24"/>
          <w:szCs w:val="24"/>
          <w:rtl/>
          <w:lang w:bidi="he-IL"/>
        </w:rPr>
        <w:t>חלקיקים</w:t>
      </w:r>
      <w:r w:rsidR="00F95A2E">
        <w:rPr>
          <w:rFonts w:hint="cs"/>
          <w:sz w:val="24"/>
          <w:szCs w:val="24"/>
          <w:rtl/>
          <w:lang w:bidi="he-IL"/>
        </w:rPr>
        <w:t xml:space="preserve"> אלו</w:t>
      </w:r>
      <w:r w:rsidR="00A62318">
        <w:rPr>
          <w:rFonts w:hint="cs"/>
          <w:sz w:val="24"/>
          <w:szCs w:val="24"/>
          <w:rtl/>
          <w:lang w:bidi="he-IL"/>
        </w:rPr>
        <w:t xml:space="preserve">.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E6953">
      <w:pPr>
        <w:bidi/>
        <w:spacing w:line="360" w:lineRule="auto"/>
        <w:jc w:val="both"/>
        <w:rPr>
          <w:sz w:val="24"/>
          <w:szCs w:val="24"/>
          <w:rtl/>
          <w:lang w:bidi="he-IL"/>
        </w:rPr>
      </w:pPr>
      <w:r>
        <w:rPr>
          <w:rFonts w:hint="cs"/>
          <w:sz w:val="24"/>
          <w:szCs w:val="24"/>
          <w:rtl/>
          <w:lang w:bidi="he-IL"/>
        </w:rPr>
        <w:t xml:space="preserve">בעזרת </w:t>
      </w:r>
      <w:r w:rsidR="000E6953">
        <w:rPr>
          <w:rFonts w:hint="cs"/>
          <w:sz w:val="24"/>
          <w:szCs w:val="24"/>
          <w:rtl/>
          <w:lang w:bidi="he-IL"/>
        </w:rPr>
        <w:t>נוסחה</w:t>
      </w:r>
      <w:r w:rsidR="00CD35EF">
        <w:rPr>
          <w:rFonts w:hint="cs"/>
          <w:sz w:val="24"/>
          <w:szCs w:val="24"/>
          <w:rtl/>
          <w:lang w:bidi="he-IL"/>
        </w:rPr>
        <w:t xml:space="preserve">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w:t>
      </w:r>
      <w:r w:rsidR="000E6953">
        <w:rPr>
          <w:rFonts w:hint="cs"/>
          <w:sz w:val="24"/>
          <w:szCs w:val="24"/>
          <w:rtl/>
          <w:lang w:bidi="he-IL"/>
        </w:rPr>
        <w:t>נוסחה</w:t>
      </w:r>
      <w:r w:rsidR="00CD35EF">
        <w:rPr>
          <w:rFonts w:hint="cs"/>
          <w:sz w:val="24"/>
          <w:szCs w:val="24"/>
          <w:rtl/>
          <w:lang w:bidi="he-IL"/>
        </w:rPr>
        <w:t xml:space="preserve">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20" w:name="_Toc11152918"/>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20"/>
    </w:p>
    <w:p w:rsidR="00FB6725" w:rsidRPr="00CB48B7" w:rsidRDefault="00956966" w:rsidP="00C11C0E">
      <w:pPr>
        <w:pStyle w:val="Heading2"/>
        <w:bidi/>
        <w:rPr>
          <w:rtl/>
        </w:rPr>
      </w:pPr>
      <w:bookmarkStart w:id="21" w:name="_Toc11152919"/>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21"/>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22" w:name="_Toc11152920"/>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22"/>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DF067F">
            <w:pPr>
              <w:pStyle w:val="1"/>
              <w:bidi/>
              <w:spacing w:line="360" w:lineRule="auto"/>
              <w:jc w:val="both"/>
              <w:rPr>
                <w:sz w:val="24"/>
                <w:szCs w:val="24"/>
                <w:rtl/>
              </w:rPr>
            </w:pPr>
            <w:r>
              <w:rPr>
                <w:rFonts w:hint="cs"/>
                <w:sz w:val="24"/>
                <w:szCs w:val="24"/>
                <w:rtl/>
              </w:rPr>
              <w:t xml:space="preserve">צורה אלפיסית, </w:t>
            </w:r>
            <w:r w:rsidR="00DF067F">
              <w:rPr>
                <w:rFonts w:hint="cs"/>
                <w:sz w:val="24"/>
                <w:szCs w:val="24"/>
                <w:rtl/>
              </w:rPr>
              <w:t>אורכי מוקד 80 ו-</w:t>
            </w:r>
            <w:r>
              <w:rPr>
                <w:rFonts w:hint="cs"/>
                <w:sz w:val="24"/>
                <w:szCs w:val="24"/>
                <w:rtl/>
              </w:rPr>
              <w:t>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w:t>
            </w:r>
            <w:r w:rsidR="009B4DE7">
              <w:rPr>
                <w:rFonts w:hint="cs"/>
                <w:sz w:val="24"/>
                <w:szCs w:val="24"/>
                <w:rtl/>
                <w:lang w:val="en-US"/>
              </w:rPr>
              <w:t>ל</w:t>
            </w:r>
            <w:r>
              <w:rPr>
                <w:rFonts w:hint="cs"/>
                <w:sz w:val="24"/>
                <w:szCs w:val="24"/>
                <w:rtl/>
                <w:lang w:val="en-US"/>
              </w:rPr>
              <w:t>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23" w:name="_Toc11152921"/>
      <w:r>
        <w:rPr>
          <w:rFonts w:hint="cs"/>
          <w:rtl/>
          <w:lang w:bidi="he-IL"/>
        </w:rPr>
        <w:t>2</w:t>
      </w:r>
      <w:r w:rsidR="00C11C0E">
        <w:rPr>
          <w:rFonts w:hint="cs"/>
          <w:rtl/>
          <w:lang w:bidi="he-IL"/>
        </w:rPr>
        <w:t xml:space="preserve">.3 </w:t>
      </w:r>
      <w:r w:rsidR="005677CC">
        <w:rPr>
          <w:rFonts w:hint="cs"/>
          <w:rtl/>
          <w:lang w:bidi="he-IL"/>
        </w:rPr>
        <w:t>מבנה מנהרת הרוח</w:t>
      </w:r>
      <w:r w:rsidR="00B57628">
        <w:rPr>
          <w:rFonts w:hint="cs"/>
          <w:rtl/>
          <w:lang w:bidi="he-IL"/>
        </w:rPr>
        <w:t xml:space="preserve"> ומודל העיר ממנה נאספו הנתונים</w:t>
      </w:r>
      <w:bookmarkEnd w:id="23"/>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lastRenderedPageBreak/>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710F15" w:rsidRDefault="00710F15" w:rsidP="00710F15">
      <w:pPr>
        <w:bidi/>
        <w:spacing w:line="360" w:lineRule="auto"/>
        <w:jc w:val="both"/>
        <w:rPr>
          <w:sz w:val="24"/>
          <w:szCs w:val="24"/>
        </w:rPr>
      </w:pPr>
    </w:p>
    <w:p w:rsidR="00710F15" w:rsidRDefault="00710F15" w:rsidP="00710F15">
      <w:pPr>
        <w:bidi/>
        <w:spacing w:line="360" w:lineRule="auto"/>
        <w:jc w:val="both"/>
        <w:rPr>
          <w:sz w:val="24"/>
          <w:szCs w:val="24"/>
          <w:rtl/>
        </w:rPr>
      </w:pPr>
      <w:r>
        <w:rPr>
          <w:rFonts w:hint="cs"/>
          <w:sz w:val="24"/>
          <w:szCs w:val="24"/>
          <w:rtl/>
          <w:lang w:bidi="he-IL"/>
        </w:rPr>
        <w:t>למרות ש</w:t>
      </w:r>
      <w:r w:rsidRPr="00710F15">
        <w:rPr>
          <w:sz w:val="24"/>
          <w:szCs w:val="24"/>
          <w:rtl/>
          <w:lang w:bidi="he-IL"/>
        </w:rPr>
        <w:t>במנהרת הרוח היה</w:t>
      </w:r>
      <w:r>
        <w:rPr>
          <w:rFonts w:hint="cs"/>
          <w:sz w:val="24"/>
          <w:szCs w:val="24"/>
          <w:rtl/>
          <w:lang w:bidi="he-IL"/>
        </w:rPr>
        <w:t xml:space="preserve"> אך ורק</w:t>
      </w:r>
      <w:r>
        <w:rPr>
          <w:sz w:val="24"/>
          <w:szCs w:val="24"/>
          <w:rtl/>
          <w:lang w:bidi="he-IL"/>
        </w:rPr>
        <w:t xml:space="preserve"> מודל של עיר</w:t>
      </w:r>
      <w:r w:rsidRPr="00710F15">
        <w:rPr>
          <w:sz w:val="24"/>
          <w:szCs w:val="24"/>
          <w:rtl/>
          <w:lang w:bidi="he-IL"/>
        </w:rPr>
        <w:t>,</w:t>
      </w:r>
      <w:r>
        <w:rPr>
          <w:rFonts w:hint="cs"/>
          <w:sz w:val="24"/>
          <w:szCs w:val="24"/>
          <w:rtl/>
          <w:lang w:bidi="he-IL"/>
        </w:rPr>
        <w:t xml:space="preserve"> ניתן להסיק ממנו מסקנות על ערים אמיתיות.</w:t>
      </w:r>
      <w:r w:rsidRPr="00710F15">
        <w:rPr>
          <w:sz w:val="24"/>
          <w:szCs w:val="24"/>
          <w:rtl/>
          <w:lang w:bidi="he-IL"/>
        </w:rPr>
        <w:t xml:space="preserve"> </w:t>
      </w:r>
      <w:r>
        <w:rPr>
          <w:rFonts w:hint="cs"/>
          <w:sz w:val="24"/>
          <w:szCs w:val="24"/>
          <w:rtl/>
          <w:lang w:bidi="he-IL"/>
        </w:rPr>
        <w:t xml:space="preserve">למעשה </w:t>
      </w:r>
      <w:r w:rsidRPr="00710F15">
        <w:rPr>
          <w:sz w:val="24"/>
          <w:szCs w:val="24"/>
          <w:rtl/>
          <w:lang w:bidi="he-IL"/>
        </w:rPr>
        <w:t>הסיטואציות דומות מספיק כדי שמאחת י</w:t>
      </w:r>
      <w:r>
        <w:rPr>
          <w:sz w:val="24"/>
          <w:szCs w:val="24"/>
          <w:rtl/>
          <w:lang w:bidi="he-IL"/>
        </w:rPr>
        <w:t>היה ניתן להסיק מסקנות על השנייה</w:t>
      </w:r>
      <w:r>
        <w:rPr>
          <w:rFonts w:hint="cs"/>
          <w:sz w:val="24"/>
          <w:szCs w:val="24"/>
          <w:rtl/>
          <w:lang w:bidi="he-IL"/>
        </w:rPr>
        <w:t>.</w:t>
      </w:r>
      <w:r w:rsidRPr="00710F15">
        <w:rPr>
          <w:sz w:val="24"/>
          <w:szCs w:val="24"/>
          <w:rtl/>
          <w:lang w:bidi="he-IL"/>
        </w:rPr>
        <w:t xml:space="preserve"> זה מכיוון שבצורתם ובמבנם המודל והעיר האמיתית דומים מספיק. כמובן שעיר אמיתית הרבה יותר מסובכת במבנה שלה. למשל, הבניינים לא מסודרים בטורים וצורות הבניינים לא בהכרח זהות אחת לשניה. אך למרות זאת, היתרון העיקרי של מודל הוא שלא פרקטי לבצע מדידות או ניסויים על בניינים בגודל רגיל. בנוסף לכך, אם מנסים לדמות עיר באופן מלא נתקלים בהרבה מאוד משתנים, כגון מיקום הבניינים ביחס אחד לשני. מסיבה זאת, יותר נוח להסיק מסקנות על הזרימה ממודל עיר פשוט יותר, בו הבניינים זהים וסידורם הוא בטורים מקבילים.</w:t>
      </w:r>
    </w:p>
    <w:p w:rsidR="00FB6725" w:rsidRDefault="00FB6725" w:rsidP="00864C8A">
      <w:pPr>
        <w:bidi/>
        <w:spacing w:line="360" w:lineRule="auto"/>
        <w:jc w:val="both"/>
        <w:rPr>
          <w:sz w:val="24"/>
          <w:szCs w:val="24"/>
          <w:rtl/>
        </w:rPr>
      </w:pPr>
      <w:r>
        <w:rPr>
          <w:rFonts w:hint="cs"/>
          <w:sz w:val="24"/>
          <w:szCs w:val="24"/>
          <w:rtl/>
          <w:lang w:bidi="he-IL"/>
        </w:rPr>
        <w:lastRenderedPageBreak/>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sidR="00B46B9C">
        <w:rPr>
          <w:rFonts w:hint="cs"/>
          <w:sz w:val="24"/>
          <w:szCs w:val="24"/>
          <w:rtl/>
          <w:lang w:bidi="he-IL"/>
        </w:rPr>
        <w:t>. מספרי הריינו</w:t>
      </w:r>
      <w:r w:rsidR="00592F65">
        <w:rPr>
          <w:rFonts w:hint="cs"/>
          <w:sz w:val="24"/>
          <w:szCs w:val="24"/>
          <w:rtl/>
          <w:lang w:bidi="he-IL"/>
        </w:rPr>
        <w:t>ל</w:t>
      </w:r>
      <w:r w:rsidR="00B46B9C">
        <w:rPr>
          <w:rFonts w:hint="cs"/>
          <w:sz w:val="24"/>
          <w:szCs w:val="24"/>
          <w:rtl/>
          <w:lang w:bidi="he-IL"/>
        </w:rPr>
        <w:t xml:space="preserve">דס חושבו כ- </w:t>
      </w:r>
      <m:oMath>
        <m:r>
          <w:rPr>
            <w:rFonts w:ascii="Cambria Math" w:hAnsi="Cambria Math"/>
            <w:sz w:val="24"/>
            <w:szCs w:val="24"/>
            <w:lang w:bidi="he-IL"/>
          </w:rPr>
          <m:t>Re=</m:t>
        </m:r>
        <m:f>
          <m:fPr>
            <m:ctrlPr>
              <w:rPr>
                <w:rFonts w:ascii="Cambria Math" w:hAnsi="Cambria Math"/>
                <w:i/>
                <w:sz w:val="24"/>
                <w:szCs w:val="24"/>
                <w:lang w:bidi="he-IL"/>
              </w:rPr>
            </m:ctrlPr>
          </m:fPr>
          <m:num>
            <m:r>
              <w:rPr>
                <w:rFonts w:ascii="Cambria Math" w:hAnsi="Cambria Math"/>
                <w:sz w:val="24"/>
                <w:szCs w:val="24"/>
                <w:lang w:bidi="he-IL"/>
              </w:rPr>
              <m:t>H⋅</m:t>
            </m:r>
            <m:sSub>
              <m:sSubPr>
                <m:ctrlPr>
                  <w:rPr>
                    <w:rFonts w:ascii="Cambria Math" w:hAnsi="Cambria Math"/>
                    <w:i/>
                    <w:sz w:val="24"/>
                    <w:szCs w:val="24"/>
                    <w:lang w:bidi="he-IL"/>
                  </w:rPr>
                </m:ctrlPr>
              </m:sSubPr>
              <m:e>
                <m:r>
                  <w:rPr>
                    <w:rFonts w:ascii="Cambria Math" w:hAnsi="Cambria Math"/>
                    <w:sz w:val="24"/>
                    <w:szCs w:val="24"/>
                    <w:lang w:bidi="he-IL"/>
                  </w:rPr>
                  <m:t>U</m:t>
                </m:r>
              </m:e>
              <m:sub>
                <m:r>
                  <w:rPr>
                    <w:rFonts w:ascii="Cambria Math" w:hAnsi="Cambria Math"/>
                    <w:sz w:val="24"/>
                    <w:szCs w:val="24"/>
                    <w:lang w:bidi="he-IL"/>
                  </w:rPr>
                  <m:t>∞</m:t>
                </m:r>
              </m:sub>
            </m:sSub>
          </m:num>
          <m:den>
            <m:r>
              <w:rPr>
                <w:rFonts w:ascii="Cambria Math" w:hAnsi="Cambria Math"/>
                <w:sz w:val="24"/>
                <w:szCs w:val="24"/>
                <w:lang w:bidi="he-IL"/>
              </w:rPr>
              <m:t>ν</m:t>
            </m:r>
          </m:den>
        </m:f>
      </m:oMath>
      <w:r w:rsidR="00B46B9C">
        <w:rPr>
          <w:rFonts w:hint="cs"/>
          <w:sz w:val="24"/>
          <w:szCs w:val="24"/>
          <w:rtl/>
          <w:lang w:bidi="he-IL"/>
        </w:rPr>
        <w:t xml:space="preserve"> כאשר </w:t>
      </w:r>
      <w:r w:rsidR="00864C8A">
        <w:rPr>
          <w:sz w:val="24"/>
          <w:szCs w:val="24"/>
          <w:lang w:bidi="he-IL"/>
        </w:rPr>
        <w:t>H</w:t>
      </w:r>
      <w:r w:rsidR="00B46B9C">
        <w:rPr>
          <w:rFonts w:hint="cs"/>
          <w:sz w:val="24"/>
          <w:szCs w:val="24"/>
          <w:rtl/>
          <w:lang w:bidi="he-IL"/>
        </w:rPr>
        <w:t xml:space="preserve"> </w:t>
      </w:r>
      <w:r w:rsidR="00864C8A">
        <w:rPr>
          <w:rFonts w:hint="cs"/>
          <w:sz w:val="24"/>
          <w:szCs w:val="24"/>
          <w:rtl/>
          <w:lang w:bidi="he-IL"/>
        </w:rPr>
        <w:t>גובה הבניין הגבוה,</w:t>
      </w:r>
      <w:r w:rsidR="00592F65">
        <w:rPr>
          <w:rFonts w:hint="cs"/>
          <w:sz w:val="24"/>
          <w:szCs w:val="24"/>
          <w:rtl/>
          <w:lang w:bidi="he-IL"/>
        </w:rPr>
        <w:t xml:space="preserve"> </w:t>
      </w:r>
      <w:r w:rsidR="00592F65">
        <w:rPr>
          <w:sz w:val="24"/>
          <w:szCs w:val="24"/>
          <w:lang w:bidi="he-IL"/>
        </w:rPr>
        <w:t>U</w:t>
      </w:r>
      <w:r w:rsidR="00592F65">
        <w:rPr>
          <w:sz w:val="24"/>
          <w:szCs w:val="24"/>
          <w:vertAlign w:val="subscript"/>
          <w:lang w:bidi="he-IL"/>
        </w:rPr>
        <w:t>∞</w:t>
      </w:r>
      <w:r w:rsidR="00592F65">
        <w:rPr>
          <w:rFonts w:hint="cs"/>
          <w:sz w:val="24"/>
          <w:szCs w:val="24"/>
          <w:rtl/>
          <w:lang w:bidi="he-IL"/>
        </w:rPr>
        <w:t xml:space="preserve"> המהירות בה התבצעה המדידה ו-</w:t>
      </w:r>
      <w:r w:rsidR="00592F65">
        <w:rPr>
          <w:sz w:val="24"/>
          <w:szCs w:val="24"/>
          <w:rtl/>
          <w:lang w:bidi="he-IL"/>
        </w:rPr>
        <w:t>ν</w:t>
      </w:r>
      <w:r w:rsidR="00592F65">
        <w:rPr>
          <w:rFonts w:hint="cs"/>
          <w:sz w:val="24"/>
          <w:szCs w:val="24"/>
          <w:rtl/>
          <w:lang w:bidi="he-IL"/>
        </w:rPr>
        <w:t xml:space="preserve"> מייצג את הצמיגות הקינמטית של האוויר</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24" w:name="_Toc11152922"/>
      <w:r>
        <w:rPr>
          <w:rFonts w:hint="cs"/>
          <w:rtl/>
          <w:lang w:bidi="he-IL"/>
        </w:rPr>
        <w:t>2</w:t>
      </w:r>
      <w:r w:rsidR="00C11C0E">
        <w:rPr>
          <w:rFonts w:hint="cs"/>
          <w:rtl/>
          <w:lang w:bidi="he-IL"/>
        </w:rPr>
        <w:t xml:space="preserve">.4 </w:t>
      </w:r>
      <w:r w:rsidR="00C4226C">
        <w:rPr>
          <w:rFonts w:hint="cs"/>
          <w:rtl/>
          <w:lang w:bidi="he-IL"/>
        </w:rPr>
        <w:t>מאפייני מדידות ה</w:t>
      </w:r>
      <w:r w:rsidR="004D23B7">
        <w:rPr>
          <w:rFonts w:hint="cs"/>
          <w:rtl/>
          <w:lang w:bidi="he-IL"/>
        </w:rPr>
        <w:t>-</w:t>
      </w:r>
      <w:r w:rsidR="00C4226C">
        <w:rPr>
          <w:lang w:bidi="he-IL"/>
        </w:rPr>
        <w:t>PTV</w:t>
      </w:r>
      <w:bookmarkEnd w:id="24"/>
    </w:p>
    <w:p w:rsidR="00C4226C" w:rsidRDefault="00C4226C" w:rsidP="008C2749">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w:t>
      </w:r>
      <w:r w:rsidR="008C2749">
        <w:rPr>
          <w:rFonts w:hint="cs"/>
          <w:sz w:val="24"/>
          <w:szCs w:val="24"/>
          <w:rtl/>
          <w:lang w:bidi="he-IL"/>
        </w:rPr>
        <w:t>שיטה למדידת זרימה בגישה הלאגראנג'ית</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End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EF42CF" w:rsidRPr="00EF42CF">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482B18">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m:t>
        </m:r>
        <m:r>
          <m:rPr>
            <m:sty m:val="p"/>
          </m:rPr>
          <w:rPr>
            <w:rFonts w:ascii="Cambria Math" w:hAnsi="Cambria Math"/>
            <w:sz w:val="24"/>
            <w:szCs w:val="24"/>
          </w:rPr>
          <m:t>Δ</m:t>
        </m:r>
        <m:r>
          <w:rPr>
            <w:rFonts w:ascii="Cambria Math" w:hAnsi="Cambria Math"/>
            <w:sz w:val="24"/>
            <w:szCs w:val="24"/>
          </w:rPr>
          <m:t>t</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End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EF42CF" w:rsidRPr="00EF42CF">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2E00C2">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sidR="002E00C2">
        <w:rPr>
          <w:rFonts w:hint="cs"/>
          <w:sz w:val="24"/>
          <w:szCs w:val="24"/>
          <w:rtl/>
          <w:lang w:bidi="he-IL"/>
        </w:rPr>
        <w:t>אורכי</w:t>
      </w:r>
      <w:r w:rsidR="00B96A1E">
        <w:rPr>
          <w:rFonts w:hint="cs"/>
          <w:sz w:val="24"/>
          <w:szCs w:val="24"/>
          <w:rtl/>
          <w:lang w:bidi="he-IL"/>
        </w:rPr>
        <w:t xml:space="preserve"> מוקד</w:t>
      </w:r>
      <w:r>
        <w:rPr>
          <w:rFonts w:hint="cs"/>
          <w:sz w:val="24"/>
          <w:szCs w:val="24"/>
          <w:rtl/>
          <w:lang w:bidi="he-IL"/>
        </w:rPr>
        <w:t xml:space="preserve">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lastRenderedPageBreak/>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sidR="00305A69">
        <w:rPr>
          <w:rFonts w:hint="cs"/>
          <w:sz w:val="24"/>
          <w:szCs w:val="24"/>
          <w:rtl/>
          <w:lang w:bidi="he-IL"/>
        </w:rPr>
        <w:t>2.</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64479C" w:rsidP="00277874">
      <w:pPr>
        <w:pStyle w:val="Heading2"/>
        <w:bidi/>
        <w:rPr>
          <w:rtl/>
          <w:lang w:bidi="he-IL"/>
        </w:rPr>
      </w:pPr>
      <w:bookmarkStart w:id="25" w:name="_Toc11152923"/>
      <w:r>
        <w:rPr>
          <w:rFonts w:hint="cs"/>
          <w:rtl/>
          <w:lang w:bidi="he-IL"/>
        </w:rPr>
        <w:t xml:space="preserve">2.5 </w:t>
      </w:r>
      <w:r w:rsidR="000B72D6">
        <w:rPr>
          <w:rFonts w:hint="cs"/>
          <w:rtl/>
          <w:lang w:bidi="he-IL"/>
        </w:rPr>
        <w:t>תהליך ניתוח המידע</w:t>
      </w:r>
      <w:bookmarkEnd w:id="25"/>
    </w:p>
    <w:p w:rsidR="008A2813" w:rsidRPr="008A2813" w:rsidRDefault="00D52CE1" w:rsidP="00577DDB">
      <w:pPr>
        <w:bidi/>
        <w:spacing w:line="360" w:lineRule="auto"/>
        <w:jc w:val="both"/>
        <w:rPr>
          <w:rtl/>
          <w:lang w:bidi="he-IL"/>
        </w:rPr>
      </w:pPr>
      <w:r>
        <w:rPr>
          <w:rFonts w:hint="cs"/>
          <w:sz w:val="24"/>
          <w:szCs w:val="24"/>
          <w:rtl/>
          <w:lang w:bidi="he-IL"/>
        </w:rPr>
        <w:t>המידע שהתקבל מהניסוי עובד בעזרת תוכ</w:t>
      </w:r>
      <w:r w:rsidR="009A0D93">
        <w:rPr>
          <w:rFonts w:hint="cs"/>
          <w:sz w:val="24"/>
          <w:szCs w:val="24"/>
          <w:rtl/>
          <w:lang w:bidi="he-IL"/>
        </w:rPr>
        <w:t xml:space="preserve">נת פייתון, גרסה </w:t>
      </w:r>
      <w:r w:rsidR="00305A69">
        <w:rPr>
          <w:rFonts w:hint="cs"/>
          <w:sz w:val="24"/>
          <w:szCs w:val="24"/>
          <w:rtl/>
          <w:lang w:bidi="he-IL"/>
        </w:rPr>
        <w:t>2.7</w:t>
      </w:r>
      <w:r w:rsidR="009A0D93">
        <w:rPr>
          <w:rFonts w:hint="cs"/>
          <w:sz w:val="24"/>
          <w:szCs w:val="24"/>
          <w:rtl/>
          <w:lang w:bidi="he-IL"/>
        </w:rPr>
        <w:t>, הנכתבה במהלך העבודה</w:t>
      </w:r>
      <w:r>
        <w:rPr>
          <w:rFonts w:hint="cs"/>
          <w:sz w:val="24"/>
          <w:szCs w:val="24"/>
          <w:rtl/>
          <w:lang w:bidi="he-IL"/>
        </w:rPr>
        <w:t xml:space="preserve">. </w:t>
      </w:r>
      <w:r w:rsidR="00B55A09">
        <w:rPr>
          <w:rFonts w:hint="cs"/>
          <w:sz w:val="24"/>
          <w:szCs w:val="24"/>
          <w:rtl/>
          <w:lang w:bidi="he-IL"/>
        </w:rPr>
        <w:t xml:space="preserve">ולצורך העבודה. </w:t>
      </w:r>
      <w:r>
        <w:rPr>
          <w:rFonts w:hint="cs"/>
          <w:sz w:val="24"/>
          <w:szCs w:val="24"/>
          <w:rtl/>
          <w:lang w:bidi="he-IL"/>
        </w:rPr>
        <w:t xml:space="preserve">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w:t>
      </w:r>
      <w:r w:rsidR="00B55A09">
        <w:rPr>
          <w:rFonts w:hint="cs"/>
          <w:sz w:val="24"/>
          <w:szCs w:val="24"/>
          <w:rtl/>
          <w:lang w:bidi="he-IL"/>
        </w:rPr>
        <w:t xml:space="preserve"> מהדיסק הקשיח</w:t>
      </w:r>
      <w:r>
        <w:rPr>
          <w:rFonts w:hint="cs"/>
          <w:sz w:val="24"/>
          <w:szCs w:val="24"/>
          <w:rtl/>
          <w:lang w:bidi="he-IL"/>
        </w:rPr>
        <w:t xml:space="preserve">.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r w:rsidR="00B55A09">
        <w:rPr>
          <w:rFonts w:hint="cs"/>
          <w:sz w:val="24"/>
          <w:szCs w:val="24"/>
          <w:rtl/>
          <w:lang w:bidi="he-IL"/>
        </w:rPr>
        <w:t xml:space="preserve"> בנוסף נכתבה תוכנה הקוראת את הנתונים המעובדים ומייצרת גרפים לגביהם בעזרת הספרייה </w:t>
      </w:r>
      <w:proofErr w:type="spellStart"/>
      <w:r w:rsidR="00B55A09">
        <w:rPr>
          <w:sz w:val="24"/>
          <w:szCs w:val="24"/>
          <w:lang w:bidi="he-IL"/>
        </w:rPr>
        <w:t>matplotlib</w:t>
      </w:r>
      <w:proofErr w:type="spellEnd"/>
      <w:r w:rsidR="00B55A09">
        <w:rPr>
          <w:rFonts w:hint="cs"/>
          <w:sz w:val="24"/>
          <w:szCs w:val="24"/>
          <w:rtl/>
          <w:lang w:bidi="he-IL"/>
        </w:rPr>
        <w:t>. שאלות המחקר בעבודה נענו בעזרת הנתונים והגרפים שהתקבלו מהתוכנה.</w:t>
      </w:r>
    </w:p>
    <w:p w:rsidR="00FB6725" w:rsidRDefault="00956966" w:rsidP="00846CC8">
      <w:pPr>
        <w:pStyle w:val="Heading3"/>
        <w:bidi/>
        <w:rPr>
          <w:rtl/>
        </w:rPr>
      </w:pPr>
      <w:bookmarkStart w:id="26" w:name="_Toc11152924"/>
      <w:r>
        <w:rPr>
          <w:rFonts w:hint="cs"/>
          <w:rtl/>
          <w:lang w:bidi="he-IL"/>
        </w:rPr>
        <w:t>2</w:t>
      </w:r>
      <w:r w:rsidR="00C11C0E">
        <w:rPr>
          <w:rFonts w:hint="cs"/>
          <w:rtl/>
          <w:lang w:bidi="he-IL"/>
        </w:rPr>
        <w:t>.</w:t>
      </w:r>
      <w:r w:rsidR="00846CC8">
        <w:rPr>
          <w:rFonts w:hint="cs"/>
          <w:rtl/>
          <w:lang w:bidi="he-IL"/>
        </w:rPr>
        <w:t>5</w:t>
      </w:r>
      <w:r w:rsidR="00C11C0E">
        <w:rPr>
          <w:rFonts w:hint="cs"/>
          <w:rtl/>
          <w:lang w:bidi="he-IL"/>
        </w:rPr>
        <w:t xml:space="preserve">.1 </w:t>
      </w:r>
      <w:r w:rsidR="000B72D6">
        <w:rPr>
          <w:rFonts w:hint="cs"/>
          <w:rtl/>
          <w:lang w:bidi="he-IL"/>
        </w:rPr>
        <w:t>ממוצע מרחבי על מה</w:t>
      </w:r>
      <w:r w:rsidR="004D23B7">
        <w:rPr>
          <w:rFonts w:hint="cs"/>
          <w:rtl/>
          <w:lang w:bidi="he-IL"/>
        </w:rPr>
        <w:t>ירויו</w:t>
      </w:r>
      <w:r w:rsidR="000B72D6">
        <w:rPr>
          <w:rFonts w:hint="cs"/>
          <w:rtl/>
          <w:lang w:bidi="he-IL"/>
        </w:rPr>
        <w:t>ת</w:t>
      </w:r>
      <w:bookmarkEnd w:id="26"/>
    </w:p>
    <w:p w:rsidR="00397D5F" w:rsidRDefault="00FB6725" w:rsidP="00263F7D">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w:t>
      </w:r>
      <w:r w:rsidR="00263F7D">
        <w:rPr>
          <w:rFonts w:hint="cs"/>
          <w:sz w:val="24"/>
          <w:szCs w:val="24"/>
          <w:rtl/>
          <w:lang w:val="en-US" w:eastAsia="en-US"/>
        </w:rPr>
        <w:t>החלקיקים בעלי המיקום המעוגל</w:t>
      </w:r>
      <w:r>
        <w:rPr>
          <w:rFonts w:hint="cs"/>
          <w:sz w:val="24"/>
          <w:szCs w:val="24"/>
          <w:rtl/>
          <w:lang w:val="en-US" w:eastAsia="en-US"/>
        </w:rPr>
        <w:t xml:space="preserve">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sidR="00263F7D">
        <w:rPr>
          <w:rFonts w:hint="cs"/>
          <w:sz w:val="24"/>
          <w:szCs w:val="24"/>
          <w:rtl/>
          <w:lang w:val="en-US" w:eastAsia="en-US"/>
        </w:rPr>
        <w:t xml:space="preserve"> מוגדרים</w:t>
      </w:r>
      <w:r>
        <w:rPr>
          <w:rFonts w:hint="cs"/>
          <w:sz w:val="24"/>
          <w:szCs w:val="24"/>
          <w:rtl/>
          <w:lang w:val="en-US" w:eastAsia="en-US"/>
        </w:rPr>
        <w:t xml:space="preserve">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w:t>
      </w:r>
      <w:r w:rsidR="00263F7D">
        <w:rPr>
          <w:rFonts w:hint="cs"/>
          <w:sz w:val="24"/>
          <w:szCs w:val="24"/>
          <w:rtl/>
          <w:lang w:val="en-US" w:eastAsia="en-US"/>
        </w:rPr>
        <w:t>ל</w:t>
      </w:r>
      <w:r>
        <w:rPr>
          <w:rFonts w:hint="cs"/>
          <w:sz w:val="24"/>
          <w:szCs w:val="24"/>
          <w:rtl/>
          <w:lang w:val="en-US" w:eastAsia="en-US"/>
        </w:rPr>
        <w:t xml:space="preserve">כל חלקיק </w:t>
      </w:r>
      <w:r>
        <w:rPr>
          <w:sz w:val="24"/>
          <w:szCs w:val="24"/>
          <w:lang w:val="en-US" w:eastAsia="en-US"/>
        </w:rPr>
        <w:t>t</w:t>
      </w:r>
      <w:r w:rsidR="00263F7D">
        <w:rPr>
          <w:rFonts w:hint="cs"/>
          <w:sz w:val="24"/>
          <w:szCs w:val="24"/>
          <w:rtl/>
          <w:lang w:val="en-US" w:eastAsia="en-US"/>
        </w:rPr>
        <w:t xml:space="preserve"> מתקיים</w:t>
      </w:r>
      <w:r>
        <w:rPr>
          <w:rFonts w:hint="cs"/>
          <w:sz w:val="24"/>
          <w:szCs w:val="24"/>
          <w:rtl/>
          <w:lang w:val="en-US" w:eastAsia="en-US"/>
        </w:rPr>
        <w:t xml:space="preserve">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sidR="00263F7D">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w:t>
      </w:r>
      <w:r w:rsidR="00263F7D">
        <w:rPr>
          <w:rFonts w:hint="cs"/>
          <w:sz w:val="24"/>
          <w:szCs w:val="24"/>
          <w:rtl/>
          <w:lang w:val="en-US" w:eastAsia="en-US"/>
        </w:rPr>
        <w:t>בקבוצה</w:t>
      </w:r>
      <w:r w:rsidR="00397D5F">
        <w:rPr>
          <w:rFonts w:hint="cs"/>
          <w:sz w:val="24"/>
          <w:szCs w:val="24"/>
          <w:rtl/>
          <w:lang w:val="en-US" w:eastAsia="en-US"/>
        </w:rPr>
        <w:t xml:space="preserve">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spellStart"/>
      <w:proofErr w:type="gramStart"/>
      <w:r w:rsidR="00397D5F">
        <w:rPr>
          <w:sz w:val="24"/>
          <w:szCs w:val="24"/>
          <w:lang w:val="en-US" w:eastAsia="en-US"/>
        </w:rPr>
        <w:t>T</w:t>
      </w:r>
      <w:r w:rsidR="00263F7D">
        <w:rPr>
          <w:sz w:val="24"/>
          <w:szCs w:val="24"/>
          <w:vertAlign w:val="subscript"/>
          <w:lang w:val="en-US" w:eastAsia="en-US"/>
        </w:rPr>
        <w:t>t</w:t>
      </w:r>
      <w:proofErr w:type="spellEnd"/>
      <w:r w:rsidR="00397D5F">
        <w:rPr>
          <w:rFonts w:hint="cs"/>
          <w:sz w:val="24"/>
          <w:szCs w:val="24"/>
          <w:rtl/>
          <w:lang w:val="en-US" w:eastAsia="en-US"/>
        </w:rPr>
        <w:t xml:space="preserve"> היא</w:t>
      </w:r>
      <w:r w:rsidR="00367637">
        <w:rPr>
          <w:rFonts w:hint="cs"/>
          <w:sz w:val="24"/>
          <w:szCs w:val="24"/>
          <w:rtl/>
          <w:lang w:val="en-US" w:eastAsia="en-US"/>
        </w:rPr>
        <w:t xml:space="preserve"> </w:t>
      </w:r>
      <w:r w:rsidR="00263F7D">
        <w:rPr>
          <w:rFonts w:hint="cs"/>
          <w:sz w:val="24"/>
          <w:szCs w:val="24"/>
          <w:rtl/>
          <w:lang w:val="en-US" w:eastAsia="en-US"/>
        </w:rPr>
        <w:t xml:space="preserve">הנקודות בזמן עבורן קיים מידע עבור החלקיק </w:t>
      </w:r>
      <w:r w:rsidR="00263F7D">
        <w:rPr>
          <w:sz w:val="24"/>
          <w:szCs w:val="24"/>
          <w:lang w:val="en-US" w:eastAsia="en-US"/>
        </w:rPr>
        <w:t>t</w:t>
      </w:r>
      <w:r w:rsidR="00397D5F">
        <w:rPr>
          <w:rFonts w:hint="cs"/>
          <w:sz w:val="24"/>
          <w:szCs w:val="24"/>
          <w:rtl/>
          <w:lang w:val="en-US" w:eastAsia="en-US"/>
        </w:rPr>
        <w:t xml:space="preserve"> ו-</w:t>
      </w:r>
      <m:oMath>
        <m:r>
          <w:rPr>
            <w:rFonts w:ascii="Cambria Math" w:hAnsi="Cambria Math"/>
            <w:sz w:val="24"/>
            <w:szCs w:val="24"/>
            <w:lang w:val="en-US" w:eastAsia="en-US"/>
          </w:rPr>
          <m:t>u(t, τ)</m:t>
        </m:r>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w:t>
      </w:r>
      <w:r w:rsidR="00263F7D">
        <w:rPr>
          <w:rFonts w:hint="cs"/>
          <w:sz w:val="24"/>
          <w:szCs w:val="24"/>
          <w:rtl/>
          <w:lang w:val="en-US" w:eastAsia="en-US"/>
        </w:rPr>
        <w:t xml:space="preserve"> </w:t>
      </w:r>
      <w:r w:rsidR="00263F7D">
        <w:rPr>
          <w:sz w:val="24"/>
          <w:szCs w:val="24"/>
          <w:lang w:val="en-US" w:eastAsia="en-US"/>
        </w:rPr>
        <w:t>t</w:t>
      </w:r>
      <w:r w:rsidR="00397D5F">
        <w:rPr>
          <w:rFonts w:hint="cs"/>
          <w:sz w:val="24"/>
          <w:szCs w:val="24"/>
          <w:rtl/>
          <w:lang w:val="en-US" w:eastAsia="en-US"/>
        </w:rPr>
        <w:t xml:space="preserve"> </w:t>
      </w:r>
      <w:r w:rsidR="00263F7D">
        <w:rPr>
          <w:rFonts w:hint="cs"/>
          <w:sz w:val="24"/>
          <w:szCs w:val="24"/>
          <w:rtl/>
          <w:lang w:val="en-US" w:eastAsia="en-US"/>
        </w:rPr>
        <w:t xml:space="preserve">בזמן </w:t>
      </w:r>
      <m:oMath>
        <m:r>
          <w:rPr>
            <w:rFonts w:ascii="Cambria Math" w:hAnsi="Cambria Math"/>
            <w:sz w:val="24"/>
            <w:szCs w:val="24"/>
            <w:lang w:val="en-US" w:eastAsia="en-US"/>
          </w:rPr>
          <m:t>τ</m:t>
        </m:r>
      </m:oMath>
      <w:r w:rsidR="00263F7D">
        <w:rPr>
          <w:rFonts w:hint="cs"/>
          <w:sz w:val="24"/>
          <w:szCs w:val="24"/>
          <w:rtl/>
          <w:lang w:val="en-US" w:eastAsia="en-US"/>
        </w:rPr>
        <w:t xml:space="preserve"> עם כיוון הזרימה</w:t>
      </w:r>
      <w:r w:rsidR="00397D5F">
        <w:rPr>
          <w:rFonts w:hint="cs"/>
          <w:sz w:val="24"/>
          <w:szCs w:val="24"/>
          <w:rtl/>
          <w:lang w:val="en-US" w:eastAsia="en-US"/>
        </w:rPr>
        <w:t>.</w:t>
      </w:r>
      <w:proofErr w:type="gramEnd"/>
    </w:p>
    <w:p w:rsidR="00397D5F" w:rsidRPr="00367637" w:rsidRDefault="00397D5F" w:rsidP="00CE388C">
      <w:pPr>
        <w:pStyle w:val="1"/>
        <w:bidi/>
        <w:spacing w:line="360" w:lineRule="auto"/>
        <w:jc w:val="both"/>
        <w:rPr>
          <w:i/>
          <w:sz w:val="24"/>
          <w:szCs w:val="24"/>
          <w:lang w:val="en-US" w:eastAsia="en-US"/>
        </w:rPr>
      </w:pPr>
      <w:r>
        <w:rPr>
          <w:sz w:val="24"/>
          <w:szCs w:val="24"/>
          <w:lang w:val="en-US" w:eastAsia="en-US"/>
        </w:rPr>
        <w:t>(11)</w:t>
      </w:r>
      <w:r w:rsidR="00CE388C">
        <w:rPr>
          <w:sz w:val="24"/>
          <w:szCs w:val="24"/>
          <w:lang w:val="en-US" w:eastAsia="en-US"/>
        </w:rPr>
        <w:tab/>
        <w:t xml:space="preserve">         </w:t>
      </w:r>
      <w:r>
        <w:rPr>
          <w:sz w:val="24"/>
          <w:szCs w:val="24"/>
          <w:lang w:val="en-US" w:eastAsia="en-US"/>
        </w:rPr>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τ∈</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t</m:t>
                </m:r>
              </m:sub>
            </m:sSub>
          </m:sup>
          <m:e>
            <m:r>
              <w:rPr>
                <w:rFonts w:ascii="Cambria Math" w:hAnsi="Cambria Math"/>
                <w:sz w:val="24"/>
                <w:szCs w:val="24"/>
                <w:lang w:val="en-US" w:eastAsia="en-US"/>
              </w:rPr>
              <m:t>u</m:t>
            </m:r>
            <m:d>
              <m:dPr>
                <m:ctrlPr>
                  <w:rPr>
                    <w:rFonts w:ascii="Cambria Math" w:hAnsi="Cambria Math"/>
                    <w:i/>
                    <w:sz w:val="24"/>
                    <w:szCs w:val="24"/>
                    <w:lang w:val="en-US" w:eastAsia="en-US"/>
                  </w:rPr>
                </m:ctrlPr>
              </m:dPr>
              <m:e>
                <m:r>
                  <w:rPr>
                    <w:rFonts w:ascii="Cambria Math" w:hAnsi="Cambria Math"/>
                    <w:sz w:val="24"/>
                    <w:szCs w:val="24"/>
                    <w:lang w:val="en-US" w:eastAsia="en-US"/>
                  </w:rPr>
                  <m:t>t, τ</m:t>
                </m:r>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t</m:t>
                    </m:r>
                  </m:sub>
                </m:sSub>
                <m:r>
                  <w:rPr>
                    <w:rFonts w:ascii="Cambria Math" w:hAnsi="Cambria Math"/>
                    <w:sz w:val="24"/>
                    <w:szCs w:val="24"/>
                    <w:lang w:val="en-US" w:eastAsia="en-US"/>
                  </w:rPr>
                  <m:t>|</m:t>
                </m:r>
              </m:den>
            </m:f>
          </m:e>
        </m:nary>
      </m:oMath>
    </w:p>
    <w:p w:rsidR="00367637" w:rsidRDefault="00FB6725" w:rsidP="00263F7D">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956966" w:rsidP="00846CC8">
      <w:pPr>
        <w:pStyle w:val="Heading4"/>
        <w:bidi/>
        <w:rPr>
          <w:rtl/>
        </w:rPr>
      </w:pPr>
      <w:r>
        <w:rPr>
          <w:rFonts w:hint="cs"/>
          <w:rtl/>
          <w:lang w:bidi="he-IL"/>
        </w:rPr>
        <w:t>2</w:t>
      </w:r>
      <w:r w:rsidR="00C11C0E">
        <w:rPr>
          <w:rFonts w:hint="cs"/>
          <w:rtl/>
          <w:lang w:bidi="he-IL"/>
        </w:rPr>
        <w:t>.</w:t>
      </w:r>
      <w:r w:rsidR="00846CC8">
        <w:rPr>
          <w:rFonts w:hint="cs"/>
          <w:rtl/>
          <w:lang w:bidi="he-IL"/>
        </w:rPr>
        <w:t>5</w:t>
      </w:r>
      <w:r w:rsidR="00C11C0E">
        <w:rPr>
          <w:rFonts w:hint="cs"/>
          <w:rtl/>
          <w:lang w:bidi="he-IL"/>
        </w:rPr>
        <w:t xml:space="preserve">.1.1 </w:t>
      </w:r>
      <w:r w:rsidR="000B72D6">
        <w:rPr>
          <w:rFonts w:hint="cs"/>
          <w:rtl/>
          <w:lang w:bidi="he-IL"/>
        </w:rPr>
        <w:t>ממוצע מרחבי על תאוצה</w:t>
      </w:r>
    </w:p>
    <w:p w:rsidR="00FB6725" w:rsidRPr="003A53E7" w:rsidRDefault="00FB6725" w:rsidP="00B30275">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w:t>
      </w:r>
      <w:r w:rsidR="003A53E7">
        <w:rPr>
          <w:rFonts w:hint="cs"/>
          <w:sz w:val="24"/>
          <w:szCs w:val="24"/>
          <w:rtl/>
          <w:lang w:val="en-US" w:eastAsia="en-US"/>
        </w:rPr>
        <w:t>אותה</w:t>
      </w:r>
      <w:r>
        <w:rPr>
          <w:rFonts w:hint="cs"/>
          <w:sz w:val="24"/>
          <w:szCs w:val="24"/>
          <w:rtl/>
          <w:lang w:val="en-US" w:eastAsia="en-US"/>
        </w:rPr>
        <w:t xml:space="preserve"> דרך כמו המהירויות</w:t>
      </w:r>
      <w:r w:rsidR="003A53E7">
        <w:rPr>
          <w:rFonts w:hint="cs"/>
          <w:sz w:val="24"/>
          <w:szCs w:val="24"/>
          <w:rtl/>
          <w:lang w:val="en-US" w:eastAsia="en-US"/>
        </w:rPr>
        <w:t xml:space="preserve">, כאשר </w:t>
      </w:r>
      <m:oMath>
        <m:r>
          <w:rPr>
            <w:rFonts w:ascii="Cambria Math" w:hAnsi="Cambria Math"/>
            <w:sz w:val="24"/>
            <w:szCs w:val="24"/>
            <w:lang w:val="en-US" w:eastAsia="en-US"/>
          </w:rPr>
          <m:t>u</m:t>
        </m:r>
        <m:d>
          <m:dPr>
            <m:ctrlPr>
              <w:rPr>
                <w:rFonts w:ascii="Cambria Math" w:hAnsi="Cambria Math"/>
                <w:i/>
                <w:sz w:val="24"/>
                <w:szCs w:val="24"/>
                <w:lang w:val="en-US" w:eastAsia="en-US"/>
              </w:rPr>
            </m:ctrlPr>
          </m:dPr>
          <m:e>
            <m:r>
              <w:rPr>
                <w:rFonts w:ascii="Cambria Math" w:hAnsi="Cambria Math"/>
                <w:sz w:val="24"/>
                <w:szCs w:val="24"/>
                <w:lang w:val="en-US" w:eastAsia="en-US"/>
              </w:rPr>
              <m:t>t, τ</m:t>
            </m:r>
          </m:e>
        </m:d>
      </m:oMath>
      <w:r w:rsidR="003D0D18">
        <w:rPr>
          <w:rFonts w:hint="cs"/>
          <w:sz w:val="24"/>
          <w:szCs w:val="24"/>
          <w:rtl/>
          <w:lang w:val="en-US" w:eastAsia="en-US"/>
        </w:rPr>
        <w:t xml:space="preserve"> מוחלף ב</w:t>
      </w:r>
      <m:oMath>
        <m:r>
          <w:rPr>
            <w:rFonts w:ascii="Cambria Math" w:hAnsi="Cambria Math"/>
            <w:sz w:val="24"/>
            <w:szCs w:val="24"/>
            <w:lang w:val="en-US" w:eastAsia="en-US"/>
          </w:rPr>
          <m:t>a(t, τ)</m:t>
        </m:r>
      </m:oMath>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w:t>
      </w:r>
      <w:r w:rsidR="00B30275">
        <w:rPr>
          <w:rFonts w:hint="cs"/>
          <w:sz w:val="24"/>
          <w:szCs w:val="24"/>
          <w:rtl/>
          <w:lang w:val="en-US" w:eastAsia="en-US"/>
        </w:rPr>
        <w:t>במיקום</w:t>
      </w:r>
      <w:r>
        <w:rPr>
          <w:rFonts w:hint="cs"/>
          <w:sz w:val="24"/>
          <w:szCs w:val="24"/>
          <w:rtl/>
          <w:lang w:val="en-US" w:eastAsia="en-US"/>
        </w:rPr>
        <w:t xml:space="preserve">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956966" w:rsidP="00846CC8">
      <w:pPr>
        <w:pStyle w:val="Heading3"/>
        <w:bidi/>
      </w:pPr>
      <w:bookmarkStart w:id="27" w:name="_Toc11152925"/>
      <w:r>
        <w:rPr>
          <w:rFonts w:hint="cs"/>
          <w:rtl/>
          <w:lang w:bidi="he-IL"/>
        </w:rPr>
        <w:lastRenderedPageBreak/>
        <w:t>2</w:t>
      </w:r>
      <w:r w:rsidR="00C11C0E">
        <w:rPr>
          <w:rFonts w:hint="cs"/>
          <w:rtl/>
          <w:lang w:bidi="he-IL"/>
        </w:rPr>
        <w:t>.</w:t>
      </w:r>
      <w:r w:rsidR="00846CC8">
        <w:rPr>
          <w:rFonts w:hint="cs"/>
          <w:rtl/>
          <w:lang w:bidi="he-IL"/>
        </w:rPr>
        <w:t>5</w:t>
      </w:r>
      <w:r w:rsidR="00C11C0E">
        <w:rPr>
          <w:rFonts w:hint="cs"/>
          <w:rtl/>
          <w:lang w:bidi="he-IL"/>
        </w:rPr>
        <w:t xml:space="preserve">.2 </w:t>
      </w:r>
      <w:r w:rsidR="004F0559">
        <w:rPr>
          <w:rFonts w:hint="cs"/>
          <w:rtl/>
          <w:lang w:bidi="he-IL"/>
        </w:rPr>
        <w:t>חישובי הערכים האחרים</w:t>
      </w:r>
      <w:bookmarkEnd w:id="27"/>
    </w:p>
    <w:p w:rsidR="00C821EE" w:rsidRDefault="006439AC" w:rsidP="00B51CE9">
      <w:pPr>
        <w:pStyle w:val="1"/>
        <w:bidi/>
        <w:spacing w:line="360" w:lineRule="auto"/>
        <w:jc w:val="both"/>
        <w:rPr>
          <w:sz w:val="24"/>
          <w:szCs w:val="24"/>
          <w:rtl/>
          <w:lang w:val="en-US" w:eastAsia="en-US"/>
        </w:rPr>
      </w:pPr>
      <w:r>
        <w:rPr>
          <w:rFonts w:hint="cs"/>
          <w:sz w:val="24"/>
          <w:szCs w:val="24"/>
          <w:rtl/>
          <w:lang w:val="en-US" w:eastAsia="en-US"/>
        </w:rPr>
        <w:t>התוצאות ההתקבלו מנוסחה 11 שומשו לחישוב שאר הערכים הרלוונטיים, למשל את נוסחה 9</w:t>
      </w:r>
      <w:r w:rsidR="00FB6725">
        <w:rPr>
          <w:rFonts w:hint="cs"/>
          <w:sz w:val="24"/>
          <w:szCs w:val="24"/>
          <w:rtl/>
          <w:lang w:val="en-US" w:eastAsia="en-US"/>
        </w:rPr>
        <w:t>.</w:t>
      </w:r>
      <w:sdt>
        <w:sdtPr>
          <w:rPr>
            <w:rFonts w:hint="cs"/>
            <w:sz w:val="24"/>
            <w:szCs w:val="24"/>
            <w:rtl/>
            <w:lang w:val="en-US" w:eastAsia="en-US"/>
          </w:rPr>
          <w:id w:val="-992416081"/>
          <w:citation/>
        </w:sdtPr>
        <w:sdtEnd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EF42CF">
            <w:rPr>
              <w:noProof/>
              <w:sz w:val="24"/>
              <w:szCs w:val="24"/>
              <w:rtl/>
              <w:lang w:val="en-US" w:eastAsia="en-US"/>
            </w:rPr>
            <w:t xml:space="preserve"> </w:t>
          </w:r>
          <w:r w:rsidR="00EF42CF" w:rsidRPr="00EF42CF">
            <w:rPr>
              <w:rFonts w:hint="cs"/>
              <w:noProof/>
              <w:sz w:val="24"/>
              <w:szCs w:val="24"/>
              <w:rtl/>
              <w:lang w:val="en-US" w:eastAsia="en-US"/>
            </w:rPr>
            <w:t>(</w:t>
          </w:r>
          <w:r w:rsidR="00EF42CF" w:rsidRPr="00EF42CF">
            <w:rPr>
              <w:rFonts w:hint="cs"/>
              <w:noProof/>
              <w:sz w:val="24"/>
              <w:szCs w:val="24"/>
              <w:lang w:val="en-US" w:eastAsia="en-US"/>
            </w:rPr>
            <w:t>Moltchanov, Bohbot-Raviv</w:t>
          </w:r>
          <w:r w:rsidR="00EF42CF" w:rsidRPr="00EF42CF">
            <w:rPr>
              <w:rFonts w:hint="cs"/>
              <w:noProof/>
              <w:sz w:val="24"/>
              <w:szCs w:val="24"/>
              <w:rtl/>
              <w:lang w:val="en-US" w:eastAsia="en-US"/>
            </w:rPr>
            <w:t xml:space="preserve">, &amp; </w:t>
          </w:r>
          <w:r w:rsidR="00EF42CF" w:rsidRPr="00EF42CF">
            <w:rPr>
              <w:rFonts w:hint="cs"/>
              <w:noProof/>
              <w:sz w:val="24"/>
              <w:szCs w:val="24"/>
              <w:lang w:val="en-US" w:eastAsia="en-US"/>
            </w:rPr>
            <w:t>Shavit, 2011</w:t>
          </w:r>
          <w:r w:rsidR="00EF42CF" w:rsidRPr="00EF42C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305A69" w:rsidRDefault="00305A69" w:rsidP="00305A69">
      <w:pPr>
        <w:pStyle w:val="1"/>
        <w:bidi/>
        <w:spacing w:line="360" w:lineRule="auto"/>
        <w:jc w:val="both"/>
        <w:rPr>
          <w:sz w:val="24"/>
          <w:szCs w:val="24"/>
          <w:rtl/>
          <w:lang w:val="en-US" w:eastAsia="en-US"/>
        </w:rPr>
      </w:pPr>
    </w:p>
    <w:p w:rsidR="00305A69" w:rsidRDefault="00305A69" w:rsidP="00846CC8">
      <w:pPr>
        <w:pStyle w:val="Heading3"/>
        <w:bidi/>
        <w:rPr>
          <w:rtl/>
          <w:lang w:bidi="he-IL"/>
        </w:rPr>
      </w:pPr>
      <w:bookmarkStart w:id="28" w:name="_Toc11152926"/>
      <w:r>
        <w:rPr>
          <w:rFonts w:hint="cs"/>
          <w:rtl/>
          <w:lang w:bidi="he-IL"/>
        </w:rPr>
        <w:t>2.</w:t>
      </w:r>
      <w:r w:rsidR="00846CC8">
        <w:rPr>
          <w:rFonts w:hint="cs"/>
          <w:rtl/>
          <w:lang w:bidi="he-IL"/>
        </w:rPr>
        <w:t>5</w:t>
      </w:r>
      <w:r>
        <w:rPr>
          <w:rFonts w:hint="cs"/>
          <w:rtl/>
          <w:lang w:bidi="he-IL"/>
        </w:rPr>
        <w:t xml:space="preserve">.3 חישוב ערכי </w:t>
      </w:r>
      <w:r w:rsidR="00B22E76">
        <w:rPr>
          <w:rFonts w:hint="cs"/>
          <w:rtl/>
          <w:lang w:bidi="he-IL"/>
        </w:rPr>
        <w:t>האו-וודאות</w:t>
      </w:r>
      <w:r>
        <w:rPr>
          <w:rFonts w:hint="cs"/>
          <w:rtl/>
          <w:lang w:bidi="he-IL"/>
        </w:rPr>
        <w:t xml:space="preserve"> בעבור הנתונים</w:t>
      </w:r>
      <w:bookmarkEnd w:id="28"/>
    </w:p>
    <w:p w:rsidR="00DD0CEF" w:rsidRDefault="00E25E74" w:rsidP="003C474C">
      <w:pPr>
        <w:bidi/>
        <w:spacing w:line="360" w:lineRule="auto"/>
        <w:jc w:val="both"/>
        <w:rPr>
          <w:sz w:val="24"/>
          <w:szCs w:val="24"/>
          <w:rtl/>
          <w:lang w:bidi="he-IL"/>
        </w:rPr>
      </w:pPr>
      <w:r>
        <w:rPr>
          <w:rFonts w:hint="cs"/>
          <w:sz w:val="24"/>
          <w:szCs w:val="24"/>
          <w:rtl/>
          <w:lang w:bidi="he-IL"/>
        </w:rPr>
        <w:t xml:space="preserve">הערכת </w:t>
      </w:r>
      <w:r w:rsidR="00DD0CEF">
        <w:rPr>
          <w:rFonts w:hint="cs"/>
          <w:sz w:val="24"/>
          <w:szCs w:val="24"/>
          <w:rtl/>
          <w:lang w:bidi="he-IL"/>
        </w:rPr>
        <w:t>השגיאה</w:t>
      </w:r>
      <w:r w:rsidR="006B19CE">
        <w:rPr>
          <w:rFonts w:hint="cs"/>
          <w:sz w:val="24"/>
          <w:szCs w:val="24"/>
          <w:rtl/>
          <w:lang w:bidi="he-IL"/>
        </w:rPr>
        <w:t xml:space="preserve"> על</w:t>
      </w:r>
      <w:r w:rsidR="00DD0CEF">
        <w:rPr>
          <w:rFonts w:hint="cs"/>
          <w:sz w:val="24"/>
          <w:szCs w:val="24"/>
          <w:rtl/>
          <w:lang w:bidi="he-IL"/>
        </w:rPr>
        <w:t xml:space="preserve"> ממ</w:t>
      </w:r>
      <w:r>
        <w:rPr>
          <w:rFonts w:hint="cs"/>
          <w:sz w:val="24"/>
          <w:szCs w:val="24"/>
          <w:rtl/>
          <w:lang w:bidi="he-IL"/>
        </w:rPr>
        <w:t>וצ</w:t>
      </w:r>
      <w:r w:rsidR="00DD0CEF">
        <w:rPr>
          <w:rFonts w:hint="cs"/>
          <w:sz w:val="24"/>
          <w:szCs w:val="24"/>
          <w:rtl/>
          <w:lang w:bidi="he-IL"/>
        </w:rPr>
        <w:t>עי</w:t>
      </w:r>
      <w:r w:rsidR="006B19CE">
        <w:rPr>
          <w:rFonts w:hint="cs"/>
          <w:sz w:val="24"/>
          <w:szCs w:val="24"/>
          <w:rtl/>
          <w:lang w:bidi="he-IL"/>
        </w:rPr>
        <w:t xml:space="preserve"> הערכים </w:t>
      </w:r>
      <w:r w:rsidR="00DD0CEF">
        <w:rPr>
          <w:rFonts w:hint="cs"/>
          <w:sz w:val="24"/>
          <w:szCs w:val="24"/>
          <w:rtl/>
          <w:lang w:bidi="he-IL"/>
        </w:rPr>
        <w:t>הבסייסים (המהירות והתאוצות) חושבה בכך שכל פריט במדגם חולק לאחד מעשרה מדגמים חדשים בהתפלגות שווה. כלומר, התקבלו עשרה "תתי-מדגמים" עם כמות איברים בערך שווה. הממוצע חושב על כל אחד מן המדגמים הללו ו</w:t>
      </w:r>
      <w:r>
        <w:rPr>
          <w:rFonts w:hint="cs"/>
          <w:sz w:val="24"/>
          <w:szCs w:val="24"/>
          <w:rtl/>
          <w:lang w:bidi="he-IL"/>
        </w:rPr>
        <w:t>הערכת השגיאה הינ</w:t>
      </w:r>
      <w:r w:rsidR="00DD0CEF">
        <w:rPr>
          <w:rFonts w:hint="cs"/>
          <w:sz w:val="24"/>
          <w:szCs w:val="24"/>
          <w:rtl/>
          <w:lang w:bidi="he-IL"/>
        </w:rPr>
        <w:t>ה הטווח בין הממוצע הכי קטן שחושב לממוצע הכי גדול שחושב. עבור הערכים האחרים שנבעו מהמהירויות והתאוצות, חושב הערך הקטן ביותר והגדול ביותר האפשרי בעזרת הממוצעים המינימליים והמקסימליים שחושבו קודם לכן וכך נוצר ערך מינמלי ומקסימלי למשתנה.</w:t>
      </w:r>
    </w:p>
    <w:p w:rsidR="00455D9E" w:rsidRDefault="00455D9E" w:rsidP="00455D9E">
      <w:pPr>
        <w:bidi/>
        <w:spacing w:line="360" w:lineRule="auto"/>
        <w:jc w:val="both"/>
        <w:rPr>
          <w:sz w:val="24"/>
          <w:szCs w:val="24"/>
          <w:rtl/>
          <w:lang w:bidi="he-IL"/>
        </w:rPr>
      </w:pPr>
    </w:p>
    <w:p w:rsidR="00455D9E" w:rsidRPr="00305A69" w:rsidRDefault="00455D9E" w:rsidP="008872DD">
      <w:pPr>
        <w:bidi/>
        <w:spacing w:line="360" w:lineRule="auto"/>
        <w:jc w:val="both"/>
        <w:rPr>
          <w:sz w:val="24"/>
          <w:szCs w:val="24"/>
          <w:lang w:bidi="he-IL"/>
        </w:rPr>
      </w:pPr>
      <w:r>
        <w:rPr>
          <w:rFonts w:hint="cs"/>
          <w:sz w:val="24"/>
          <w:szCs w:val="24"/>
          <w:rtl/>
          <w:lang w:bidi="he-IL"/>
        </w:rPr>
        <w:t>בנוסף ל</w:t>
      </w:r>
      <w:r w:rsidR="00ED7A44">
        <w:rPr>
          <w:rFonts w:hint="cs"/>
          <w:sz w:val="24"/>
          <w:szCs w:val="24"/>
          <w:rtl/>
          <w:lang w:bidi="he-IL"/>
        </w:rPr>
        <w:t>הערכת השגיאה המתוארת מעל, הנוסחאות בהן נעשה שימוש</w:t>
      </w:r>
      <w:r>
        <w:rPr>
          <w:rFonts w:hint="cs"/>
          <w:sz w:val="24"/>
          <w:szCs w:val="24"/>
          <w:rtl/>
          <w:lang w:bidi="he-IL"/>
        </w:rPr>
        <w:t xml:space="preserve"> לחישוב הנתו</w:t>
      </w:r>
      <w:r w:rsidR="00ED7A44">
        <w:rPr>
          <w:rFonts w:hint="cs"/>
          <w:sz w:val="24"/>
          <w:szCs w:val="24"/>
          <w:rtl/>
          <w:lang w:bidi="he-IL"/>
        </w:rPr>
        <w:t>נים מסתמכות על הזנחת חלק מהאיברים</w:t>
      </w:r>
      <w:r w:rsidR="008872DD">
        <w:rPr>
          <w:rFonts w:hint="cs"/>
          <w:sz w:val="24"/>
          <w:szCs w:val="24"/>
          <w:rtl/>
          <w:lang w:bidi="he-IL"/>
        </w:rPr>
        <w:t xml:space="preserve"> (לדוגמה, ראה נוסחה 9)</w:t>
      </w:r>
      <w:r w:rsidR="00ED7A44">
        <w:rPr>
          <w:rFonts w:hint="cs"/>
          <w:sz w:val="24"/>
          <w:szCs w:val="24"/>
          <w:rtl/>
          <w:lang w:bidi="he-IL"/>
        </w:rPr>
        <w:t xml:space="preserve">. </w:t>
      </w:r>
      <w:r>
        <w:rPr>
          <w:rFonts w:hint="cs"/>
          <w:sz w:val="24"/>
          <w:szCs w:val="24"/>
          <w:rtl/>
          <w:lang w:bidi="he-IL"/>
        </w:rPr>
        <w:t>לכן</w:t>
      </w:r>
      <w:r w:rsidR="00ED7A44">
        <w:rPr>
          <w:rFonts w:hint="cs"/>
          <w:sz w:val="24"/>
          <w:szCs w:val="24"/>
          <w:rtl/>
          <w:lang w:bidi="he-IL"/>
        </w:rPr>
        <w:t>,</w:t>
      </w:r>
      <w:r>
        <w:rPr>
          <w:rFonts w:hint="cs"/>
          <w:sz w:val="24"/>
          <w:szCs w:val="24"/>
          <w:rtl/>
          <w:lang w:bidi="he-IL"/>
        </w:rPr>
        <w:t xml:space="preserve"> נוצרת</w:t>
      </w:r>
      <w:r w:rsidR="00ED7A44">
        <w:rPr>
          <w:rFonts w:hint="cs"/>
          <w:sz w:val="24"/>
          <w:szCs w:val="24"/>
          <w:rtl/>
          <w:lang w:bidi="he-IL"/>
        </w:rPr>
        <w:t xml:space="preserve"> אי-וודאות בתוצאות. לשם זה נעשה שימוש</w:t>
      </w:r>
      <w:r>
        <w:rPr>
          <w:rFonts w:hint="cs"/>
          <w:sz w:val="24"/>
          <w:szCs w:val="24"/>
          <w:rtl/>
          <w:lang w:bidi="he-IL"/>
        </w:rPr>
        <w:t xml:space="preserve"> </w:t>
      </w:r>
      <w:r w:rsidR="00ED7A44">
        <w:rPr>
          <w:rFonts w:hint="cs"/>
          <w:sz w:val="24"/>
          <w:szCs w:val="24"/>
          <w:rtl/>
          <w:lang w:bidi="he-IL"/>
        </w:rPr>
        <w:t>ב</w:t>
      </w:r>
      <w:r>
        <w:rPr>
          <w:rFonts w:hint="cs"/>
          <w:sz w:val="24"/>
          <w:szCs w:val="24"/>
          <w:rtl/>
          <w:lang w:bidi="he-IL"/>
        </w:rPr>
        <w:t xml:space="preserve">כמה </w:t>
      </w:r>
      <w:r w:rsidR="00ED7A44">
        <w:rPr>
          <w:rFonts w:hint="cs"/>
          <w:sz w:val="24"/>
          <w:szCs w:val="24"/>
          <w:rtl/>
          <w:lang w:bidi="he-IL"/>
        </w:rPr>
        <w:t>שיטות לחישוב</w:t>
      </w:r>
      <w:r>
        <w:rPr>
          <w:rFonts w:hint="cs"/>
          <w:sz w:val="24"/>
          <w:szCs w:val="24"/>
          <w:rtl/>
          <w:lang w:bidi="he-IL"/>
        </w:rPr>
        <w:t xml:space="preserve"> הגרר.</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9" w:name="_Toc11152927"/>
      <w:r>
        <w:rPr>
          <w:rFonts w:hint="cs"/>
          <w:rtl/>
          <w:lang w:bidi="he-IL"/>
        </w:rPr>
        <w:lastRenderedPageBreak/>
        <w:t>3</w:t>
      </w:r>
      <w:r w:rsidR="00C821EE">
        <w:rPr>
          <w:rFonts w:hint="cs"/>
          <w:rtl/>
          <w:lang w:bidi="he-IL"/>
        </w:rPr>
        <w:t xml:space="preserve"> </w:t>
      </w:r>
      <w:r w:rsidR="00C821EE" w:rsidRPr="00377923">
        <w:rPr>
          <w:rtl/>
          <w:lang w:bidi="he-IL"/>
        </w:rPr>
        <w:t>תוצאות</w:t>
      </w:r>
      <w:bookmarkEnd w:id="29"/>
    </w:p>
    <w:p w:rsidR="00495BDA" w:rsidRDefault="00495BDA" w:rsidP="00495BDA">
      <w:pPr>
        <w:pStyle w:val="Heading2"/>
        <w:bidi/>
        <w:rPr>
          <w:rtl/>
          <w:lang w:bidi="he-IL"/>
        </w:rPr>
      </w:pPr>
      <w:bookmarkStart w:id="30" w:name="_Toc11152928"/>
      <w:r>
        <w:rPr>
          <w:rFonts w:hint="cs"/>
          <w:rtl/>
          <w:lang w:bidi="he-IL"/>
        </w:rPr>
        <w:t>3.1 חישוב מהירות החלקיקים המומצעת עם כיוון הזרימה לפי גובה</w:t>
      </w:r>
      <w:bookmarkEnd w:id="30"/>
    </w:p>
    <w:p w:rsidR="00C821EE" w:rsidRPr="00377923" w:rsidRDefault="00C821EE" w:rsidP="00341B50">
      <w:pPr>
        <w:bidi/>
        <w:spacing w:line="360" w:lineRule="auto"/>
        <w:jc w:val="both"/>
        <w:rPr>
          <w:rFonts w:asciiTheme="minorBidi" w:hAnsiTheme="minorBidi"/>
          <w:sz w:val="24"/>
          <w:szCs w:val="24"/>
          <w:rtl/>
          <w:lang w:bidi="he-I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006E5C67">
        <w:rPr>
          <w:rFonts w:asciiTheme="minorBidi" w:hAnsiTheme="minorBidi" w:hint="cs"/>
          <w:sz w:val="24"/>
          <w:szCs w:val="24"/>
          <w:rtl/>
          <w:lang w:bidi="he-IL"/>
        </w:rPr>
        <w:t xml:space="preserve"> (ראה נוסחה 12)</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w:t>
      </w:r>
      <w:r w:rsidR="00355A34">
        <w:rPr>
          <w:rFonts w:asciiTheme="minorBidi" w:hAnsiTheme="minorBidi" w:hint="cs"/>
          <w:sz w:val="24"/>
          <w:szCs w:val="24"/>
          <w:rtl/>
          <w:lang w:bidi="he-IL"/>
        </w:rPr>
        <w:t xml:space="preserve"> הממוצעת</w:t>
      </w:r>
      <w:r>
        <w:rPr>
          <w:rFonts w:asciiTheme="minorBidi" w:hAnsiTheme="minorBidi" w:hint="cs"/>
          <w:sz w:val="24"/>
          <w:szCs w:val="24"/>
          <w:rtl/>
          <w:lang w:bidi="he-IL"/>
        </w:rPr>
        <w:t xml:space="preserve">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r w:rsidR="00AA3E16">
        <w:rPr>
          <w:rFonts w:asciiTheme="minorBidi" w:hAnsiTheme="minorBidi" w:hint="cs"/>
          <w:sz w:val="24"/>
          <w:szCs w:val="24"/>
          <w:rtl/>
          <w:lang w:bidi="he-IL"/>
        </w:rPr>
        <w:t xml:space="preserve"> למרות זאת, ההבדל הזה בין המהירויות בתוך התכסית לא משמעותי יחסית להבדל מהירויות מעל התכסית.</w:t>
      </w:r>
      <w:r w:rsidR="00E25E74">
        <w:rPr>
          <w:rFonts w:asciiTheme="minorBidi" w:hAnsiTheme="minorBidi" w:hint="cs"/>
          <w:sz w:val="24"/>
          <w:szCs w:val="24"/>
          <w:rtl/>
          <w:lang w:bidi="he-IL"/>
        </w:rPr>
        <w:t xml:space="preserve"> בנוסף מוצגת</w:t>
      </w:r>
      <w:r w:rsidR="007A4EE5">
        <w:rPr>
          <w:rFonts w:asciiTheme="minorBidi" w:hAnsiTheme="minorBidi" w:hint="cs"/>
          <w:sz w:val="24"/>
          <w:szCs w:val="24"/>
          <w:rtl/>
          <w:lang w:bidi="he-IL"/>
        </w:rPr>
        <w:t xml:space="preserve"> באיור גם</w:t>
      </w:r>
      <w:r w:rsidR="00E25E74">
        <w:rPr>
          <w:rFonts w:asciiTheme="minorBidi" w:hAnsiTheme="minorBidi" w:hint="cs"/>
          <w:sz w:val="24"/>
          <w:szCs w:val="24"/>
          <w:rtl/>
          <w:lang w:bidi="he-IL"/>
        </w:rPr>
        <w:t xml:space="preserve"> הערכת השגיאה של תוצאות אלו, אך היא</w:t>
      </w:r>
      <w:r w:rsidR="007A4EE5">
        <w:rPr>
          <w:rFonts w:asciiTheme="minorBidi" w:hAnsiTheme="minorBidi" w:hint="cs"/>
          <w:sz w:val="24"/>
          <w:szCs w:val="24"/>
          <w:rtl/>
          <w:lang w:bidi="he-IL"/>
        </w:rPr>
        <w:t xml:space="preserve"> בשני סדרי גודל מתחת לתוצאות עצמן</w:t>
      </w:r>
      <w:r w:rsidR="00E25E74">
        <w:rPr>
          <w:rFonts w:asciiTheme="minorBidi" w:hAnsiTheme="minorBidi" w:hint="cs"/>
          <w:sz w:val="24"/>
          <w:szCs w:val="24"/>
          <w:rtl/>
          <w:lang w:bidi="he-IL"/>
        </w:rPr>
        <w:t xml:space="preserve"> (</w:t>
      </w:r>
      <w:r w:rsidR="00E25E74">
        <w:rPr>
          <w:rFonts w:asciiTheme="minorBidi" w:hAnsiTheme="minorBidi" w:cstheme="minorBidi"/>
          <w:sz w:val="24"/>
          <w:szCs w:val="24"/>
          <w:lang w:bidi="he-IL"/>
        </w:rPr>
        <w:t>0.005±</w:t>
      </w:r>
      <w:r w:rsidR="00E25E74">
        <w:rPr>
          <w:rFonts w:asciiTheme="minorBidi" w:hAnsiTheme="minorBidi"/>
          <w:sz w:val="24"/>
          <w:szCs w:val="24"/>
          <w:lang w:bidi="he-IL"/>
        </w:rPr>
        <w:t xml:space="preserve"> m/s</w:t>
      </w:r>
      <w:r w:rsidR="00E25E74">
        <w:rPr>
          <w:rFonts w:asciiTheme="minorBidi" w:hAnsiTheme="minorBidi" w:hint="cs"/>
          <w:sz w:val="24"/>
          <w:szCs w:val="24"/>
          <w:rtl/>
          <w:lang w:bidi="he-IL"/>
        </w:rPr>
        <w:t>)</w:t>
      </w:r>
      <w:r w:rsidR="007A4EE5">
        <w:rPr>
          <w:rFonts w:asciiTheme="minorBidi" w:hAnsiTheme="minorBidi" w:hint="cs"/>
          <w:sz w:val="24"/>
          <w:szCs w:val="24"/>
          <w:rtl/>
          <w:lang w:bidi="he-IL"/>
        </w:rPr>
        <w:t>, ולכן כמעט ולא ניתן ל</w:t>
      </w:r>
      <w:r w:rsidR="00E25E74">
        <w:rPr>
          <w:rFonts w:asciiTheme="minorBidi" w:hAnsiTheme="minorBidi" w:hint="cs"/>
          <w:sz w:val="24"/>
          <w:szCs w:val="24"/>
          <w:rtl/>
          <w:lang w:bidi="he-IL"/>
        </w:rPr>
        <w:t>ראות אותה</w:t>
      </w:r>
      <w:r w:rsidR="007A4EE5">
        <w:rPr>
          <w:rFonts w:asciiTheme="minorBidi" w:hAnsiTheme="minorBidi" w:hint="cs"/>
          <w:sz w:val="24"/>
          <w:szCs w:val="24"/>
          <w:rtl/>
          <w:lang w:bidi="he-I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499713" cy="3346662"/>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99713" cy="3346662"/>
                    </a:xfrm>
                    <a:prstGeom prst="rect">
                      <a:avLst/>
                    </a:prstGeom>
                    <a:noFill/>
                    <a:ln>
                      <a:noFill/>
                    </a:ln>
                  </pic:spPr>
                </pic:pic>
              </a:graphicData>
            </a:graphic>
          </wp:inline>
        </w:drawing>
      </w:r>
    </w:p>
    <w:p w:rsidR="00C821EE" w:rsidRPr="007A4EE5" w:rsidRDefault="00C821EE" w:rsidP="001440E8">
      <w:pPr>
        <w:pStyle w:val="Caption"/>
        <w:bidi/>
        <w:spacing w:line="360" w:lineRule="auto"/>
        <w:jc w:val="center"/>
        <w:rPr>
          <w:rFonts w:asciiTheme="minorBidi" w:hAnsiTheme="minorBidi" w:cstheme="minorBidi"/>
          <w:sz w:val="20"/>
          <w:szCs w:val="20"/>
          <w:rtl/>
          <w:lang w:bidi="he-I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sidR="00165830">
        <w:rPr>
          <w:rFonts w:asciiTheme="minorBidi" w:hAnsiTheme="minorBidi" w:hint="cs"/>
          <w:sz w:val="20"/>
          <w:szCs w:val="20"/>
          <w:rtl/>
        </w:rPr>
        <w:t xml:space="preserve"> (</w:t>
      </w:r>
      <w:r w:rsidR="00165830">
        <w:rPr>
          <w:rFonts w:asciiTheme="minorBidi" w:hAnsiTheme="minorBidi"/>
          <w:sz w:val="20"/>
          <w:szCs w:val="20"/>
        </w:rPr>
        <w:t>0.1m</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 xml:space="preserve">בכיוון </w:t>
      </w:r>
      <w:r w:rsidR="00B9760F">
        <w:rPr>
          <w:rFonts w:asciiTheme="minorBidi" w:hAnsiTheme="minorBidi" w:hint="cs"/>
          <w:sz w:val="20"/>
          <w:szCs w:val="20"/>
          <w:rtl/>
          <w:lang w:bidi="he-IL"/>
        </w:rPr>
        <w:t>אורך המנהרה</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7A4EE5">
        <w:rPr>
          <w:rFonts w:asciiTheme="minorBidi" w:hAnsiTheme="minorBidi" w:hint="cs"/>
          <w:sz w:val="20"/>
          <w:szCs w:val="20"/>
          <w:rtl/>
          <w:lang w:bidi="he-IL"/>
        </w:rPr>
        <w:t xml:space="preserve"> בגרף מוצגת גם</w:t>
      </w:r>
      <w:r w:rsidR="00E25E74">
        <w:rPr>
          <w:rFonts w:asciiTheme="minorBidi" w:hAnsiTheme="minorBidi" w:hint="cs"/>
          <w:sz w:val="20"/>
          <w:szCs w:val="20"/>
          <w:rtl/>
          <w:lang w:bidi="he-IL"/>
        </w:rPr>
        <w:t xml:space="preserve"> הערכת</w:t>
      </w:r>
      <w:r w:rsidR="007A4EE5">
        <w:rPr>
          <w:rFonts w:asciiTheme="minorBidi" w:hAnsiTheme="minorBidi" w:hint="cs"/>
          <w:sz w:val="20"/>
          <w:szCs w:val="20"/>
          <w:rtl/>
          <w:lang w:bidi="he-IL"/>
        </w:rPr>
        <w:t xml:space="preserve"> השגיאה של המדידות, אך בגלל שהיא בסדר הגודל של </w:t>
      </w:r>
      <w:r w:rsidR="007A4EE5">
        <w:rPr>
          <w:rFonts w:asciiTheme="minorBidi" w:hAnsiTheme="minorBidi"/>
          <w:sz w:val="20"/>
          <w:szCs w:val="20"/>
          <w:lang w:bidi="he-IL"/>
        </w:rPr>
        <w:t>0.005</w:t>
      </w:r>
      <w:r w:rsidR="007A4EE5">
        <w:rPr>
          <w:rFonts w:asciiTheme="minorBidi" w:hAnsiTheme="minorBidi" w:cstheme="minorBidi"/>
          <w:sz w:val="20"/>
          <w:szCs w:val="20"/>
          <w:lang w:bidi="he-IL"/>
        </w:rPr>
        <w:t>±</w:t>
      </w:r>
      <w:r w:rsidR="00E25E74">
        <w:rPr>
          <w:rFonts w:asciiTheme="minorBidi" w:hAnsiTheme="minorBidi" w:cstheme="minorBidi"/>
          <w:sz w:val="20"/>
          <w:szCs w:val="20"/>
          <w:lang w:bidi="he-IL"/>
        </w:rPr>
        <w:t xml:space="preserve"> m/s</w:t>
      </w:r>
      <w:r w:rsidR="007A4EE5">
        <w:rPr>
          <w:rFonts w:asciiTheme="minorBidi" w:hAnsiTheme="minorBidi" w:cstheme="minorBidi" w:hint="cs"/>
          <w:sz w:val="20"/>
          <w:szCs w:val="20"/>
          <w:rtl/>
          <w:lang w:bidi="he-IL"/>
        </w:rPr>
        <w:t>,</w:t>
      </w:r>
      <w:r w:rsidR="007A4EE5">
        <w:rPr>
          <w:rFonts w:asciiTheme="minorBidi" w:hAnsiTheme="minorBidi" w:hint="cs"/>
          <w:sz w:val="20"/>
          <w:szCs w:val="20"/>
          <w:rtl/>
          <w:lang w:bidi="he-IL"/>
        </w:rPr>
        <w:t xml:space="preserve"> לא ניתן לראותה.</w:t>
      </w:r>
      <w:r w:rsidR="006E0586">
        <w:rPr>
          <w:rFonts w:asciiTheme="minorBidi" w:hAnsiTheme="minorBidi" w:hint="cs"/>
          <w:sz w:val="20"/>
          <w:szCs w:val="20"/>
          <w:rtl/>
          <w:lang w:bidi="he-IL"/>
        </w:rPr>
        <w:t xml:space="preserve"> השגיאה המתוארת בגרף היא כמו האחת המוסברת בפרק 2.6.3.</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31" w:name="_Toc11152929"/>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31"/>
    </w:p>
    <w:p w:rsidR="00C821EE" w:rsidRDefault="00C821EE" w:rsidP="00C821EE">
      <w:pPr>
        <w:bidi/>
        <w:spacing w:line="360" w:lineRule="auto"/>
        <w:jc w:val="both"/>
        <w:rPr>
          <w:ins w:id="32" w:author="daniel madar" w:date="2018-12-03T12:32:00Z"/>
          <w:rFonts w:asciiTheme="minorBidi" w:hAnsiTheme="minorBidi"/>
          <w:sz w:val="24"/>
          <w:szCs w:val="24"/>
          <w:rtl/>
        </w:rPr>
      </w:pPr>
    </w:p>
    <w:p w:rsidR="00C821EE" w:rsidRPr="007C0982" w:rsidRDefault="00C821EE" w:rsidP="007C0982">
      <w:pPr>
        <w:bidi/>
        <w:spacing w:line="360" w:lineRule="auto"/>
        <w:jc w:val="both"/>
        <w:rPr>
          <w:rFonts w:asciiTheme="minorBidi" w:hAnsiTheme="minorBidi"/>
          <w:sz w:val="24"/>
          <w:szCs w:val="24"/>
          <w:rtl/>
          <w:lang w:bidi="he-I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00457F46">
        <w:rPr>
          <w:rFonts w:asciiTheme="minorBidi" w:eastAsiaTheme="minorEastAsia" w:hAnsiTheme="minorBidi"/>
          <w:sz w:val="24"/>
          <w:szCs w:val="24"/>
          <w:rtl/>
          <w:lang w:bidi="he-IL"/>
        </w:rPr>
        <w:t xml:space="preserve">כאשר צפיפות </w:t>
      </w:r>
      <w:r w:rsidR="00457F46">
        <w:rPr>
          <w:rFonts w:asciiTheme="minorBidi" w:eastAsiaTheme="minorEastAsia" w:hAnsiTheme="minorBidi" w:hint="cs"/>
          <w:sz w:val="24"/>
          <w:szCs w:val="24"/>
          <w:rtl/>
          <w:lang w:bidi="he-IL"/>
        </w:rPr>
        <w:t>האוויר הינה</w:t>
      </w:r>
      <w:r w:rsidRPr="00293D86">
        <w:rPr>
          <w:rFonts w:asciiTheme="minorBidi" w:eastAsiaTheme="minorEastAsia" w:hAnsiTheme="minorBidi"/>
          <w:sz w:val="24"/>
          <w:szCs w:val="24"/>
          <w:rtl/>
          <w:lang w:bidi="he-IL"/>
        </w:rPr>
        <w:t xml:space="preserve">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00457F46">
        <w:rPr>
          <w:rFonts w:asciiTheme="minorBidi" w:eastAsiaTheme="minorEastAsia" w:hAnsiTheme="minorBidi" w:hint="cs"/>
          <w:sz w:val="24"/>
          <w:szCs w:val="24"/>
          <w:rtl/>
          <w:lang w:bidi="he-IL"/>
        </w:rPr>
        <w:t>, היא חושבה</w:t>
      </w:r>
      <w:r w:rsidR="000E6953">
        <w:rPr>
          <w:rFonts w:asciiTheme="minorBidi" w:eastAsiaTheme="minorEastAsia" w:hAnsiTheme="minorBidi" w:hint="cs"/>
          <w:sz w:val="24"/>
          <w:szCs w:val="24"/>
          <w:rtl/>
          <w:lang w:bidi="he-IL"/>
        </w:rPr>
        <w:t xml:space="preserve"> בעזרת הנוסחה </w:t>
      </w:r>
      <m:oMath>
        <m:r>
          <m:rPr>
            <m:sty m:val="p"/>
          </m:rPr>
          <w:rPr>
            <w:rFonts w:ascii="Cambria Math" w:eastAsiaTheme="minorEastAsia" w:hAnsi="Cambria Math"/>
            <w:sz w:val="24"/>
            <w:szCs w:val="24"/>
            <w:lang w:bidi="he-IL"/>
          </w:rPr>
          <m:t>ρ</m:t>
        </m:r>
        <m:r>
          <w:rPr>
            <w:rFonts w:ascii="Cambria Math" w:eastAsiaTheme="minorEastAsia" w:hAnsi="Cambria Math"/>
            <w:sz w:val="24"/>
            <w:szCs w:val="24"/>
            <w:lang w:bidi="he-IL"/>
          </w:rPr>
          <m:t>=</m:t>
        </m:r>
        <m:f>
          <m:fPr>
            <m:ctrlPr>
              <w:rPr>
                <w:rFonts w:ascii="Cambria Math" w:eastAsiaTheme="minorEastAsia" w:hAnsi="Cambria Math"/>
                <w:i/>
                <w:sz w:val="24"/>
                <w:szCs w:val="24"/>
                <w:lang w:bidi="he-IL"/>
              </w:rPr>
            </m:ctrlPr>
          </m:fPr>
          <m:num>
            <m:r>
              <w:rPr>
                <w:rFonts w:ascii="Cambria Math" w:eastAsiaTheme="minorEastAsia" w:hAnsi="Cambria Math"/>
                <w:sz w:val="24"/>
                <w:szCs w:val="24"/>
                <w:lang w:bidi="he-IL"/>
              </w:rPr>
              <m:t>p</m:t>
            </m:r>
          </m:num>
          <m:den>
            <m:r>
              <w:rPr>
                <w:rFonts w:ascii="Cambria Math" w:eastAsiaTheme="minorEastAsia" w:hAnsi="Cambria Math"/>
                <w:sz w:val="24"/>
                <w:szCs w:val="24"/>
                <w:lang w:bidi="he-IL"/>
              </w:rPr>
              <m:t>RT</m:t>
            </m:r>
          </m:den>
        </m:f>
      </m:oMath>
      <w:r w:rsidR="00457F46">
        <w:rPr>
          <w:rFonts w:asciiTheme="minorBidi" w:eastAsiaTheme="minorEastAsia" w:hAnsiTheme="minorBidi" w:hint="cs"/>
          <w:sz w:val="24"/>
          <w:szCs w:val="24"/>
          <w:rtl/>
          <w:lang w:bidi="he-IL"/>
        </w:rPr>
        <w:t xml:space="preserve"> כאשר </w:t>
      </w:r>
      <w:r w:rsidR="00457F46">
        <w:rPr>
          <w:rFonts w:asciiTheme="minorBidi" w:eastAsiaTheme="minorEastAsia" w:hAnsiTheme="minorBidi"/>
          <w:sz w:val="24"/>
          <w:szCs w:val="24"/>
          <w:lang w:bidi="he-IL"/>
        </w:rPr>
        <w:t>p</w:t>
      </w:r>
      <w:r w:rsidR="00457F46">
        <w:rPr>
          <w:rFonts w:asciiTheme="minorBidi" w:eastAsiaTheme="minorEastAsia" w:hAnsiTheme="minorBidi" w:hint="cs"/>
          <w:sz w:val="24"/>
          <w:szCs w:val="24"/>
          <w:rtl/>
          <w:lang w:bidi="he-IL"/>
        </w:rPr>
        <w:t xml:space="preserve"> הוא הלחץ באוויר בפסקל, </w:t>
      </w:r>
      <w:r w:rsidR="00457F46">
        <w:rPr>
          <w:rFonts w:asciiTheme="minorBidi" w:eastAsiaTheme="minorEastAsia" w:hAnsiTheme="minorBidi"/>
          <w:sz w:val="24"/>
          <w:szCs w:val="24"/>
          <w:lang w:bidi="he-IL"/>
        </w:rPr>
        <w:t>T</w:t>
      </w:r>
      <w:r w:rsidR="00457F46">
        <w:rPr>
          <w:rFonts w:asciiTheme="minorBidi" w:eastAsiaTheme="minorEastAsia" w:hAnsiTheme="minorBidi" w:hint="cs"/>
          <w:sz w:val="24"/>
          <w:szCs w:val="24"/>
          <w:rtl/>
          <w:lang w:bidi="he-IL"/>
        </w:rPr>
        <w:t xml:space="preserve"> הטמפרטורה בקלוין ו-</w:t>
      </w:r>
      <w:r w:rsidR="00457F46">
        <w:rPr>
          <w:rFonts w:asciiTheme="minorBidi" w:eastAsiaTheme="minorEastAsia" w:hAnsiTheme="minorBidi"/>
          <w:sz w:val="24"/>
          <w:szCs w:val="24"/>
          <w:lang w:bidi="he-IL"/>
        </w:rPr>
        <w:t>R</w:t>
      </w:r>
      <w:r w:rsidR="00457F46">
        <w:rPr>
          <w:rFonts w:asciiTheme="minorBidi" w:eastAsiaTheme="minorEastAsia" w:hAnsiTheme="minorBidi" w:hint="cs"/>
          <w:sz w:val="24"/>
          <w:szCs w:val="24"/>
          <w:rtl/>
          <w:lang w:bidi="he-IL"/>
        </w:rPr>
        <w:t xml:space="preserve"> קבוע המתאים לאוויר שהינו שווה ל-</w:t>
      </w:r>
      <w:r w:rsidR="00457F46">
        <w:rPr>
          <w:rFonts w:asciiTheme="minorBidi" w:eastAsiaTheme="minorEastAsia" w:hAnsiTheme="minorBidi"/>
          <w:sz w:val="24"/>
          <w:szCs w:val="24"/>
          <w:lang w:bidi="he-IL"/>
        </w:rPr>
        <w:t>.</w:t>
      </w:r>
      <w:sdt>
        <w:sdtPr>
          <w:rPr>
            <w:rFonts w:asciiTheme="minorBidi" w:eastAsiaTheme="minorEastAsia" w:hAnsiTheme="minorBidi"/>
            <w:sz w:val="24"/>
            <w:szCs w:val="24"/>
            <w:rtl/>
            <w:lang w:bidi="he-IL"/>
          </w:rPr>
          <w:id w:val="1123818086"/>
          <w:citation/>
        </w:sdtPr>
        <w:sdtEndPr/>
        <w:sdtContent>
          <w:r w:rsidR="006A17AE">
            <w:rPr>
              <w:rFonts w:asciiTheme="minorBidi" w:eastAsiaTheme="minorEastAsia" w:hAnsiTheme="minorBidi"/>
              <w:sz w:val="24"/>
              <w:szCs w:val="24"/>
              <w:rtl/>
              <w:lang w:bidi="he-IL"/>
            </w:rPr>
            <w:fldChar w:fldCharType="begin"/>
          </w:r>
          <w:r w:rsidR="006A17AE">
            <w:rPr>
              <w:rFonts w:asciiTheme="minorBidi" w:eastAsiaTheme="minorEastAsia" w:hAnsiTheme="minorBidi"/>
              <w:sz w:val="24"/>
              <w:szCs w:val="24"/>
              <w:lang w:bidi="he-IL"/>
            </w:rPr>
            <w:instrText xml:space="preserve"> CITATION Cim14 \l 1033 </w:instrText>
          </w:r>
          <w:r w:rsidR="006A17AE">
            <w:rPr>
              <w:rFonts w:asciiTheme="minorBidi" w:eastAsiaTheme="minorEastAsia" w:hAnsiTheme="minorBidi"/>
              <w:sz w:val="24"/>
              <w:szCs w:val="24"/>
              <w:rtl/>
              <w:lang w:bidi="he-IL"/>
            </w:rPr>
            <w:fldChar w:fldCharType="separate"/>
          </w:r>
          <w:r w:rsidR="00EF42CF">
            <w:rPr>
              <w:rFonts w:asciiTheme="minorBidi" w:eastAsiaTheme="minorEastAsia" w:hAnsiTheme="minorBidi"/>
              <w:noProof/>
              <w:sz w:val="24"/>
              <w:szCs w:val="24"/>
              <w:lang w:bidi="he-IL"/>
            </w:rPr>
            <w:t xml:space="preserve"> </w:t>
          </w:r>
          <w:r w:rsidR="00EF42CF" w:rsidRPr="00EF42CF">
            <w:rPr>
              <w:rFonts w:asciiTheme="minorBidi" w:eastAsiaTheme="minorEastAsia" w:hAnsiTheme="minorBidi"/>
              <w:noProof/>
              <w:sz w:val="24"/>
              <w:szCs w:val="24"/>
              <w:lang w:bidi="he-IL"/>
            </w:rPr>
            <w:t>(Cimbala, 2014)</w:t>
          </w:r>
          <w:r w:rsidR="006A17AE">
            <w:rPr>
              <w:rFonts w:asciiTheme="minorBidi" w:eastAsiaTheme="minorEastAsia" w:hAnsiTheme="minorBidi"/>
              <w:sz w:val="24"/>
              <w:szCs w:val="24"/>
              <w:rtl/>
              <w:lang w:bidi="he-IL"/>
            </w:rPr>
            <w:fldChar w:fldCharType="end"/>
          </w:r>
        </w:sdtContent>
      </w:sdt>
      <w:r w:rsidR="006A17AE">
        <w:rPr>
          <w:rFonts w:asciiTheme="minorBidi" w:eastAsiaTheme="minorEastAsia" w:hAnsiTheme="minorBidi"/>
          <w:sz w:val="24"/>
          <w:szCs w:val="24"/>
          <w:lang w:bidi="he-IL"/>
        </w:rPr>
        <w:t xml:space="preserve"> </w:t>
      </w:r>
      <w:r w:rsidR="00457F46">
        <w:rPr>
          <w:rFonts w:asciiTheme="minorBidi" w:eastAsiaTheme="minorEastAsia" w:hAnsiTheme="minorBidi"/>
          <w:sz w:val="24"/>
          <w:szCs w:val="24"/>
          <w:lang w:bidi="he-IL"/>
        </w:rPr>
        <w:t>287.0 J</w:t>
      </w:r>
      <w:proofErr w:type="gramStart"/>
      <w:r w:rsidR="00457F46">
        <w:rPr>
          <w:rFonts w:asciiTheme="minorBidi" w:eastAsiaTheme="minorEastAsia" w:hAnsiTheme="minorBidi"/>
          <w:sz w:val="24"/>
          <w:szCs w:val="24"/>
          <w:lang w:bidi="he-IL"/>
        </w:rPr>
        <w:t>/(</w:t>
      </w:r>
      <w:proofErr w:type="spellStart"/>
      <w:proofErr w:type="gramEnd"/>
      <w:r w:rsidR="00457F46">
        <w:rPr>
          <w:rFonts w:asciiTheme="minorBidi" w:eastAsiaTheme="minorEastAsia" w:hAnsiTheme="minorBidi"/>
          <w:sz w:val="24"/>
          <w:szCs w:val="24"/>
          <w:lang w:bidi="he-IL"/>
        </w:rPr>
        <w:t>kg</w:t>
      </w:r>
      <w:r w:rsidR="00457F46">
        <w:rPr>
          <w:rFonts w:asciiTheme="minorBidi" w:eastAsiaTheme="minorEastAsia" w:hAnsiTheme="minorBidi" w:cstheme="minorBidi"/>
          <w:sz w:val="24"/>
          <w:szCs w:val="24"/>
          <w:lang w:bidi="he-IL"/>
        </w:rPr>
        <w:t>∙</w:t>
      </w:r>
      <w:r w:rsidR="00457F46">
        <w:rPr>
          <w:rFonts w:asciiTheme="minorBidi" w:eastAsiaTheme="minorEastAsia" w:hAnsiTheme="minorBidi"/>
          <w:sz w:val="24"/>
          <w:szCs w:val="24"/>
          <w:lang w:bidi="he-IL"/>
        </w:rPr>
        <w:t>K</w:t>
      </w:r>
      <w:proofErr w:type="spellEnd"/>
      <w:r w:rsidR="00457F46">
        <w:rPr>
          <w:rFonts w:asciiTheme="minorBidi" w:eastAsiaTheme="minorEastAsia" w:hAnsiTheme="minorBidi"/>
          <w:sz w:val="24"/>
          <w:szCs w:val="24"/>
          <w:lang w:bidi="he-IL"/>
        </w:rPr>
        <w:t>)</w:t>
      </w:r>
      <w:r w:rsidR="00457F46">
        <w:rPr>
          <w:rFonts w:asciiTheme="minorBidi" w:eastAsiaTheme="minorEastAsia" w:hAnsiTheme="minorBidi" w:hint="cs"/>
          <w:sz w:val="24"/>
          <w:szCs w:val="24"/>
          <w:rtl/>
          <w:lang w:bidi="he-IL"/>
        </w:rPr>
        <w:t xml:space="preserve"> </w:t>
      </w:r>
      <w:r w:rsidR="006A17AE">
        <w:rPr>
          <w:rFonts w:asciiTheme="minorBidi" w:eastAsiaTheme="minorEastAsia" w:hAnsiTheme="minorBidi" w:hint="cs"/>
          <w:sz w:val="24"/>
          <w:szCs w:val="24"/>
          <w:rtl/>
          <w:lang w:bidi="he-IL"/>
        </w:rPr>
        <w:t xml:space="preserve">בנוסף, </w:t>
      </w:r>
      <w:r w:rsidRPr="00293D86">
        <w:rPr>
          <w:rFonts w:asciiTheme="minorBidi" w:eastAsiaTheme="minorEastAsia" w:hAnsiTheme="minorBidi"/>
          <w:sz w:val="24"/>
          <w:szCs w:val="24"/>
          <w:rtl/>
          <w:lang w:bidi="he-IL"/>
        </w:rPr>
        <w:t xml:space="preserve">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00EC60E8">
        <w:rPr>
          <w:rFonts w:asciiTheme="minorBidi" w:eastAsiaTheme="minorEastAsia" w:hAnsiTheme="minorBidi" w:hint="cs"/>
          <w:sz w:val="24"/>
          <w:szCs w:val="24"/>
          <w:rtl/>
          <w:lang w:bidi="he-IL"/>
        </w:rPr>
        <w:t xml:space="preserve"> בחישו</w:t>
      </w:r>
      <w:r w:rsidR="009938E3">
        <w:rPr>
          <w:rFonts w:asciiTheme="minorBidi" w:eastAsiaTheme="minorEastAsia" w:hAnsiTheme="minorBidi" w:hint="cs"/>
          <w:sz w:val="24"/>
          <w:szCs w:val="24"/>
          <w:rtl/>
          <w:lang w:bidi="he-IL"/>
        </w:rPr>
        <w:t>ב זה הערך 0.05 מסמל את רוחב הבניינים במטרים והערך 0.01 את גובה החתך עליו נעשה הממוצע במטרים</w:t>
      </w:r>
      <w:r w:rsidR="00EC60E8">
        <w:rPr>
          <w:rFonts w:asciiTheme="minorBidi" w:eastAsiaTheme="minorEastAsia" w:hAnsiTheme="minorBidi" w:hint="cs"/>
          <w:sz w:val="24"/>
          <w:szCs w:val="24"/>
          <w:rtl/>
          <w:lang w:bidi="he-I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r w:rsidR="007A4EE5">
        <w:rPr>
          <w:rFonts w:asciiTheme="minorBidi" w:eastAsiaTheme="minorEastAsia" w:hAnsiTheme="minorBidi"/>
          <w:sz w:val="24"/>
          <w:szCs w:val="24"/>
        </w:rPr>
        <w:t xml:space="preserve"> </w:t>
      </w:r>
      <w:r w:rsidR="007A4EE5">
        <w:rPr>
          <w:rFonts w:asciiTheme="minorBidi" w:hAnsiTheme="minorBidi" w:hint="cs"/>
          <w:sz w:val="24"/>
          <w:szCs w:val="24"/>
          <w:rtl/>
          <w:lang w:bidi="he-IL"/>
        </w:rPr>
        <w:t>בנוסף</w:t>
      </w:r>
      <w:r w:rsidR="007C0982">
        <w:rPr>
          <w:rFonts w:asciiTheme="minorBidi" w:hAnsiTheme="minorBidi" w:hint="cs"/>
          <w:sz w:val="24"/>
          <w:szCs w:val="24"/>
          <w:rtl/>
          <w:lang w:bidi="he-IL"/>
        </w:rPr>
        <w:t>,</w:t>
      </w:r>
      <w:r w:rsidR="007A4EE5">
        <w:rPr>
          <w:rFonts w:asciiTheme="minorBidi" w:hAnsiTheme="minorBidi" w:hint="cs"/>
          <w:sz w:val="24"/>
          <w:szCs w:val="24"/>
          <w:rtl/>
          <w:lang w:bidi="he-IL"/>
        </w:rPr>
        <w:t xml:space="preserve"> מוצגים באיור גם השגיאות של תוצאות אלו, אך הן בשני סדרי גודל מתחת לתוצאות עצמן</w:t>
      </w:r>
      <w:r w:rsidR="005822A2">
        <w:rPr>
          <w:rFonts w:asciiTheme="minorBidi" w:hAnsiTheme="minorBidi"/>
          <w:sz w:val="24"/>
          <w:szCs w:val="24"/>
          <w:lang w:bidi="he-IL"/>
        </w:rPr>
        <w:t xml:space="preserve"> </w:t>
      </w:r>
      <w:r w:rsidR="005822A2">
        <w:rPr>
          <w:rFonts w:asciiTheme="minorBidi" w:hAnsiTheme="minorBidi" w:hint="cs"/>
          <w:sz w:val="24"/>
          <w:szCs w:val="24"/>
          <w:rtl/>
          <w:lang w:bidi="he-IL"/>
        </w:rPr>
        <w:t xml:space="preserve"> (</w:t>
      </w:r>
      <w:r w:rsidR="005822A2">
        <w:rPr>
          <w:rFonts w:asciiTheme="minorBidi" w:hAnsiTheme="minorBidi" w:cstheme="minorBidi"/>
          <w:sz w:val="24"/>
          <w:szCs w:val="24"/>
          <w:lang w:bidi="he-IL"/>
        </w:rPr>
        <w:t>0.0005±</w:t>
      </w:r>
      <w:r w:rsidR="005822A2">
        <w:rPr>
          <w:rFonts w:asciiTheme="minorBidi" w:hAnsiTheme="minorBidi"/>
          <w:sz w:val="24"/>
          <w:szCs w:val="24"/>
          <w:lang w:bidi="he-IL"/>
        </w:rPr>
        <w:t xml:space="preserve"> m/s</w:t>
      </w:r>
      <w:r w:rsidR="005822A2">
        <w:rPr>
          <w:rFonts w:asciiTheme="minorBidi" w:hAnsiTheme="minorBidi" w:hint="cs"/>
          <w:sz w:val="24"/>
          <w:szCs w:val="24"/>
          <w:rtl/>
          <w:lang w:bidi="he-IL"/>
        </w:rPr>
        <w:t>)</w:t>
      </w:r>
      <w:r w:rsidR="007A4EE5">
        <w:rPr>
          <w:rFonts w:asciiTheme="minorBidi" w:hAnsiTheme="minorBidi" w:hint="cs"/>
          <w:sz w:val="24"/>
          <w:szCs w:val="24"/>
          <w:rtl/>
          <w:lang w:bidi="he-IL"/>
        </w:rPr>
        <w:t>, ולכן כמעט ולא ניתן לראות אותם.</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295D3AF5" wp14:editId="78AB88EA">
            <wp:extent cx="4818485" cy="3286125"/>
            <wp:effectExtent l="0" t="0" r="0" b="0"/>
            <wp:docPr id="1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819688" cy="3286945"/>
                    </a:xfrm>
                    <a:prstGeom prst="rect">
                      <a:avLst/>
                    </a:prstGeom>
                    <a:noFill/>
                    <a:ln>
                      <a:noFill/>
                    </a:ln>
                  </pic:spPr>
                </pic:pic>
              </a:graphicData>
            </a:graphic>
          </wp:inline>
        </w:drawing>
      </w:r>
    </w:p>
    <w:p w:rsidR="00C821EE" w:rsidRPr="00F66968" w:rsidRDefault="00C821EE" w:rsidP="009201B0">
      <w:pPr>
        <w:pStyle w:val="Caption"/>
        <w:bidi/>
        <w:spacing w:line="360" w:lineRule="auto"/>
        <w:jc w:val="center"/>
        <w:rPr>
          <w:b/>
          <w:bCs/>
          <w:sz w:val="20"/>
          <w:szCs w:val="20"/>
          <w:lang w:bidi="he-IL"/>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w:t>
      </w:r>
      <w:r w:rsidR="00341B50">
        <w:rPr>
          <w:rFonts w:hint="cs"/>
          <w:b/>
          <w:bCs/>
          <w:sz w:val="20"/>
          <w:szCs w:val="20"/>
          <w:rtl/>
          <w:lang w:bidi="he-IL"/>
        </w:rPr>
        <w:t xml:space="preserve">גרר בחישוב בעזרת נוסחה </w:t>
      </w:r>
      <w:r w:rsidR="001E260C">
        <w:rPr>
          <w:rFonts w:hint="cs"/>
          <w:b/>
          <w:bCs/>
          <w:sz w:val="20"/>
          <w:szCs w:val="20"/>
          <w:rtl/>
          <w:lang w:bidi="he-IL"/>
        </w:rPr>
        <w:t>6</w:t>
      </w:r>
      <w:r w:rsidR="00204290">
        <w:rPr>
          <w:rFonts w:hint="cs"/>
          <w:b/>
          <w:bCs/>
          <w:sz w:val="20"/>
          <w:szCs w:val="20"/>
          <w:rtl/>
          <w:lang w:bidi="he-IL"/>
        </w:rPr>
        <w:t xml:space="preserve">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r w:rsidR="007A4EE5">
        <w:rPr>
          <w:rFonts w:asciiTheme="minorBidi" w:hAnsiTheme="minorBidi" w:hint="cs"/>
          <w:sz w:val="20"/>
          <w:szCs w:val="20"/>
          <w:rtl/>
          <w:lang w:bidi="he-IL"/>
        </w:rPr>
        <w:t xml:space="preserve"> בגרף מוצגת גם</w:t>
      </w:r>
      <w:r w:rsidR="005822A2">
        <w:rPr>
          <w:rFonts w:asciiTheme="minorBidi" w:hAnsiTheme="minorBidi" w:hint="cs"/>
          <w:sz w:val="20"/>
          <w:szCs w:val="20"/>
          <w:rtl/>
          <w:lang w:bidi="he-IL"/>
        </w:rPr>
        <w:t xml:space="preserve"> הערכת</w:t>
      </w:r>
      <w:r w:rsidR="007A4EE5">
        <w:rPr>
          <w:rFonts w:asciiTheme="minorBidi" w:hAnsiTheme="minorBidi" w:hint="cs"/>
          <w:sz w:val="20"/>
          <w:szCs w:val="20"/>
          <w:rtl/>
          <w:lang w:bidi="he-IL"/>
        </w:rPr>
        <w:t xml:space="preserve"> השגיאה של המדידות, אך בגלל שהיא בסדר הגודל של </w:t>
      </w:r>
      <w:r w:rsidR="007A4EE5">
        <w:rPr>
          <w:rFonts w:asciiTheme="minorBidi" w:hAnsiTheme="minorBidi"/>
          <w:sz w:val="20"/>
          <w:szCs w:val="20"/>
          <w:lang w:bidi="he-IL"/>
        </w:rPr>
        <w:t>0.0005</w:t>
      </w:r>
      <w:r w:rsidR="007A4EE5">
        <w:rPr>
          <w:rFonts w:asciiTheme="minorBidi" w:hAnsiTheme="minorBidi" w:cstheme="minorBidi"/>
          <w:sz w:val="20"/>
          <w:szCs w:val="20"/>
          <w:lang w:bidi="he-IL"/>
        </w:rPr>
        <w:t>±</w:t>
      </w:r>
      <w:r w:rsidR="005822A2">
        <w:rPr>
          <w:rFonts w:asciiTheme="minorBidi" w:hAnsiTheme="minorBidi" w:cstheme="minorBidi"/>
          <w:sz w:val="20"/>
          <w:szCs w:val="20"/>
          <w:lang w:bidi="he-IL"/>
        </w:rPr>
        <w:t xml:space="preserve"> m/s</w:t>
      </w:r>
      <w:r w:rsidR="007A4EE5">
        <w:rPr>
          <w:rFonts w:asciiTheme="minorBidi" w:hAnsiTheme="minorBidi" w:cstheme="minorBidi" w:hint="cs"/>
          <w:sz w:val="20"/>
          <w:szCs w:val="20"/>
          <w:rtl/>
          <w:lang w:bidi="he-IL"/>
        </w:rPr>
        <w:t>,</w:t>
      </w:r>
      <w:r w:rsidR="007A4EE5">
        <w:rPr>
          <w:rFonts w:asciiTheme="minorBidi" w:hAnsiTheme="minorBidi" w:hint="cs"/>
          <w:sz w:val="20"/>
          <w:szCs w:val="20"/>
          <w:rtl/>
          <w:lang w:bidi="he-IL"/>
        </w:rPr>
        <w:t xml:space="preserve"> לא ניתן לראותה.</w:t>
      </w:r>
      <w:r w:rsidR="006E0586">
        <w:rPr>
          <w:rFonts w:asciiTheme="minorBidi" w:hAnsiTheme="minorBidi" w:hint="cs"/>
          <w:sz w:val="20"/>
          <w:szCs w:val="20"/>
          <w:rtl/>
          <w:lang w:bidi="he-IL"/>
        </w:rPr>
        <w:t xml:space="preserve"> השגיאה המתוארת בגרף היא כמו האחת המוסברת בפרק 2.6.3.</w:t>
      </w:r>
    </w:p>
    <w:p w:rsidR="00C821EE" w:rsidRDefault="00956966" w:rsidP="007C1EFA">
      <w:pPr>
        <w:pStyle w:val="Heading2"/>
        <w:bidi/>
        <w:rPr>
          <w:rtl/>
        </w:rPr>
      </w:pPr>
      <w:bookmarkStart w:id="33" w:name="_Toc11152930"/>
      <w:r>
        <w:rPr>
          <w:rFonts w:hint="cs"/>
          <w:rtl/>
          <w:lang w:bidi="he-IL"/>
        </w:rPr>
        <w:lastRenderedPageBreak/>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 xml:space="preserve">חישוב כוח הגרר בעזרת </w:t>
      </w:r>
      <w:r w:rsidR="007C1EFA">
        <w:rPr>
          <w:rFonts w:hint="cs"/>
          <w:rtl/>
          <w:lang w:bidi="he-IL"/>
        </w:rPr>
        <w:t>מאמצי</w:t>
      </w:r>
      <w:r w:rsidR="00C821EE">
        <w:rPr>
          <w:rFonts w:hint="cs"/>
          <w:rtl/>
          <w:lang w:bidi="he-IL"/>
        </w:rPr>
        <w:t xml:space="preserve"> הריינולדס</w:t>
      </w:r>
      <w:bookmarkEnd w:id="33"/>
    </w:p>
    <w:p w:rsidR="00963601" w:rsidRPr="00963601" w:rsidRDefault="005D0152" w:rsidP="008B0017">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t xml:space="preserve">בנוסף לשיטה הקודמת, </w:t>
      </w:r>
      <w:r w:rsidR="006350F3">
        <w:rPr>
          <w:rFonts w:asciiTheme="minorBidi" w:hAnsiTheme="minorBidi" w:hint="cs"/>
          <w:sz w:val="24"/>
          <w:szCs w:val="24"/>
          <w:rtl/>
          <w:lang w:bidi="he-IL"/>
        </w:rPr>
        <w:t>מקדם הגרר הוערך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sidR="007C1EFA">
        <w:rPr>
          <w:rFonts w:asciiTheme="minorBidi" w:hAnsiTheme="minorBidi" w:hint="cs"/>
          <w:sz w:val="24"/>
          <w:szCs w:val="24"/>
          <w:rtl/>
          <w:lang w:bidi="he-IL"/>
        </w:rPr>
        <w:t>מאמצי</w:t>
      </w:r>
      <w:r>
        <w:rPr>
          <w:rFonts w:asciiTheme="minorBidi" w:hAnsiTheme="minorBidi" w:hint="cs"/>
          <w:sz w:val="24"/>
          <w:szCs w:val="24"/>
          <w:rtl/>
          <w:lang w:bidi="he-IL"/>
        </w:rPr>
        <w:t xml:space="preserve">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End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EF42CF">
            <w:rPr>
              <w:rFonts w:asciiTheme="minorBidi" w:hAnsiTheme="minorBidi"/>
              <w:noProof/>
              <w:sz w:val="24"/>
              <w:szCs w:val="24"/>
              <w:rtl/>
              <w:lang w:bidi="he-IL"/>
            </w:rPr>
            <w:t xml:space="preserve"> </w:t>
          </w:r>
          <w:r w:rsidR="00EF42CF" w:rsidRPr="00EF42CF">
            <w:rPr>
              <w:rFonts w:asciiTheme="minorBidi" w:hAnsiTheme="minorBidi" w:hint="cs"/>
              <w:noProof/>
              <w:sz w:val="24"/>
              <w:szCs w:val="24"/>
              <w:rtl/>
              <w:lang w:bidi="he-IL"/>
            </w:rPr>
            <w:t>(</w:t>
          </w:r>
          <w:r w:rsidR="00EF42CF" w:rsidRPr="00EF42CF">
            <w:rPr>
              <w:rFonts w:asciiTheme="minorBidi" w:hAnsiTheme="minorBidi" w:hint="cs"/>
              <w:noProof/>
              <w:sz w:val="24"/>
              <w:szCs w:val="24"/>
              <w:lang w:bidi="he-IL"/>
            </w:rPr>
            <w:t>Brunet, Finnigan</w:t>
          </w:r>
          <w:r w:rsidR="00EF42CF" w:rsidRPr="00EF42CF">
            <w:rPr>
              <w:rFonts w:asciiTheme="minorBidi" w:hAnsiTheme="minorBidi" w:hint="cs"/>
              <w:noProof/>
              <w:sz w:val="24"/>
              <w:szCs w:val="24"/>
              <w:rtl/>
              <w:lang w:bidi="he-IL"/>
            </w:rPr>
            <w:t xml:space="preserve">, &amp; </w:t>
          </w:r>
          <w:r w:rsidR="00EF42CF" w:rsidRPr="00EF42CF">
            <w:rPr>
              <w:rFonts w:asciiTheme="minorBidi" w:hAnsiTheme="minorBidi" w:hint="cs"/>
              <w:noProof/>
              <w:sz w:val="24"/>
              <w:szCs w:val="24"/>
              <w:lang w:bidi="he-IL"/>
            </w:rPr>
            <w:t>Raupach., 1994</w:t>
          </w:r>
          <w:r w:rsidR="00EF42CF" w:rsidRPr="00EF42CF">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454BD">
        <w:rPr>
          <w:rFonts w:asciiTheme="minorBidi" w:hAnsiTheme="minorBidi" w:hint="cs"/>
          <w:sz w:val="24"/>
          <w:szCs w:val="24"/>
          <w:rtl/>
          <w:lang w:bidi="he-IL"/>
        </w:rPr>
        <w:t>על פי נוסחה 9</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w:t>
      </w:r>
      <w:r w:rsidR="007C1EFA">
        <w:rPr>
          <w:rFonts w:asciiTheme="minorBidi" w:hAnsiTheme="minorBidi" w:hint="cs"/>
          <w:sz w:val="24"/>
          <w:szCs w:val="24"/>
          <w:rtl/>
          <w:lang w:bidi="he-IL"/>
        </w:rPr>
        <w:t>מאמצי</w:t>
      </w:r>
      <w:r w:rsidR="00C821EE">
        <w:rPr>
          <w:rFonts w:asciiTheme="minorBidi" w:hAnsiTheme="minorBidi" w:hint="cs"/>
          <w:sz w:val="24"/>
          <w:szCs w:val="24"/>
          <w:rtl/>
          <w:lang w:bidi="he-IL"/>
        </w:rPr>
        <w:t xml:space="preserve"> הריינולדס</w:t>
      </w:r>
      <w:r w:rsidR="00C821EE">
        <w:rPr>
          <w:rFonts w:asciiTheme="minorBidi" w:hAnsiTheme="minorBidi" w:hint="cs"/>
          <w:sz w:val="24"/>
          <w:szCs w:val="24"/>
          <w:rtl/>
        </w:rPr>
        <w:t xml:space="preserve">. </w:t>
      </w:r>
      <w:r w:rsidR="007C1EFA">
        <w:rPr>
          <w:rFonts w:asciiTheme="minorBidi" w:hAnsiTheme="minorBidi" w:hint="cs"/>
          <w:sz w:val="24"/>
          <w:szCs w:val="24"/>
          <w:rtl/>
          <w:lang w:bidi="he-IL"/>
        </w:rPr>
        <w:t>מאמצי</w:t>
      </w:r>
      <w:r w:rsidR="00C821EE">
        <w:rPr>
          <w:rFonts w:asciiTheme="minorBidi" w:hAnsiTheme="minorBidi" w:hint="cs"/>
          <w:sz w:val="24"/>
          <w:szCs w:val="24"/>
          <w:rtl/>
          <w:lang w:bidi="he-IL"/>
        </w:rPr>
        <w:t xml:space="preserve"> הריינולדס חושבו על פי הגדרתם </w:t>
      </w:r>
      <w:r w:rsidR="00963601">
        <w:rPr>
          <w:rFonts w:asciiTheme="minorBidi" w:hAnsiTheme="minorBidi"/>
          <w:sz w:val="24"/>
          <w:szCs w:val="24"/>
          <w:rtl/>
        </w:rPr>
        <w:t>–</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e>
            </m:acc>
          </m:e>
        </m:d>
      </m:oMath>
      <w:r w:rsidR="00963601">
        <w:rPr>
          <w:rFonts w:asciiTheme="minorBidi" w:hAnsiTheme="minorBidi" w:hint="cs"/>
          <w:sz w:val="24"/>
          <w:szCs w:val="24"/>
          <w:rtl/>
          <w:lang w:bidi="he-IL"/>
        </w:rPr>
        <w:t xml:space="preserve">, בנוסחה </w:t>
      </w:r>
      <w:r w:rsidR="008B0017">
        <w:rPr>
          <w:rFonts w:asciiTheme="minorBidi" w:hAnsiTheme="minorBidi" w:hint="cs"/>
          <w:sz w:val="24"/>
          <w:szCs w:val="24"/>
          <w:rtl/>
          <w:lang w:bidi="he-IL"/>
        </w:rPr>
        <w:t>זו הסימונים זהים לסימונים בנוסחה 8.</w:t>
      </w:r>
    </w:p>
    <w:p w:rsidR="00C821EE" w:rsidRPr="00963601" w:rsidRDefault="00C821EE" w:rsidP="005822A2">
      <w:pPr>
        <w:bidi/>
        <w:spacing w:line="360" w:lineRule="auto"/>
        <w:jc w:val="both"/>
        <w:rPr>
          <w:rFonts w:asciiTheme="minorBidi" w:hAnsiTheme="minorBidi"/>
          <w:sz w:val="24"/>
          <w:szCs w:val="24"/>
          <w:rtl/>
          <w:lang w:bidi="he-IL"/>
        </w:rPr>
      </w:pPr>
      <w:r>
        <w:rPr>
          <w:rFonts w:asciiTheme="minorBidi" w:eastAsiaTheme="minorEastAsia" w:hAnsiTheme="minorBidi" w:hint="cs"/>
          <w:sz w:val="24"/>
          <w:szCs w:val="24"/>
          <w:rtl/>
          <w:lang w:bidi="he-IL"/>
        </w:rPr>
        <w:t xml:space="preserve">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w:t>
      </w:r>
      <w:r w:rsidR="0051417B">
        <w:rPr>
          <w:rFonts w:asciiTheme="minorBidi" w:eastAsiaTheme="minorEastAsia" w:hAnsiTheme="minorBidi" w:hint="cs"/>
          <w:sz w:val="24"/>
          <w:szCs w:val="24"/>
          <w:rtl/>
          <w:lang w:val="en-GB" w:bidi="he-IL"/>
        </w:rPr>
        <w:t xml:space="preserve">מקדם </w:t>
      </w:r>
      <w:r>
        <w:rPr>
          <w:rFonts w:asciiTheme="minorBidi" w:eastAsiaTheme="minorEastAsia" w:hAnsiTheme="minorBidi" w:hint="cs"/>
          <w:sz w:val="24"/>
          <w:szCs w:val="24"/>
          <w:rtl/>
          <w:lang w:val="en-GB" w:bidi="he-IL"/>
        </w:rPr>
        <w:t xml:space="preserve">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w:t>
      </w:r>
      <w:r w:rsidR="0051417B">
        <w:rPr>
          <w:rFonts w:asciiTheme="minorBidi" w:eastAsiaTheme="minorEastAsia" w:hAnsiTheme="minorBidi" w:hint="cs"/>
          <w:sz w:val="24"/>
          <w:szCs w:val="24"/>
          <w:rtl/>
          <w:lang w:val="en-GB" w:bidi="he-IL"/>
        </w:rPr>
        <w:t xml:space="preserve"> מקדם</w:t>
      </w:r>
      <w:r>
        <w:rPr>
          <w:rFonts w:asciiTheme="minorBidi" w:eastAsiaTheme="minorEastAsia" w:hAnsiTheme="minorBidi" w:hint="cs"/>
          <w:sz w:val="24"/>
          <w:szCs w:val="24"/>
          <w:rtl/>
          <w:lang w:val="en-GB" w:bidi="he-IL"/>
        </w:rPr>
        <w:t xml:space="preserve"> גדל</w:t>
      </w:r>
      <w:r>
        <w:rPr>
          <w:rFonts w:asciiTheme="minorBidi" w:eastAsiaTheme="minorEastAsia" w:hAnsiTheme="minorBidi" w:hint="cs"/>
          <w:sz w:val="24"/>
          <w:szCs w:val="24"/>
          <w:rtl/>
          <w:lang w:val="en-GB"/>
        </w:rPr>
        <w:t>.</w:t>
      </w:r>
      <w:r w:rsidR="00994B9A">
        <w:rPr>
          <w:rFonts w:asciiTheme="minorBidi" w:eastAsiaTheme="minorEastAsia" w:hAnsiTheme="minorBidi" w:hint="cs"/>
          <w:sz w:val="24"/>
          <w:szCs w:val="24"/>
          <w:rtl/>
          <w:lang w:val="en-GB" w:bidi="he-IL"/>
        </w:rPr>
        <w:t xml:space="preserve"> באיור מוצגת גם</w:t>
      </w:r>
      <w:r w:rsidR="005822A2">
        <w:rPr>
          <w:rFonts w:asciiTheme="minorBidi" w:eastAsiaTheme="minorEastAsia" w:hAnsiTheme="minorBidi" w:hint="cs"/>
          <w:sz w:val="24"/>
          <w:szCs w:val="24"/>
          <w:rtl/>
          <w:lang w:val="en-GB" w:bidi="he-IL"/>
        </w:rPr>
        <w:t xml:space="preserve"> הערכת</w:t>
      </w:r>
      <w:r w:rsidR="005822A2">
        <w:rPr>
          <w:rFonts w:asciiTheme="minorBidi" w:eastAsiaTheme="minorEastAsia" w:hAnsiTheme="minorBidi"/>
          <w:sz w:val="24"/>
          <w:szCs w:val="24"/>
          <w:lang w:val="en-GB" w:bidi="he-IL"/>
        </w:rPr>
        <w:t xml:space="preserve"> </w:t>
      </w:r>
      <w:r w:rsidR="00994B9A">
        <w:rPr>
          <w:rFonts w:asciiTheme="minorBidi" w:eastAsiaTheme="minorEastAsia" w:hAnsiTheme="minorBidi" w:hint="cs"/>
          <w:sz w:val="24"/>
          <w:szCs w:val="24"/>
          <w:rtl/>
          <w:lang w:val="en-GB" w:bidi="he-IL"/>
        </w:rPr>
        <w:t xml:space="preserve">השגיאה, אף פרט לגובה 0.45 היא לא ניתנת להבחנה כי היננה שני סדרי גודל מתחת לערכי הגרף עצמם. בגובה 0.45 ערך השגיאה הינו </w:t>
      </w:r>
      <w:r w:rsidR="005822A2">
        <w:rPr>
          <w:rFonts w:asciiTheme="minorBidi" w:eastAsiaTheme="minorEastAsia" w:hAnsiTheme="minorBidi"/>
          <w:sz w:val="24"/>
          <w:szCs w:val="24"/>
          <w:lang w:val="en-GB" w:bidi="he-IL"/>
        </w:rPr>
        <w:t xml:space="preserve"> m/s</w:t>
      </w:r>
      <w:r w:rsidR="00994B9A">
        <w:rPr>
          <w:rFonts w:eastAsiaTheme="minorEastAsia"/>
          <w:sz w:val="24"/>
          <w:szCs w:val="24"/>
          <w:rtl/>
          <w:lang w:val="en-GB" w:bidi="he-IL"/>
        </w:rPr>
        <w:t>±</w:t>
      </w:r>
      <w:r w:rsidR="00994B9A">
        <w:rPr>
          <w:rFonts w:asciiTheme="minorBidi" w:eastAsiaTheme="minorEastAsia" w:hAnsiTheme="minorBidi" w:hint="cs"/>
          <w:sz w:val="24"/>
          <w:szCs w:val="24"/>
          <w:rtl/>
          <w:lang w:val="en-GB" w:bidi="he-IL"/>
        </w:rPr>
        <w:t>0.005.</w:t>
      </w:r>
      <w:r w:rsidR="005822A2">
        <w:rPr>
          <w:rFonts w:asciiTheme="minorBidi" w:eastAsiaTheme="minorEastAsia" w:hAnsiTheme="minorBidi"/>
          <w:sz w:val="24"/>
          <w:szCs w:val="24"/>
          <w:lang w:val="en-GB" w:bidi="he-IL"/>
        </w:rPr>
        <w:t xml:space="preserve"> </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3825516" cy="2620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825516"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7C1EFA">
      <w:pPr>
        <w:pStyle w:val="Caption"/>
        <w:bidi/>
        <w:spacing w:line="360" w:lineRule="auto"/>
        <w:jc w:val="center"/>
        <w:rPr>
          <w:rFonts w:asciiTheme="minorBidi" w:hAnsiTheme="minorBidi"/>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w:t>
      </w:r>
      <w:r w:rsidR="007C1EFA">
        <w:rPr>
          <w:rFonts w:hint="cs"/>
          <w:b/>
          <w:bCs/>
          <w:sz w:val="20"/>
          <w:szCs w:val="20"/>
          <w:rtl/>
          <w:lang w:bidi="he-IL"/>
        </w:rPr>
        <w:t>מאמצי</w:t>
      </w:r>
      <w:r w:rsidRPr="00DF22EA">
        <w:rPr>
          <w:rFonts w:hint="cs"/>
          <w:b/>
          <w:bCs/>
          <w:sz w:val="20"/>
          <w:szCs w:val="20"/>
          <w:rtl/>
          <w:lang w:bidi="he-IL"/>
        </w:rPr>
        <w:t xml:space="preserve"> </w:t>
      </w:r>
      <w:r w:rsidR="007C1EFA">
        <w:rPr>
          <w:b/>
          <w:bCs/>
          <w:sz w:val="20"/>
          <w:szCs w:val="20"/>
          <w:lang w:bidi="he-IL"/>
        </w:rPr>
        <w:t>F</w:t>
      </w:r>
      <w:r w:rsidRPr="00DF22EA">
        <w:rPr>
          <w:rFonts w:hint="cs"/>
          <w:b/>
          <w:bCs/>
          <w:sz w:val="20"/>
          <w:szCs w:val="20"/>
          <w:rtl/>
          <w:lang w:bidi="he-IL"/>
        </w:rPr>
        <w:t xml:space="preserve">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r w:rsidR="00072F06">
        <w:rPr>
          <w:rFonts w:asciiTheme="minorBidi" w:hAnsiTheme="minorBidi" w:hint="cs"/>
          <w:sz w:val="20"/>
          <w:szCs w:val="20"/>
          <w:rtl/>
          <w:lang w:bidi="he-IL"/>
        </w:rPr>
        <w:t xml:space="preserve"> קווי השגיאה מייצגים את הערכת השגיאה.</w:t>
      </w:r>
      <w:r w:rsidR="006E0586">
        <w:rPr>
          <w:rFonts w:asciiTheme="minorBidi" w:hAnsiTheme="minorBidi" w:hint="cs"/>
          <w:sz w:val="20"/>
          <w:szCs w:val="20"/>
          <w:rtl/>
          <w:lang w:bidi="he-IL"/>
        </w:rPr>
        <w:t xml:space="preserve"> השגיאה המתוארת בגרף היא כמו האחת המוסברת בפרק 2.6.3.</w:t>
      </w:r>
    </w:p>
    <w:p w:rsidR="004377C3" w:rsidRPr="004377C3" w:rsidRDefault="004377C3" w:rsidP="004377C3">
      <w:pPr>
        <w:bidi/>
        <w:spacing w:line="360" w:lineRule="auto"/>
        <w:jc w:val="both"/>
        <w:rPr>
          <w:rtl/>
          <w:lang w:bidi="he-IL"/>
        </w:rPr>
      </w:pPr>
      <w:r>
        <w:rPr>
          <w:rFonts w:asciiTheme="minorBidi" w:eastAsiaTheme="minorEastAsia" w:hAnsiTheme="minorBidi" w:hint="cs"/>
          <w:sz w:val="24"/>
          <w:szCs w:val="24"/>
          <w:rtl/>
          <w:lang w:val="en-GB" w:bidi="he-IL"/>
        </w:rPr>
        <w:t>ניתן לראות כי התוצאות באיור 3.3 שונות משעותית מהתוצאות ההתקבלו באיור 3.2. דבר זה ככל הנראה נובע מאפקט המחסה, המשפיע על הדיוק של נוסחה 6 איתה חושבו הנתונים באיור 3.2</w:t>
      </w:r>
      <w:sdt>
        <w:sdtPr>
          <w:rPr>
            <w:rFonts w:asciiTheme="minorBidi" w:eastAsiaTheme="minorEastAsia" w:hAnsiTheme="minorBidi" w:hint="cs"/>
            <w:sz w:val="24"/>
            <w:szCs w:val="24"/>
            <w:rtl/>
            <w:lang w:val="en-GB" w:bidi="he-IL"/>
          </w:rPr>
          <w:id w:val="-642035033"/>
          <w:citation/>
        </w:sdtPr>
        <w:sdtEndPr/>
        <w:sdtContent>
          <w:r>
            <w:rPr>
              <w:rFonts w:asciiTheme="minorBidi" w:eastAsiaTheme="minorEastAsia" w:hAnsiTheme="minorBidi"/>
              <w:sz w:val="24"/>
              <w:szCs w:val="24"/>
              <w:rtl/>
              <w:lang w:val="en-GB" w:bidi="he-IL"/>
            </w:rPr>
            <w:fldChar w:fldCharType="begin"/>
          </w:r>
          <w:r>
            <w:rPr>
              <w:rFonts w:asciiTheme="minorBidi" w:eastAsiaTheme="minorEastAsia" w:hAnsiTheme="minorBidi"/>
              <w:sz w:val="24"/>
              <w:szCs w:val="24"/>
              <w:rtl/>
              <w:lang w:val="en-GB" w:bidi="he-IL"/>
            </w:rPr>
            <w:instrText xml:space="preserve"> </w:instrText>
          </w:r>
          <w:r>
            <w:rPr>
              <w:rFonts w:asciiTheme="minorBidi" w:eastAsiaTheme="minorEastAsia" w:hAnsiTheme="minorBidi" w:hint="cs"/>
              <w:sz w:val="24"/>
              <w:szCs w:val="24"/>
              <w:lang w:val="en-GB" w:bidi="he-IL"/>
            </w:rPr>
            <w:instrText>CITATION</w:instrText>
          </w:r>
          <w:r>
            <w:rPr>
              <w:rFonts w:asciiTheme="minorBidi" w:eastAsiaTheme="minorEastAsia" w:hAnsiTheme="minorBidi" w:hint="cs"/>
              <w:sz w:val="24"/>
              <w:szCs w:val="24"/>
              <w:rtl/>
              <w:lang w:val="en-GB" w:bidi="he-IL"/>
            </w:rPr>
            <w:instrText xml:space="preserve"> </w:instrText>
          </w:r>
          <w:r>
            <w:rPr>
              <w:rFonts w:asciiTheme="minorBidi" w:eastAsiaTheme="minorEastAsia" w:hAnsiTheme="minorBidi" w:hint="cs"/>
              <w:sz w:val="24"/>
              <w:szCs w:val="24"/>
              <w:lang w:val="en-GB" w:bidi="he-IL"/>
            </w:rPr>
            <w:instrText>Fin00 \l 1037</w:instrText>
          </w:r>
          <w:r>
            <w:rPr>
              <w:rFonts w:asciiTheme="minorBidi" w:eastAsiaTheme="minorEastAsia" w:hAnsiTheme="minorBidi"/>
              <w:sz w:val="24"/>
              <w:szCs w:val="24"/>
              <w:rtl/>
              <w:lang w:val="en-GB" w:bidi="he-IL"/>
            </w:rPr>
            <w:instrText xml:space="preserve"> </w:instrText>
          </w:r>
          <w:r>
            <w:rPr>
              <w:rFonts w:asciiTheme="minorBidi" w:eastAsiaTheme="minorEastAsia" w:hAnsiTheme="minorBidi"/>
              <w:sz w:val="24"/>
              <w:szCs w:val="24"/>
              <w:rtl/>
              <w:lang w:val="en-GB" w:bidi="he-IL"/>
            </w:rPr>
            <w:fldChar w:fldCharType="separate"/>
          </w:r>
          <w:r w:rsidR="00EF42CF">
            <w:rPr>
              <w:rFonts w:asciiTheme="minorBidi" w:eastAsiaTheme="minorEastAsia" w:hAnsiTheme="minorBidi"/>
              <w:noProof/>
              <w:sz w:val="24"/>
              <w:szCs w:val="24"/>
              <w:rtl/>
              <w:lang w:val="en-GB" w:bidi="he-IL"/>
            </w:rPr>
            <w:t xml:space="preserve"> </w:t>
          </w:r>
          <w:r w:rsidR="00EF42CF" w:rsidRPr="00EF42CF">
            <w:rPr>
              <w:rFonts w:asciiTheme="minorBidi" w:eastAsiaTheme="minorEastAsia" w:hAnsiTheme="minorBidi" w:hint="cs"/>
              <w:noProof/>
              <w:sz w:val="24"/>
              <w:szCs w:val="24"/>
              <w:rtl/>
              <w:lang w:val="en-GB" w:bidi="he-IL"/>
            </w:rPr>
            <w:t>(</w:t>
          </w:r>
          <w:r w:rsidR="00EF42CF" w:rsidRPr="00EF42CF">
            <w:rPr>
              <w:rFonts w:asciiTheme="minorBidi" w:eastAsiaTheme="minorEastAsia" w:hAnsiTheme="minorBidi" w:hint="cs"/>
              <w:noProof/>
              <w:sz w:val="24"/>
              <w:szCs w:val="24"/>
              <w:lang w:val="en-GB" w:bidi="he-IL"/>
            </w:rPr>
            <w:t>Finnigan, 2000</w:t>
          </w:r>
          <w:r w:rsidR="00EF42CF" w:rsidRPr="00EF42CF">
            <w:rPr>
              <w:rFonts w:asciiTheme="minorBidi" w:eastAsiaTheme="minorEastAsia" w:hAnsiTheme="minorBidi" w:hint="cs"/>
              <w:noProof/>
              <w:sz w:val="24"/>
              <w:szCs w:val="24"/>
              <w:rtl/>
              <w:lang w:val="en-GB" w:bidi="he-IL"/>
            </w:rPr>
            <w:t>)</w:t>
          </w:r>
          <w:r>
            <w:rPr>
              <w:rFonts w:asciiTheme="minorBidi" w:eastAsiaTheme="minorEastAsia" w:hAnsiTheme="minorBidi"/>
              <w:sz w:val="24"/>
              <w:szCs w:val="24"/>
              <w:rtl/>
              <w:lang w:val="en-GB" w:bidi="he-IL"/>
            </w:rPr>
            <w:fldChar w:fldCharType="end"/>
          </w:r>
        </w:sdtContent>
      </w:sdt>
      <w:r>
        <w:rPr>
          <w:rFonts w:asciiTheme="minorBidi" w:eastAsiaTheme="minorEastAsia" w:hAnsiTheme="minorBidi" w:hint="cs"/>
          <w:sz w:val="24"/>
          <w:szCs w:val="24"/>
          <w:rtl/>
          <w:lang w:val="en-GB" w:bidi="he-IL"/>
        </w:rPr>
        <w:t>.</w:t>
      </w:r>
    </w:p>
    <w:p w:rsidR="00C821EE" w:rsidRDefault="00956966" w:rsidP="00495BDA">
      <w:pPr>
        <w:pStyle w:val="Heading2"/>
        <w:bidi/>
        <w:rPr>
          <w:rtl/>
        </w:rPr>
      </w:pPr>
      <w:bookmarkStart w:id="34" w:name="_Toc11152931"/>
      <w:r>
        <w:rPr>
          <w:rFonts w:hint="cs"/>
          <w:rtl/>
          <w:lang w:bidi="he-IL"/>
        </w:rPr>
        <w:lastRenderedPageBreak/>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34"/>
    </w:p>
    <w:p w:rsidR="00C821EE" w:rsidRPr="00181845" w:rsidRDefault="00C821EE" w:rsidP="00956966">
      <w:pPr>
        <w:bidi/>
        <w:spacing w:line="360" w:lineRule="auto"/>
        <w:jc w:val="both"/>
        <w:rPr>
          <w:sz w:val="24"/>
          <w:szCs w:val="24"/>
          <w:rtl/>
          <w:lang w:bidi="he-IL"/>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sidR="0051417B">
        <w:rPr>
          <w:rFonts w:hint="cs"/>
          <w:sz w:val="24"/>
          <w:szCs w:val="24"/>
          <w:rtl/>
          <w:lang w:bidi="he-IL"/>
        </w:rPr>
        <w:t xml:space="preserve"> עם כיוון זרימת האוויר (ציר ה-</w:t>
      </w:r>
      <w:r w:rsidR="0051417B">
        <w:rPr>
          <w:sz w:val="24"/>
          <w:szCs w:val="24"/>
          <w:lang w:bidi="he-IL"/>
        </w:rPr>
        <w:t>x</w:t>
      </w:r>
      <w:r w:rsidR="0051417B">
        <w:rPr>
          <w:rFonts w:hint="cs"/>
          <w:sz w:val="24"/>
          <w:szCs w:val="24"/>
          <w:rtl/>
          <w:lang w:bidi="he-IL"/>
        </w:rPr>
        <w:t>)</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r w:rsidR="00181845">
        <w:rPr>
          <w:rFonts w:hint="cs"/>
          <w:sz w:val="24"/>
          <w:szCs w:val="24"/>
          <w:rtl/>
          <w:lang w:val="en-GB" w:bidi="he-IL"/>
        </w:rPr>
        <w:t xml:space="preserve"> במפת החום השגיאה הממוצעת הינה </w:t>
      </w:r>
      <w:r w:rsidR="00181845">
        <w:rPr>
          <w:sz w:val="24"/>
          <w:szCs w:val="24"/>
          <w:lang w:val="en-GB" w:bidi="he-IL"/>
        </w:rPr>
        <w:t>0.127± m/s</w:t>
      </w:r>
      <w:r w:rsidR="00181845">
        <w:rPr>
          <w:sz w:val="24"/>
          <w:szCs w:val="24"/>
          <w:vertAlign w:val="superscript"/>
          <w:lang w:val="en-GB" w:bidi="he-IL"/>
        </w:rPr>
        <w:t>2</w:t>
      </w:r>
      <w:r w:rsidR="00181845">
        <w:rPr>
          <w:rFonts w:hint="cs"/>
          <w:sz w:val="24"/>
          <w:szCs w:val="24"/>
          <w:rtl/>
          <w:lang w:val="en-GB" w:bidi="he-IL"/>
        </w:rPr>
        <w:t>.</w:t>
      </w:r>
    </w:p>
    <w:p w:rsidR="00C821EE" w:rsidRPr="009D6B82" w:rsidRDefault="00C821EE" w:rsidP="00C821EE">
      <w:pPr>
        <w:bidi/>
        <w:jc w:val="center"/>
        <w:rPr>
          <w:sz w:val="24"/>
          <w:szCs w:val="24"/>
          <w:lang w:val="en-GB"/>
        </w:rPr>
      </w:pPr>
      <w:r>
        <w:rPr>
          <w:noProof/>
          <w:sz w:val="24"/>
          <w:szCs w:val="24"/>
          <w:lang w:bidi="he-IL"/>
        </w:rPr>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18"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197D2A"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303E2A" w:rsidRPr="00735135" w:rsidRDefault="00303E2A"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19"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מפת חום של תאוצות החלקיקים</w:t>
      </w:r>
      <w:r w:rsidR="0051417B">
        <w:rPr>
          <w:rFonts w:hint="cs"/>
          <w:b/>
          <w:bCs/>
          <w:sz w:val="20"/>
          <w:szCs w:val="20"/>
          <w:rtl/>
          <w:lang w:bidi="he-IL"/>
        </w:rPr>
        <w:t xml:space="preserve"> בציר ה-</w:t>
      </w:r>
      <w:r w:rsidR="0051417B">
        <w:rPr>
          <w:b/>
          <w:bCs/>
          <w:sz w:val="20"/>
          <w:szCs w:val="20"/>
          <w:lang w:bidi="he-IL"/>
        </w:rPr>
        <w:t>x</w:t>
      </w:r>
      <w:r w:rsidRPr="00F02A18">
        <w:rPr>
          <w:rFonts w:hint="cs"/>
          <w:b/>
          <w:bCs/>
          <w:sz w:val="20"/>
          <w:szCs w:val="20"/>
          <w:rtl/>
          <w:lang w:bidi="he-IL"/>
        </w:rPr>
        <w:t xml:space="preserve">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181845" w:rsidRDefault="00C821EE" w:rsidP="003C474C">
      <w:pPr>
        <w:bidi/>
        <w:spacing w:line="360" w:lineRule="auto"/>
        <w:jc w:val="both"/>
        <w:rPr>
          <w:rFonts w:asciiTheme="minorBidi" w:hAnsiTheme="minorBidi"/>
          <w:sz w:val="24"/>
          <w:szCs w:val="24"/>
          <w:rtl/>
          <w:lang w:bidi="he-IL"/>
        </w:rPr>
      </w:pPr>
      <w:r>
        <w:rPr>
          <w:rFonts w:asciiTheme="minorBidi" w:hAnsiTheme="minorBidi" w:hint="cs"/>
          <w:sz w:val="24"/>
          <w:szCs w:val="24"/>
          <w:rtl/>
          <w:lang w:bidi="he-IL"/>
        </w:rPr>
        <w:lastRenderedPageBreak/>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r w:rsidR="00181845">
        <w:rPr>
          <w:rFonts w:asciiTheme="minorBidi" w:hAnsiTheme="minorBidi" w:hint="cs"/>
          <w:sz w:val="24"/>
          <w:szCs w:val="24"/>
          <w:rtl/>
          <w:lang w:bidi="he-IL"/>
        </w:rPr>
        <w:t xml:space="preserve"> במפת חום זו השגיאה הממוצעת הינה </w:t>
      </w:r>
      <w:r w:rsidR="00181845">
        <w:rPr>
          <w:rFonts w:asciiTheme="minorBidi" w:hAnsiTheme="minorBidi"/>
          <w:sz w:val="24"/>
          <w:szCs w:val="24"/>
          <w:lang w:bidi="he-IL"/>
        </w:rPr>
        <w:t>0.277</w:t>
      </w:r>
      <w:r w:rsidR="00181845">
        <w:rPr>
          <w:rFonts w:asciiTheme="minorBidi" w:hAnsiTheme="minorBidi" w:cstheme="minorBidi"/>
          <w:sz w:val="24"/>
          <w:szCs w:val="24"/>
          <w:lang w:bidi="he-IL"/>
        </w:rPr>
        <w:t>±</w:t>
      </w:r>
      <w:r w:rsidR="00181845">
        <w:rPr>
          <w:rFonts w:asciiTheme="minorBidi" w:hAnsiTheme="minorBidi"/>
          <w:sz w:val="24"/>
          <w:szCs w:val="24"/>
          <w:lang w:bidi="he-IL"/>
        </w:rPr>
        <w:t xml:space="preserve"> m/s</w:t>
      </w:r>
      <w:r w:rsidR="00181845">
        <w:rPr>
          <w:rFonts w:asciiTheme="minorBidi" w:hAnsiTheme="minorBidi"/>
          <w:sz w:val="24"/>
          <w:szCs w:val="24"/>
          <w:vertAlign w:val="superscript"/>
          <w:lang w:bidi="he-IL"/>
        </w:rPr>
        <w:t>2</w:t>
      </w:r>
      <w:r w:rsidR="00181845">
        <w:rPr>
          <w:rFonts w:asciiTheme="minorBidi" w:hAnsiTheme="minorBidi" w:hint="cs"/>
          <w:sz w:val="24"/>
          <w:szCs w:val="24"/>
          <w:rtl/>
          <w:lang w:bidi="he-IL"/>
        </w:rPr>
        <w:t>.</w:t>
      </w:r>
    </w:p>
    <w:p w:rsidR="00C821EE" w:rsidRDefault="00197D2A" w:rsidP="00C821EE">
      <w:pPr>
        <w:keepNext/>
        <w:bidi/>
        <w:spacing w:line="360" w:lineRule="auto"/>
        <w:jc w:val="center"/>
      </w:pPr>
      <w:r>
        <w:rPr>
          <w:noProof/>
        </w:rPr>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303E2A" w:rsidRPr="00735135" w:rsidRDefault="00303E2A"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1"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w:t>
      </w:r>
      <w:r w:rsidR="0051417B">
        <w:rPr>
          <w:rFonts w:hint="cs"/>
          <w:b/>
          <w:bCs/>
          <w:sz w:val="20"/>
          <w:szCs w:val="20"/>
          <w:rtl/>
          <w:lang w:bidi="he-IL"/>
        </w:rPr>
        <w:t xml:space="preserve"> בציר ב-</w:t>
      </w:r>
      <w:r w:rsidR="0051417B">
        <w:rPr>
          <w:b/>
          <w:bCs/>
          <w:sz w:val="20"/>
          <w:szCs w:val="20"/>
          <w:lang w:bidi="he-IL"/>
        </w:rPr>
        <w:t>x</w:t>
      </w:r>
      <w:r w:rsidRPr="00F02A18">
        <w:rPr>
          <w:rFonts w:hint="cs"/>
          <w:b/>
          <w:bCs/>
          <w:sz w:val="20"/>
          <w:szCs w:val="20"/>
          <w:rtl/>
          <w:lang w:bidi="he-IL"/>
        </w:rPr>
        <w:t xml:space="preserve">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5" w:author="daniel madar" w:date="2018-12-03T12:55:00Z"/>
          <w:sz w:val="24"/>
          <w:szCs w:val="24"/>
          <w:rtl/>
        </w:rPr>
      </w:pPr>
    </w:p>
    <w:p w:rsidR="00C821EE" w:rsidRDefault="00956966" w:rsidP="00495BDA">
      <w:pPr>
        <w:pStyle w:val="Heading2"/>
        <w:bidi/>
      </w:pPr>
      <w:bookmarkStart w:id="36" w:name="_Toc11152932"/>
      <w:r>
        <w:rPr>
          <w:rFonts w:hint="cs"/>
          <w:rtl/>
          <w:lang w:bidi="he-IL"/>
        </w:rPr>
        <w:lastRenderedPageBreak/>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6"/>
    </w:p>
    <w:p w:rsidR="00C821EE" w:rsidRPr="00406A37" w:rsidRDefault="00A176FB" w:rsidP="00406A37">
      <w:pPr>
        <w:bidi/>
        <w:spacing w:line="360" w:lineRule="auto"/>
        <w:jc w:val="both"/>
        <w:rPr>
          <w:rFonts w:asciiTheme="minorBidi" w:hAnsiTheme="minorBidi"/>
          <w:sz w:val="24"/>
          <w:szCs w:val="24"/>
          <w:rtl/>
          <w:lang w:bidi="he-IL"/>
        </w:rPr>
      </w:pPr>
      <w:r>
        <w:rPr>
          <w:rFonts w:asciiTheme="minorBidi" w:hAnsiTheme="minorBidi"/>
          <w:noProof/>
          <w:sz w:val="24"/>
          <w:szCs w:val="24"/>
          <w:rtl/>
          <w:lang w:bidi="he-IL"/>
        </w:rPr>
        <w:drawing>
          <wp:anchor distT="0" distB="0" distL="114300" distR="114300" simplePos="0" relativeHeight="251666432" behindDoc="0" locked="0" layoutInCell="1" allowOverlap="1" wp14:anchorId="0BB0D8B4" wp14:editId="1A762CE3">
            <wp:simplePos x="0" y="0"/>
            <wp:positionH relativeFrom="column">
              <wp:posOffset>-13970</wp:posOffset>
            </wp:positionH>
            <wp:positionV relativeFrom="paragraph">
              <wp:posOffset>2941320</wp:posOffset>
            </wp:positionV>
            <wp:extent cx="5712460" cy="3924300"/>
            <wp:effectExtent l="0" t="0" r="0" b="0"/>
            <wp:wrapSquare wrapText="bothSides"/>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12460" cy="3924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97D2A">
        <w:rPr>
          <w:noProof/>
          <w:rtl/>
        </w:rPr>
        <w:pict>
          <v:shape id="Text Box 8" o:spid="_x0000_s1028" type="#_x0000_t202" style="position:absolute;left:0;text-align:left;margin-left:-19.45pt;margin-top:539.85pt;width:468pt;height:89.7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303E2A" w:rsidRPr="009F7A25" w:rsidRDefault="00303E2A" w:rsidP="00956966">
                  <w:pPr>
                    <w:pStyle w:val="Caption"/>
                    <w:bidi/>
                    <w:spacing w:line="360" w:lineRule="auto"/>
                    <w:jc w:val="center"/>
                    <w:rPr>
                      <w:rFonts w:asciiTheme="minorBidi" w:hAnsiTheme="minorBidi"/>
                      <w:b/>
                      <w:bCs/>
                      <w:sz w:val="20"/>
                      <w:szCs w:val="20"/>
                      <w:rtl/>
                      <w:lang w:bidi="he-I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r>
                    <w:rPr>
                      <w:rFonts w:asciiTheme="minorBidi" w:hAnsiTheme="minorBidi" w:hint="cs"/>
                      <w:sz w:val="20"/>
                      <w:szCs w:val="20"/>
                      <w:rtl/>
                      <w:lang w:bidi="he-IL"/>
                    </w:rPr>
                    <w:t xml:space="preserve"> השגיאה המתוארת בגרף היא כמו האחת המוסברת בפרק 2.6.3. חלק מהתוצאות הושמטו בגרף זה מיכוון שהשגיאה שלהן בכמה סדרי גודל יותר מעל מהתוצאות עצמן.</w:t>
                  </w:r>
                </w:p>
                <w:p w:rsidR="00303E2A" w:rsidRPr="009F7A25" w:rsidRDefault="00303E2A" w:rsidP="00C821EE">
                  <w:pPr>
                    <w:pStyle w:val="Caption"/>
                    <w:bidi/>
                    <w:rPr>
                      <w:rFonts w:asciiTheme="minorBidi" w:hAnsiTheme="minorBidi"/>
                      <w:b/>
                      <w:bCs/>
                      <w:noProof/>
                      <w:sz w:val="24"/>
                      <w:szCs w:val="24"/>
                    </w:rPr>
                  </w:pPr>
                </w:p>
              </w:txbxContent>
            </v:textbox>
            <w10:wrap type="square"/>
          </v:shape>
        </w:pict>
      </w:r>
      <w:r w:rsidR="00C821EE" w:rsidRPr="00380A27">
        <w:rPr>
          <w:rFonts w:hint="cs"/>
          <w:sz w:val="24"/>
          <w:szCs w:val="24"/>
          <w:rtl/>
          <w:lang w:bidi="he-IL"/>
        </w:rPr>
        <w:t xml:space="preserve">הגרר </w:t>
      </w:r>
      <w:r w:rsidR="00DA764C">
        <w:rPr>
          <w:rFonts w:hint="cs"/>
          <w:sz w:val="24"/>
          <w:szCs w:val="24"/>
          <w:rtl/>
          <w:lang w:bidi="he-IL"/>
        </w:rPr>
        <w:t xml:space="preserve">חושב </w:t>
      </w:r>
      <w:r w:rsidR="00C821EE" w:rsidRPr="00380A27">
        <w:rPr>
          <w:rFonts w:hint="cs"/>
          <w:sz w:val="24"/>
          <w:szCs w:val="24"/>
          <w:rtl/>
          <w:lang w:bidi="he-IL"/>
        </w:rPr>
        <w:t>מהתאוצות</w:t>
      </w:r>
      <w:r w:rsidR="00DA764C">
        <w:rPr>
          <w:rFonts w:hint="cs"/>
          <w:sz w:val="24"/>
          <w:szCs w:val="24"/>
          <w:rtl/>
          <w:lang w:bidi="he-IL"/>
        </w:rPr>
        <w:t xml:space="preserve"> שהתקבלו בתת-פרק 3.4</w:t>
      </w:r>
      <w:r w:rsidR="00C821EE" w:rsidRPr="00380A27">
        <w:rPr>
          <w:rFonts w:hint="cs"/>
          <w:sz w:val="24"/>
          <w:szCs w:val="24"/>
          <w:rtl/>
          <w:lang w:bidi="he-IL"/>
        </w:rPr>
        <w:t xml:space="preserve"> בכך </w:t>
      </w:r>
      <w:r w:rsidR="00DA764C">
        <w:rPr>
          <w:rFonts w:hint="cs"/>
          <w:sz w:val="24"/>
          <w:szCs w:val="24"/>
          <w:rtl/>
          <w:lang w:bidi="he-IL"/>
        </w:rPr>
        <w:t>שחושבו</w:t>
      </w:r>
      <w:r w:rsidR="00C821EE">
        <w:rPr>
          <w:rFonts w:hint="cs"/>
          <w:sz w:val="24"/>
          <w:szCs w:val="24"/>
          <w:rtl/>
          <w:lang w:bidi="he-IL"/>
        </w:rPr>
        <w:t xml:space="preserve"> </w:t>
      </w:r>
      <w:r w:rsidR="00DA764C">
        <w:rPr>
          <w:rFonts w:hint="cs"/>
          <w:sz w:val="24"/>
          <w:szCs w:val="24"/>
          <w:rtl/>
          <w:lang w:bidi="he-IL"/>
        </w:rPr>
        <w:t>הממוצעים של כל התאוצות מול הבניין הגבוה</w:t>
      </w:r>
      <w:r w:rsidR="00C821EE">
        <w:rPr>
          <w:rFonts w:hint="cs"/>
          <w:sz w:val="24"/>
          <w:szCs w:val="24"/>
          <w:rtl/>
        </w:rPr>
        <w:t xml:space="preserve"> </w:t>
      </w:r>
      <w:r w:rsidR="00C821EE" w:rsidRPr="00380A27">
        <w:rPr>
          <w:rFonts w:asciiTheme="minorBidi" w:hAnsiTheme="minorBidi"/>
          <w:sz w:val="24"/>
          <w:szCs w:val="24"/>
          <w:rtl/>
        </w:rPr>
        <w:t>(</w:t>
      </w:r>
      <w:r w:rsidR="00C821EE" w:rsidRPr="00380A27">
        <w:rPr>
          <w:rFonts w:asciiTheme="minorBidi" w:hAnsiTheme="minorBidi"/>
          <w:sz w:val="24"/>
          <w:szCs w:val="24"/>
        </w:rPr>
        <w:t>x &gt; 0.1</w:t>
      </w:r>
      <w:r w:rsidR="00C821EE">
        <w:rPr>
          <w:rFonts w:asciiTheme="minorBidi" w:hAnsiTheme="minorBidi"/>
          <w:sz w:val="24"/>
          <w:szCs w:val="24"/>
          <w:lang w:val="en-GB"/>
        </w:rPr>
        <w:t>2</w:t>
      </w:r>
      <w:r w:rsidR="00C821EE" w:rsidRPr="00380A27">
        <w:rPr>
          <w:rFonts w:asciiTheme="minorBidi" w:hAnsiTheme="minorBidi"/>
          <w:sz w:val="24"/>
          <w:szCs w:val="24"/>
        </w:rPr>
        <w:t>m, y &gt; 0.075m</w:t>
      </w:r>
      <w:r w:rsidR="00C821EE" w:rsidRPr="00380A27">
        <w:rPr>
          <w:rFonts w:asciiTheme="minorBidi" w:hAnsiTheme="minorBidi"/>
          <w:sz w:val="24"/>
          <w:szCs w:val="24"/>
          <w:rtl/>
        </w:rPr>
        <w:t>)</w:t>
      </w:r>
      <w:r w:rsidR="00C821EE" w:rsidRPr="00380A27">
        <w:rPr>
          <w:rFonts w:asciiTheme="minorBidi" w:hAnsiTheme="minorBidi" w:hint="cs"/>
          <w:sz w:val="24"/>
          <w:szCs w:val="24"/>
          <w:rtl/>
          <w:lang w:bidi="he-IL"/>
        </w:rPr>
        <w:t xml:space="preserve"> בכל שורה בנפרד</w:t>
      </w:r>
      <w:r w:rsidR="00C821EE" w:rsidRPr="00380A27">
        <w:rPr>
          <w:rFonts w:asciiTheme="minorBidi" w:hAnsiTheme="minorBidi" w:hint="cs"/>
          <w:sz w:val="24"/>
          <w:szCs w:val="24"/>
          <w:rtl/>
        </w:rPr>
        <w:t>.</w:t>
      </w:r>
      <w:r>
        <w:rPr>
          <w:rFonts w:asciiTheme="minorBidi" w:hAnsiTheme="minorBidi" w:hint="cs"/>
          <w:sz w:val="24"/>
          <w:szCs w:val="24"/>
          <w:rtl/>
          <w:lang w:bidi="he-IL"/>
        </w:rPr>
        <w:t xml:space="preserve"> נפח בקרה זה נבחר כדי להתחשב אך ורק בתאוצות של החלקיקים של החלקיקים הנמצאים באופן מיידי ממול לבניין ומשפיעים עליו ישירות, מתוך הנחה שחלקיקים הנמצאים באזורים אחרים אינם מפעילים כוח על הבניין.</w:t>
      </w:r>
      <w:r w:rsidR="005C116C">
        <w:rPr>
          <w:rFonts w:asciiTheme="minorBidi" w:hAnsiTheme="minorBidi" w:hint="cs"/>
          <w:sz w:val="24"/>
          <w:szCs w:val="24"/>
          <w:rtl/>
          <w:lang w:bidi="he-IL"/>
        </w:rPr>
        <w:t xml:space="preserve"> ממוצע התאוצות הוצב בנוסחה 10, כאשר </w:t>
      </w:r>
      <w:r w:rsidR="005C116C">
        <w:rPr>
          <w:rFonts w:asciiTheme="minorBidi" w:hAnsiTheme="minorBidi"/>
          <w:sz w:val="24"/>
          <w:szCs w:val="24"/>
          <w:lang w:bidi="he-IL"/>
        </w:rPr>
        <w:t>m</w:t>
      </w:r>
      <w:r w:rsidR="005C116C">
        <w:rPr>
          <w:rFonts w:asciiTheme="minorBidi" w:hAnsiTheme="minorBidi" w:hint="cs"/>
          <w:sz w:val="24"/>
          <w:szCs w:val="24"/>
          <w:rtl/>
          <w:lang w:bidi="he-IL"/>
        </w:rPr>
        <w:t xml:space="preserve"> מייצג את המסה של האוויר בטווח המדידה. המסה חושבה בעזרת צפיפות האוויר המוצגת בפרק 3.2.</w:t>
      </w:r>
      <w:r w:rsidR="00C821EE" w:rsidRPr="00380A27">
        <w:rPr>
          <w:rFonts w:asciiTheme="minorBidi" w:hAnsiTheme="minorBidi" w:hint="cs"/>
          <w:sz w:val="24"/>
          <w:szCs w:val="24"/>
          <w:rtl/>
        </w:rPr>
        <w:t xml:space="preserve"> </w:t>
      </w:r>
      <w:r w:rsidR="00C821EE">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אפשר לראות את התוצאות</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כאשר המהירות מעל התכסית היא </w:t>
      </w:r>
      <w:r w:rsidR="00C821EE">
        <w:rPr>
          <w:rFonts w:asciiTheme="minorBidi" w:hAnsiTheme="minorBidi" w:hint="cs"/>
          <w:sz w:val="24"/>
          <w:szCs w:val="24"/>
          <w:rtl/>
        </w:rPr>
        <w:t xml:space="preserve">4.0 </w:t>
      </w:r>
      <w:r w:rsidR="00C821EE">
        <w:rPr>
          <w:rFonts w:asciiTheme="minorBidi" w:hAnsiTheme="minorBidi" w:hint="cs"/>
          <w:sz w:val="24"/>
          <w:szCs w:val="24"/>
          <w:rtl/>
          <w:lang w:bidi="he-IL"/>
        </w:rPr>
        <w:t>מטר לשנייה אפשר לראות בהתחלה נפילה בערך הגרר עד ל</w:t>
      </w:r>
      <w:r w:rsidR="00C821EE">
        <w:rPr>
          <w:rFonts w:asciiTheme="minorBidi" w:hAnsiTheme="minorBidi" w:hint="cs"/>
          <w:sz w:val="24"/>
          <w:szCs w:val="24"/>
          <w:rtl/>
        </w:rPr>
        <w:t xml:space="preserve">0.65 </w:t>
      </w:r>
      <w:r w:rsidR="00C821EE">
        <w:rPr>
          <w:rFonts w:asciiTheme="minorBidi" w:hAnsiTheme="minorBidi"/>
          <w:sz w:val="24"/>
          <w:szCs w:val="24"/>
          <w:lang w:val="en-GB"/>
        </w:rPr>
        <w:t>z/H</w:t>
      </w:r>
      <w:r w:rsidR="00C821EE">
        <w:rPr>
          <w:rFonts w:asciiTheme="minorBidi" w:hAnsiTheme="minorBidi" w:hint="cs"/>
          <w:sz w:val="24"/>
          <w:szCs w:val="24"/>
          <w:rtl/>
          <w:lang w:val="en-GB" w:bidi="he-IL"/>
        </w:rPr>
        <w:t xml:space="preserve"> ולאחר מכאן עלייה</w:t>
      </w:r>
      <w:r w:rsidR="00C821EE">
        <w:rPr>
          <w:rFonts w:asciiTheme="minorBidi" w:hAnsiTheme="minorBidi" w:hint="cs"/>
          <w:sz w:val="24"/>
          <w:szCs w:val="24"/>
          <w:rtl/>
          <w:lang w:val="en-GB"/>
        </w:rPr>
        <w:t xml:space="preserve">. </w:t>
      </w:r>
      <w:r w:rsidR="00C821EE">
        <w:rPr>
          <w:rFonts w:asciiTheme="minorBidi" w:hAnsiTheme="minorBidi" w:hint="cs"/>
          <w:sz w:val="24"/>
          <w:szCs w:val="24"/>
          <w:rtl/>
          <w:lang w:val="en-GB" w:bidi="he-IL"/>
        </w:rPr>
        <w:t>למ</w:t>
      </w:r>
      <w:r w:rsidR="0083397C">
        <w:rPr>
          <w:rFonts w:asciiTheme="minorBidi" w:hAnsiTheme="minorBidi" w:hint="cs"/>
          <w:sz w:val="24"/>
          <w:szCs w:val="24"/>
          <w:rtl/>
          <w:lang w:val="en-GB" w:bidi="he-IL"/>
        </w:rPr>
        <w:t>כ</w:t>
      </w:r>
      <w:r w:rsidR="00C821EE">
        <w:rPr>
          <w:rFonts w:asciiTheme="minorBidi" w:hAnsiTheme="minorBidi" w:hint="cs"/>
          <w:sz w:val="24"/>
          <w:szCs w:val="24"/>
          <w:rtl/>
          <w:lang w:val="en-GB" w:bidi="he-IL"/>
        </w:rPr>
        <w:t xml:space="preserve">רות זאת כאשר המהירות מעל התכסית היא </w:t>
      </w:r>
      <w:r w:rsidR="00C821EE">
        <w:rPr>
          <w:rFonts w:asciiTheme="minorBidi" w:hAnsiTheme="minorBidi" w:hint="cs"/>
          <w:sz w:val="24"/>
          <w:szCs w:val="24"/>
          <w:rtl/>
          <w:lang w:val="en-GB"/>
        </w:rPr>
        <w:t xml:space="preserve">2.5 </w:t>
      </w:r>
      <w:r w:rsidR="00C821EE">
        <w:rPr>
          <w:rFonts w:asciiTheme="minorBidi" w:hAnsiTheme="minorBidi" w:hint="cs"/>
          <w:sz w:val="24"/>
          <w:szCs w:val="24"/>
          <w:rtl/>
          <w:lang w:val="en-GB" w:bidi="he-IL"/>
        </w:rPr>
        <w:t>מטר לשנייה הגרר עולה עם הגובה</w:t>
      </w:r>
      <w:r w:rsidR="00C821EE">
        <w:rPr>
          <w:rFonts w:asciiTheme="minorBidi" w:hAnsiTheme="minorBidi" w:hint="cs"/>
          <w:sz w:val="24"/>
          <w:szCs w:val="24"/>
          <w:rtl/>
          <w:lang w:val="en-GB"/>
        </w:rPr>
        <w:t xml:space="preserve">, </w:t>
      </w:r>
      <w:r w:rsidR="00C821EE">
        <w:rPr>
          <w:rFonts w:asciiTheme="minorBidi" w:hAnsiTheme="minorBidi" w:hint="cs"/>
          <w:sz w:val="24"/>
          <w:szCs w:val="24"/>
          <w:rtl/>
          <w:lang w:val="en-GB" w:bidi="he-IL"/>
        </w:rPr>
        <w:t xml:space="preserve">חוץ מנפילה חדה עבור </w:t>
      </w:r>
      <w:r w:rsidR="00C821EE">
        <w:rPr>
          <w:rFonts w:asciiTheme="minorBidi" w:hAnsiTheme="minorBidi"/>
          <w:sz w:val="24"/>
          <w:szCs w:val="24"/>
          <w:lang w:val="en-GB"/>
        </w:rPr>
        <w:t>0.65</w:t>
      </w:r>
      <w:r w:rsidR="00C821EE">
        <w:rPr>
          <w:rFonts w:asciiTheme="minorBidi" w:hAnsiTheme="minorBidi" w:hint="cs"/>
          <w:sz w:val="24"/>
          <w:szCs w:val="24"/>
          <w:rtl/>
          <w:lang w:val="en-GB"/>
        </w:rPr>
        <w:t xml:space="preserve"> </w:t>
      </w:r>
      <w:r w:rsidR="00C821EE">
        <w:rPr>
          <w:rFonts w:asciiTheme="minorBidi" w:hAnsiTheme="minorBidi"/>
          <w:sz w:val="24"/>
          <w:szCs w:val="24"/>
          <w:lang w:val="en-GB"/>
        </w:rPr>
        <w:t>z/H</w:t>
      </w:r>
      <w:r w:rsidR="00C821EE">
        <w:rPr>
          <w:rFonts w:asciiTheme="minorBidi" w:hAnsiTheme="minorBidi" w:hint="cs"/>
          <w:sz w:val="24"/>
          <w:szCs w:val="24"/>
          <w:rtl/>
          <w:lang w:val="en-GB"/>
        </w:rPr>
        <w:t>.</w:t>
      </w:r>
      <w:r w:rsidR="00F24E46">
        <w:rPr>
          <w:rFonts w:asciiTheme="minorBidi" w:hAnsiTheme="minorBidi" w:hint="cs"/>
          <w:sz w:val="24"/>
          <w:szCs w:val="24"/>
          <w:rtl/>
          <w:lang w:val="en-GB" w:bidi="he-IL"/>
        </w:rPr>
        <w:t xml:space="preserve"> בגרף גם מוצגת השגיאה של המדידות שחושבה על פי התיאור בפרק 2.6.3.</w:t>
      </w:r>
      <w:r w:rsidR="008C1D40">
        <w:rPr>
          <w:rFonts w:asciiTheme="minorBidi" w:hAnsiTheme="minorBidi" w:hint="cs"/>
          <w:sz w:val="24"/>
          <w:szCs w:val="24"/>
          <w:rtl/>
          <w:lang w:val="en-GB" w:bidi="he-IL"/>
        </w:rPr>
        <w:t xml:space="preserve"> בנוסף, השגיאה הממוצעת עבור הנתונים המוצגים בגרף הינה </w:t>
      </w:r>
      <w:r w:rsidR="008C1D40">
        <w:rPr>
          <w:rFonts w:asciiTheme="minorBidi" w:hAnsiTheme="minorBidi"/>
          <w:sz w:val="24"/>
          <w:szCs w:val="24"/>
          <w:lang w:bidi="he-IL"/>
        </w:rPr>
        <w:t>0.0027</w:t>
      </w:r>
      <w:r w:rsidR="008C1D40">
        <w:rPr>
          <w:rFonts w:asciiTheme="minorBidi" w:hAnsiTheme="minorBidi" w:cstheme="minorBidi"/>
          <w:sz w:val="24"/>
          <w:szCs w:val="24"/>
          <w:lang w:bidi="he-IL"/>
        </w:rPr>
        <w:t>±</w:t>
      </w:r>
      <w:r w:rsidR="008C1D40">
        <w:rPr>
          <w:rFonts w:asciiTheme="minorBidi" w:hAnsiTheme="minorBidi" w:hint="cs"/>
          <w:sz w:val="24"/>
          <w:szCs w:val="24"/>
          <w:rtl/>
          <w:lang w:bidi="he-IL"/>
        </w:rPr>
        <w:t>.</w:t>
      </w:r>
    </w:p>
    <w:p w:rsidR="00C821EE" w:rsidRDefault="00C821EE" w:rsidP="00C821EE">
      <w:pPr>
        <w:bidi/>
        <w:rPr>
          <w:sz w:val="24"/>
          <w:szCs w:val="24"/>
          <w:rtl/>
        </w:rPr>
      </w:pPr>
    </w:p>
    <w:p w:rsidR="00C821EE" w:rsidRDefault="003C474C" w:rsidP="003C474C">
      <w:pPr>
        <w:tabs>
          <w:tab w:val="left" w:pos="7224"/>
        </w:tabs>
        <w:bidi/>
        <w:rPr>
          <w:sz w:val="24"/>
          <w:szCs w:val="24"/>
          <w:rtl/>
        </w:rPr>
      </w:pPr>
      <w:r>
        <w:rPr>
          <w:sz w:val="24"/>
          <w:szCs w:val="24"/>
          <w:rtl/>
        </w:rPr>
        <w:tab/>
      </w:r>
    </w:p>
    <w:p w:rsidR="00C821EE" w:rsidRDefault="00C821EE" w:rsidP="003C474C">
      <w:pPr>
        <w:bidi/>
        <w:jc w:val="both"/>
        <w:rPr>
          <w:sz w:val="24"/>
          <w:szCs w:val="24"/>
          <w:rtl/>
          <w:lang w:bidi="he-IL"/>
        </w:rPr>
      </w:pPr>
      <w:r>
        <w:rPr>
          <w:rFonts w:hint="cs"/>
          <w:sz w:val="24"/>
          <w:szCs w:val="24"/>
          <w:rtl/>
          <w:lang w:bidi="he-IL"/>
        </w:rPr>
        <w:t xml:space="preserve">באיורים </w:t>
      </w:r>
      <w:r w:rsidR="00956966">
        <w:rPr>
          <w:rFonts w:hint="cs"/>
          <w:sz w:val="24"/>
          <w:szCs w:val="24"/>
          <w:rtl/>
          <w:lang w:bidi="he-IL"/>
        </w:rPr>
        <w:t>3.7</w:t>
      </w:r>
      <w:r>
        <w:rPr>
          <w:rFonts w:hint="cs"/>
          <w:sz w:val="24"/>
          <w:szCs w:val="24"/>
          <w:rtl/>
          <w:lang w:bidi="he-IL"/>
        </w:rPr>
        <w:t>א ו</w:t>
      </w:r>
      <w:r>
        <w:rPr>
          <w:rFonts w:hint="cs"/>
          <w:sz w:val="24"/>
          <w:szCs w:val="24"/>
          <w:rtl/>
        </w:rPr>
        <w:t>-</w:t>
      </w:r>
      <w:r w:rsidR="00956966">
        <w:rPr>
          <w:rFonts w:hint="cs"/>
          <w:sz w:val="24"/>
          <w:szCs w:val="24"/>
          <w:rtl/>
          <w:lang w:bidi="he-IL"/>
        </w:rPr>
        <w:t>3.7</w:t>
      </w:r>
      <w:r>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Pr>
          <w:rFonts w:hint="cs"/>
          <w:sz w:val="24"/>
          <w:szCs w:val="24"/>
          <w:rtl/>
          <w:lang w:bidi="he-IL"/>
        </w:rPr>
        <w:t xml:space="preserve"> של הגרר</w:t>
      </w:r>
      <w:r w:rsidR="00F24E46">
        <w:rPr>
          <w:rFonts w:hint="cs"/>
          <w:sz w:val="24"/>
          <w:szCs w:val="24"/>
          <w:rtl/>
          <w:lang w:bidi="he-IL"/>
        </w:rPr>
        <w:t xml:space="preserve"> והשגיאות המתאימות לתוצאות אלו</w:t>
      </w:r>
      <w:r w:rsidR="00215618">
        <w:rPr>
          <w:rFonts w:hint="cs"/>
          <w:sz w:val="24"/>
          <w:szCs w:val="24"/>
          <w:rtl/>
          <w:lang w:bidi="he-IL"/>
        </w:rPr>
        <w:t xml:space="preserve"> (ראו פרקים 3.2, 3.3, 3.4)</w:t>
      </w:r>
      <w:r>
        <w:rPr>
          <w:rFonts w:hint="cs"/>
          <w:sz w:val="24"/>
          <w:szCs w:val="24"/>
          <w:rtl/>
          <w:lang w:bidi="he-IL"/>
        </w:rPr>
        <w:t xml:space="preserve"> </w:t>
      </w:r>
      <w:r w:rsidR="0059541B">
        <w:rPr>
          <w:rFonts w:hint="cs"/>
          <w:sz w:val="24"/>
          <w:szCs w:val="24"/>
          <w:rtl/>
          <w:lang w:bidi="he-IL"/>
        </w:rPr>
        <w:t xml:space="preserve"> </w:t>
      </w:r>
      <w:r>
        <w:rPr>
          <w:rFonts w:hint="cs"/>
          <w:sz w:val="24"/>
          <w:szCs w:val="24"/>
          <w:rtl/>
          <w:lang w:bidi="he-IL"/>
        </w:rPr>
        <w:t>באותו הגרף</w:t>
      </w:r>
      <w:r>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197D2A" w:rsidP="009E1D68">
      <w:pPr>
        <w:bidi/>
        <w:ind w:left="720"/>
        <w:rPr>
          <w:sz w:val="24"/>
          <w:szCs w:val="24"/>
          <w:rtl/>
          <w:lang w:bidi="he-IL"/>
        </w:rPr>
      </w:pPr>
      <w:r>
        <w:rPr>
          <w:noProof/>
          <w:rtl/>
        </w:rPr>
        <w:pict>
          <v:shape id="Text Box 2" o:spid="_x0000_s1042" type="#_x0000_t202" style="position:absolute;left:0;text-align:left;margin-left:-1.8pt;margin-top:531.6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303E2A" w:rsidRPr="00B820E5" w:rsidRDefault="00303E2A" w:rsidP="00524AF2">
                  <w:pPr>
                    <w:pStyle w:val="Caption"/>
                    <w:bidi/>
                    <w:spacing w:line="360" w:lineRule="auto"/>
                    <w:rPr>
                      <w:b/>
                      <w:bCs/>
                      <w:sz w:val="20"/>
                      <w:szCs w:val="20"/>
                      <w:rtl/>
                      <w:lang w:bidi="he-IL"/>
                    </w:rPr>
                  </w:pPr>
                  <w:r w:rsidRPr="00E546B7">
                    <w:rPr>
                      <w:b/>
                      <w:bCs/>
                      <w:sz w:val="20"/>
                      <w:szCs w:val="20"/>
                      <w:rtl/>
                      <w:lang w:bidi="he-IL"/>
                    </w:rPr>
                    <w:t>איור</w:t>
                  </w:r>
                  <w:r w:rsidRPr="00E546B7">
                    <w:rPr>
                      <w:rFonts w:hint="cs"/>
                      <w:b/>
                      <w:b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 מקדם הגרר על פי התאוצות הושמט בגרף בגבהים 0.45 ו-0.95 בגלל חוסר מובהקות סטטיסטית.</w:t>
                  </w:r>
                </w:p>
                <w:p w:rsidR="00303E2A" w:rsidRPr="00B820E5" w:rsidRDefault="00303E2A" w:rsidP="0059541B">
                  <w:pPr>
                    <w:bidi/>
                    <w:rPr>
                      <w:color w:val="92CDDC" w:themeColor="accent5" w:themeTint="99"/>
                      <w:sz w:val="20"/>
                      <w:szCs w:val="20"/>
                    </w:rPr>
                  </w:pPr>
                </w:p>
              </w:txbxContent>
            </v:textbox>
          </v:shape>
        </w:pict>
      </w:r>
      <w:r>
        <w:rPr>
          <w:noProof/>
          <w:rtl/>
          <w:lang w:bidi="he-IL"/>
        </w:rPr>
        <w:pict>
          <v:shape id="_x0000_s1045" type="#_x0000_t202" style="position:absolute;left:0;text-align:left;margin-left:401.35pt;margin-top:304.65pt;width:26pt;height:29.35pt;z-index:251673600" stroked="f">
            <v:textbox style="mso-next-textbox:#_x0000_s1045">
              <w:txbxContent>
                <w:p w:rsidR="00303E2A" w:rsidRPr="00843992" w:rsidRDefault="00303E2A"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303E2A" w:rsidRPr="00843992" w:rsidRDefault="00303E2A"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542DA9D6" wp14:editId="76D96928">
            <wp:extent cx="5157470" cy="346710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7470" cy="3467102"/>
                    </a:xfrm>
                    <a:prstGeom prst="rect">
                      <a:avLst/>
                    </a:prstGeom>
                    <a:noFill/>
                  </pic:spPr>
                </pic:pic>
              </a:graphicData>
            </a:graphic>
          </wp:inline>
        </w:drawing>
      </w:r>
      <w:r w:rsidR="00EE5877">
        <w:rPr>
          <w:noProof/>
          <w:sz w:val="24"/>
          <w:szCs w:val="24"/>
          <w:lang w:bidi="he-IL"/>
        </w:rPr>
        <w:drawing>
          <wp:inline distT="0" distB="0" distL="0" distR="0" wp14:anchorId="0DA42263" wp14:editId="6CC7F75E">
            <wp:extent cx="4968988"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968988" cy="3352800"/>
                    </a:xfrm>
                    <a:prstGeom prst="rect">
                      <a:avLst/>
                    </a:prstGeom>
                    <a:noFill/>
                  </pic:spPr>
                </pic:pic>
              </a:graphicData>
            </a:graphic>
          </wp:inline>
        </w:drawing>
      </w:r>
    </w:p>
    <w:p w:rsidR="00303E2A" w:rsidRDefault="00303E2A">
      <w:pPr>
        <w:rPr>
          <w:rtl/>
          <w:lang w:bidi="he-IL"/>
        </w:rPr>
      </w:pPr>
      <w:r>
        <w:rPr>
          <w:rtl/>
          <w:lang w:bidi="he-IL"/>
        </w:rPr>
        <w:br w:type="page"/>
      </w:r>
    </w:p>
    <w:p w:rsidR="00303E2A" w:rsidRDefault="00303E2A" w:rsidP="00303E2A">
      <w:pPr>
        <w:pStyle w:val="Heading2"/>
        <w:bidi/>
        <w:rPr>
          <w:rtl/>
          <w:lang w:bidi="he-IL"/>
        </w:rPr>
      </w:pPr>
      <w:bookmarkStart w:id="37" w:name="_Toc11152933"/>
      <w:r>
        <w:rPr>
          <w:rFonts w:hint="cs"/>
          <w:rtl/>
          <w:lang w:bidi="he-IL"/>
        </w:rPr>
        <w:lastRenderedPageBreak/>
        <w:t>3.6 השוואת השערת מקדם הגרר בעזרת התאוצות למקדם הגרר בעזרת נגזרת לחצי הריינולדס</w:t>
      </w:r>
      <w:bookmarkEnd w:id="37"/>
    </w:p>
    <w:p w:rsidR="006513A5" w:rsidRPr="00303E2A" w:rsidRDefault="00303E2A" w:rsidP="006513A5">
      <w:pPr>
        <w:bidi/>
        <w:spacing w:line="360" w:lineRule="auto"/>
        <w:jc w:val="both"/>
        <w:rPr>
          <w:sz w:val="24"/>
          <w:szCs w:val="24"/>
          <w:rtl/>
          <w:lang w:bidi="he-IL"/>
        </w:rPr>
      </w:pPr>
      <w:r>
        <w:rPr>
          <w:rFonts w:hint="cs"/>
          <w:sz w:val="24"/>
          <w:szCs w:val="24"/>
          <w:rtl/>
          <w:lang w:bidi="he-IL"/>
        </w:rPr>
        <w:t>באיור 3.8 ניתן לראות את מקדם הגרר כפי שחושב בנוסחה 10, לעומת מקדם הגרר כפי שחושב בנוסחה 9. לכל נקודה, ציר ה-</w:t>
      </w:r>
      <w:r>
        <w:rPr>
          <w:sz w:val="24"/>
          <w:szCs w:val="24"/>
          <w:lang w:bidi="he-IL"/>
        </w:rPr>
        <w:t>x</w:t>
      </w:r>
      <w:r>
        <w:rPr>
          <w:rFonts w:hint="cs"/>
          <w:sz w:val="24"/>
          <w:szCs w:val="24"/>
          <w:rtl/>
          <w:lang w:bidi="he-IL"/>
        </w:rPr>
        <w:t xml:space="preserve"> מייצד את ערך הגרר על פי נוסחה 10 וערך ה-</w:t>
      </w:r>
      <w:r>
        <w:rPr>
          <w:sz w:val="24"/>
          <w:szCs w:val="24"/>
          <w:lang w:bidi="he-IL"/>
        </w:rPr>
        <w:t>y</w:t>
      </w:r>
      <w:r>
        <w:rPr>
          <w:rFonts w:hint="cs"/>
          <w:sz w:val="24"/>
          <w:szCs w:val="24"/>
          <w:rtl/>
          <w:lang w:bidi="he-IL"/>
        </w:rPr>
        <w:t xml:space="preserve"> את מקדם הגרר על פי נוסחה 9. מעבר לכך, השגיאות לאורך ציר </w:t>
      </w:r>
      <w:r>
        <w:rPr>
          <w:sz w:val="24"/>
          <w:szCs w:val="24"/>
          <w:lang w:bidi="he-IL"/>
        </w:rPr>
        <w:t>x</w:t>
      </w:r>
      <w:r>
        <w:rPr>
          <w:rFonts w:hint="cs"/>
          <w:sz w:val="24"/>
          <w:szCs w:val="24"/>
          <w:rtl/>
          <w:lang w:bidi="he-IL"/>
        </w:rPr>
        <w:t xml:space="preserve"> מייצגות את אותן שגיאות כמו באיור 3.6 והשגיאות לאורך ציר ה-</w:t>
      </w:r>
      <w:r>
        <w:rPr>
          <w:sz w:val="24"/>
          <w:szCs w:val="24"/>
          <w:lang w:bidi="he-IL"/>
        </w:rPr>
        <w:t>y</w:t>
      </w:r>
      <w:r>
        <w:rPr>
          <w:rFonts w:hint="cs"/>
          <w:sz w:val="24"/>
          <w:szCs w:val="24"/>
          <w:rtl/>
          <w:lang w:bidi="he-IL"/>
        </w:rPr>
        <w:t xml:space="preserve"> מייצגות את אותן שגיאות כמו באיור 3.3. הקו בצבע תכלת מייצג את התוצאות עבור </w:t>
      </w:r>
      <w:r>
        <w:rPr>
          <w:sz w:val="24"/>
          <w:szCs w:val="24"/>
          <w:lang w:bidi="he-IL"/>
        </w:rPr>
        <w:t>U</w:t>
      </w:r>
      <w:r>
        <w:rPr>
          <w:sz w:val="24"/>
          <w:szCs w:val="24"/>
          <w:vertAlign w:val="subscript"/>
          <w:lang w:bidi="he-IL"/>
        </w:rPr>
        <w:t>∞</w:t>
      </w:r>
      <w:r>
        <w:rPr>
          <w:sz w:val="24"/>
          <w:szCs w:val="24"/>
          <w:lang w:bidi="he-IL"/>
        </w:rPr>
        <w:t xml:space="preserve"> = 2.5 m/s</w:t>
      </w:r>
      <w:r>
        <w:rPr>
          <w:rFonts w:hint="cs"/>
          <w:sz w:val="24"/>
          <w:szCs w:val="24"/>
          <w:rtl/>
          <w:lang w:bidi="he-IL"/>
        </w:rPr>
        <w:t xml:space="preserve"> והקו הירוק מייצג את התוצאות עבור </w:t>
      </w:r>
      <w:r>
        <w:rPr>
          <w:sz w:val="24"/>
          <w:szCs w:val="24"/>
          <w:lang w:bidi="he-IL"/>
        </w:rPr>
        <w:t>U</w:t>
      </w:r>
      <w:r>
        <w:rPr>
          <w:sz w:val="24"/>
          <w:szCs w:val="24"/>
          <w:vertAlign w:val="subscript"/>
          <w:lang w:bidi="he-IL"/>
        </w:rPr>
        <w:t>∞</w:t>
      </w:r>
      <w:r>
        <w:rPr>
          <w:sz w:val="24"/>
          <w:szCs w:val="24"/>
          <w:lang w:bidi="he-IL"/>
        </w:rPr>
        <w:t xml:space="preserve"> = 4.0 m/s</w:t>
      </w:r>
      <w:r>
        <w:rPr>
          <w:rFonts w:hint="cs"/>
          <w:sz w:val="24"/>
          <w:szCs w:val="24"/>
          <w:rtl/>
          <w:lang w:bidi="he-IL"/>
        </w:rPr>
        <w:t xml:space="preserve">. בנוסף, הנקודות מחוברות אחת לשנייה על פי הגובה שהן מייצגות, כאשר הנקודה האדומה בכל אחד מן הקווים מייצגת את הנתונים בגובה </w:t>
      </w:r>
      <w:r>
        <w:rPr>
          <w:sz w:val="24"/>
          <w:szCs w:val="24"/>
          <w:lang w:bidi="he-IL"/>
        </w:rPr>
        <w:t>0.55 z/H</w:t>
      </w:r>
      <w:r w:rsidR="006513A5">
        <w:rPr>
          <w:rFonts w:hint="cs"/>
          <w:sz w:val="24"/>
          <w:szCs w:val="24"/>
          <w:rtl/>
          <w:lang w:bidi="he-IL"/>
        </w:rPr>
        <w:t xml:space="preserve"> ובין כל נקודה ונקודה הבדל של </w:t>
      </w:r>
      <w:r w:rsidR="006513A5">
        <w:rPr>
          <w:sz w:val="24"/>
          <w:szCs w:val="24"/>
          <w:lang w:bidi="he-IL"/>
        </w:rPr>
        <w:t>0.1 z/H</w:t>
      </w:r>
      <w:r w:rsidR="006513A5">
        <w:rPr>
          <w:rFonts w:hint="cs"/>
          <w:sz w:val="24"/>
          <w:szCs w:val="24"/>
          <w:rtl/>
          <w:lang w:bidi="he-IL"/>
        </w:rPr>
        <w:t>. ניתן להבחין באיור כי לא קיים קשר לינארי בין שני הנתונים, אך לא ניתן להסיק מעבר לזאת בגלל גודל השגיאה.</w:t>
      </w:r>
    </w:p>
    <w:p w:rsidR="00303E2A" w:rsidRPr="00303E2A" w:rsidRDefault="00197D2A" w:rsidP="00303E2A">
      <w:pPr>
        <w:bidi/>
        <w:spacing w:line="360" w:lineRule="auto"/>
        <w:jc w:val="both"/>
        <w:rPr>
          <w:sz w:val="24"/>
          <w:szCs w:val="24"/>
          <w:rtl/>
          <w:lang w:bidi="he-IL"/>
        </w:rPr>
      </w:pPr>
      <w:r>
        <w:rPr>
          <w:noProof/>
          <w:rtl/>
          <w:lang w:bidi="he-IL"/>
        </w:rPr>
        <w:pict>
          <v:shape id="_x0000_s1047" type="#_x0000_t202" style="position:absolute;left:0;text-align:left;margin-left:-1.1pt;margin-top:313.4pt;width:436.7pt;height:128.6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_x0000_s1047">
              <w:txbxContent>
                <w:p w:rsidR="006513A5" w:rsidRPr="00E546B7" w:rsidRDefault="006513A5" w:rsidP="00E546B7">
                  <w:pPr>
                    <w:pStyle w:val="Caption"/>
                    <w:bidi/>
                    <w:spacing w:line="360" w:lineRule="auto"/>
                    <w:rPr>
                      <w:sz w:val="20"/>
                      <w:szCs w:val="20"/>
                      <w:rtl/>
                      <w:lang w:bidi="he-IL"/>
                    </w:rPr>
                  </w:pPr>
                  <w:r w:rsidRPr="00E546B7">
                    <w:rPr>
                      <w:b/>
                      <w:bCs/>
                      <w:sz w:val="20"/>
                      <w:szCs w:val="20"/>
                      <w:rtl/>
                      <w:lang w:bidi="he-IL"/>
                    </w:rPr>
                    <w:t>איור</w:t>
                  </w:r>
                  <w:r w:rsidRPr="00E546B7">
                    <w:rPr>
                      <w:rFonts w:hint="cs"/>
                      <w:b/>
                      <w:bCs/>
                      <w:sz w:val="20"/>
                      <w:szCs w:val="20"/>
                      <w:rtl/>
                      <w:lang w:bidi="he-IL"/>
                    </w:rPr>
                    <w:t xml:space="preserve"> 3.8: השוואת השערת מקדם הגרר בעזרת התאוצות למקדם הגרר בעזרת נגזרת לחצי הריינולדס.</w:t>
                  </w:r>
                  <w:r w:rsidR="00E546B7">
                    <w:rPr>
                      <w:rFonts w:hint="cs"/>
                      <w:b/>
                      <w:bCs/>
                      <w:sz w:val="20"/>
                      <w:szCs w:val="20"/>
                      <w:rtl/>
                      <w:lang w:bidi="he-IL"/>
                    </w:rPr>
                    <w:t xml:space="preserve"> </w:t>
                  </w:r>
                  <w:r w:rsidR="00E546B7">
                    <w:rPr>
                      <w:rFonts w:hint="cs"/>
                      <w:sz w:val="20"/>
                      <w:szCs w:val="20"/>
                      <w:rtl/>
                      <w:lang w:bidi="he-IL"/>
                    </w:rPr>
                    <w:t xml:space="preserve">בסימוני הצירים: </w:t>
                  </w:r>
                  <m:oMath>
                    <m:r>
                      <w:rPr>
                        <w:rFonts w:ascii="Cambria Math" w:hAnsi="Cambria Math"/>
                        <w:sz w:val="20"/>
                        <w:szCs w:val="20"/>
                        <w:lang w:bidi="he-IL"/>
                      </w:rPr>
                      <m:t>ϕ=</m:t>
                    </m:r>
                    <m:f>
                      <m:fPr>
                        <m:ctrlPr>
                          <w:rPr>
                            <w:rFonts w:ascii="Cambria Math" w:hAnsi="Cambria Math"/>
                            <w:sz w:val="20"/>
                            <w:szCs w:val="20"/>
                            <w:lang w:bidi="he-IL"/>
                          </w:rPr>
                        </m:ctrlPr>
                      </m:fPr>
                      <m:num>
                        <m:r>
                          <w:rPr>
                            <w:rFonts w:ascii="Cambria Math" w:hAnsi="Cambria Math"/>
                            <w:sz w:val="20"/>
                            <w:szCs w:val="20"/>
                            <w:lang w:bidi="he-IL"/>
                          </w:rPr>
                          <m:t>1</m:t>
                        </m:r>
                      </m:num>
                      <m:den>
                        <m:r>
                          <w:rPr>
                            <w:rFonts w:ascii="Cambria Math" w:hAnsi="Cambria Math"/>
                            <w:sz w:val="20"/>
                            <w:szCs w:val="20"/>
                            <w:lang w:bidi="he-IL"/>
                          </w:rPr>
                          <m:t>2</m:t>
                        </m:r>
                      </m:den>
                    </m:f>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oMath>
                  <w:r w:rsidR="00E546B7">
                    <w:rPr>
                      <w:rFonts w:hint="cs"/>
                      <w:sz w:val="20"/>
                      <w:szCs w:val="20"/>
                      <w:rtl/>
                      <w:lang w:bidi="he-IL"/>
                    </w:rPr>
                    <w:t>. כלומר, ציר ה-</w:t>
                  </w:r>
                  <w:r w:rsidR="00E546B7">
                    <w:rPr>
                      <w:sz w:val="20"/>
                      <w:szCs w:val="20"/>
                      <w:lang w:bidi="he-IL"/>
                    </w:rPr>
                    <w:t>x</w:t>
                  </w:r>
                  <w:r w:rsidR="00E546B7">
                    <w:rPr>
                      <w:rFonts w:hint="cs"/>
                      <w:sz w:val="20"/>
                      <w:szCs w:val="20"/>
                      <w:rtl/>
                      <w:lang w:bidi="he-IL"/>
                    </w:rPr>
                    <w:t xml:space="preserve"> מייצג את מקדם הגרר המוצג באיור 3.6 וציר ה-</w:t>
                  </w:r>
                  <w:r w:rsidR="00E546B7">
                    <w:rPr>
                      <w:sz w:val="20"/>
                      <w:szCs w:val="20"/>
                      <w:lang w:bidi="he-IL"/>
                    </w:rPr>
                    <w:t>x</w:t>
                  </w:r>
                  <w:r w:rsidR="00E546B7">
                    <w:rPr>
                      <w:rFonts w:hint="cs"/>
                      <w:sz w:val="20"/>
                      <w:szCs w:val="20"/>
                      <w:rtl/>
                      <w:lang w:bidi="he-IL"/>
                    </w:rPr>
                    <w:t xml:space="preserve"> מייצג את </w:t>
                  </w:r>
                  <w:r w:rsidR="00E546B7" w:rsidRPr="00E546B7">
                    <w:rPr>
                      <w:rFonts w:hint="cs"/>
                      <w:sz w:val="20"/>
                      <w:szCs w:val="20"/>
                      <w:rtl/>
                      <w:lang w:bidi="he-IL"/>
                    </w:rPr>
                    <w:t>מקדם הגרר המוצג באיור 3.3.</w:t>
                  </w:r>
                  <w:r w:rsidR="00A56FD2">
                    <w:rPr>
                      <w:rFonts w:hint="cs"/>
                      <w:sz w:val="20"/>
                      <w:szCs w:val="20"/>
                      <w:rtl/>
                      <w:lang w:bidi="he-IL"/>
                    </w:rPr>
                    <w:t xml:space="preserve"> השגיאות בכל אחד מן הצירים מייצגות את השגיאות של הנתון הרלוונטי וזהות לשגיאות שהוצגו בגרף של נתון זה.</w:t>
                  </w:r>
                  <w:r w:rsidR="00E546B7" w:rsidRPr="00E546B7">
                    <w:rPr>
                      <w:rFonts w:hint="cs"/>
                      <w:sz w:val="20"/>
                      <w:szCs w:val="20"/>
                      <w:rtl/>
                      <w:lang w:bidi="he-IL"/>
                    </w:rPr>
                    <w:t xml:space="preserve"> מעבר לזאת</w:t>
                  </w:r>
                  <w:r w:rsidR="00E546B7">
                    <w:rPr>
                      <w:rFonts w:hint="cs"/>
                      <w:sz w:val="20"/>
                      <w:szCs w:val="20"/>
                      <w:rtl/>
                      <w:lang w:bidi="he-IL"/>
                    </w:rPr>
                    <w:t xml:space="preserve"> </w:t>
                  </w:r>
                  <w:r w:rsidR="00E546B7" w:rsidRPr="00E546B7">
                    <w:rPr>
                      <w:sz w:val="20"/>
                      <w:szCs w:val="20"/>
                      <w:rtl/>
                      <w:lang w:bidi="he-IL"/>
                    </w:rPr>
                    <w:t xml:space="preserve">הקו בצבע תכלת מייצג את התוצאות עבור </w:t>
                  </w:r>
                  <w:r w:rsidR="00E546B7" w:rsidRPr="00E546B7">
                    <w:rPr>
                      <w:sz w:val="20"/>
                      <w:szCs w:val="20"/>
                    </w:rPr>
                    <w:t>U∞ = 2.5 m/s</w:t>
                  </w:r>
                  <w:r w:rsidR="00E546B7" w:rsidRPr="00E546B7">
                    <w:rPr>
                      <w:sz w:val="20"/>
                      <w:szCs w:val="20"/>
                      <w:rtl/>
                      <w:lang w:bidi="he-IL"/>
                    </w:rPr>
                    <w:t xml:space="preserve"> והקו הירוק מייצג את התוצאות עבור </w:t>
                  </w:r>
                  <w:r w:rsidR="00E546B7" w:rsidRPr="00E546B7">
                    <w:rPr>
                      <w:sz w:val="20"/>
                      <w:szCs w:val="20"/>
                    </w:rPr>
                    <w:t>U∞ = 4.0 m/s</w:t>
                  </w:r>
                  <w:r w:rsidR="00E546B7" w:rsidRPr="00E546B7">
                    <w:rPr>
                      <w:sz w:val="20"/>
                      <w:szCs w:val="20"/>
                      <w:rtl/>
                      <w:lang w:bidi="he-IL"/>
                    </w:rPr>
                    <w:t>. בנוסף, הנקודות מחוברות אחת לשנייה על פי הגובה שהן מייצגות, כאשר הנקודה האדומה בכל אחד מן הקווים מייצגת את הנתונים בגובה</w:t>
                  </w:r>
                  <w:r w:rsidR="00E546B7">
                    <w:rPr>
                      <w:rFonts w:hint="cs"/>
                      <w:sz w:val="20"/>
                      <w:szCs w:val="20"/>
                      <w:rtl/>
                      <w:lang w:bidi="he-IL"/>
                    </w:rPr>
                    <w:t xml:space="preserve"> </w:t>
                  </w:r>
                  <w:r w:rsidR="00E546B7">
                    <w:rPr>
                      <w:sz w:val="20"/>
                      <w:szCs w:val="20"/>
                      <w:lang w:bidi="he-IL"/>
                    </w:rPr>
                    <w:t>0.55 z/H</w:t>
                  </w:r>
                  <w:r w:rsidR="00E546B7" w:rsidRPr="00E546B7">
                    <w:rPr>
                      <w:sz w:val="20"/>
                      <w:szCs w:val="20"/>
                      <w:rtl/>
                      <w:lang w:bidi="he-IL"/>
                    </w:rPr>
                    <w:t xml:space="preserve"> ובין כל נקודה ונקודה הבדל של</w:t>
                  </w:r>
                  <w:r w:rsidR="00E546B7">
                    <w:rPr>
                      <w:rFonts w:hint="cs"/>
                      <w:sz w:val="20"/>
                      <w:szCs w:val="20"/>
                      <w:rtl/>
                      <w:lang w:bidi="he-IL"/>
                    </w:rPr>
                    <w:t xml:space="preserve"> </w:t>
                  </w:r>
                  <w:r w:rsidR="00E546B7">
                    <w:rPr>
                      <w:sz w:val="20"/>
                      <w:szCs w:val="20"/>
                      <w:lang w:bidi="he-IL"/>
                    </w:rPr>
                    <w:t>0.1 z/H</w:t>
                  </w:r>
                  <w:r w:rsidR="00E546B7" w:rsidRPr="00E546B7">
                    <w:rPr>
                      <w:sz w:val="20"/>
                      <w:szCs w:val="20"/>
                      <w:rtl/>
                      <w:lang w:bidi="he-IL"/>
                    </w:rPr>
                    <w:t>.</w:t>
                  </w:r>
                </w:p>
                <w:p w:rsidR="006513A5" w:rsidRPr="00B820E5" w:rsidRDefault="006513A5" w:rsidP="006513A5">
                  <w:pPr>
                    <w:bidi/>
                    <w:rPr>
                      <w:color w:val="92CDDC" w:themeColor="accent5" w:themeTint="99"/>
                      <w:sz w:val="20"/>
                      <w:szCs w:val="20"/>
                    </w:rPr>
                  </w:pPr>
                </w:p>
              </w:txbxContent>
            </v:textbox>
          </v:shape>
        </w:pict>
      </w:r>
      <w:r w:rsidR="00303E2A">
        <w:rPr>
          <w:noProof/>
          <w:rtl/>
          <w:lang w:bidi="he-IL"/>
        </w:rPr>
        <w:drawing>
          <wp:inline distT="0" distB="0" distL="0" distR="0" wp14:anchorId="3F43A8F8" wp14:editId="21B613E1">
            <wp:extent cx="5486369" cy="401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lDataByReynoldsData.png"/>
                    <pic:cNvPicPr/>
                  </pic:nvPicPr>
                  <pic:blipFill>
                    <a:blip r:embed="rId25">
                      <a:extLst>
                        <a:ext uri="{28A0092B-C50C-407E-A947-70E740481C1C}">
                          <a14:useLocalDpi xmlns:a14="http://schemas.microsoft.com/office/drawing/2010/main" val="0"/>
                        </a:ext>
                      </a:extLst>
                    </a:blip>
                    <a:stretch>
                      <a:fillRect/>
                    </a:stretch>
                  </pic:blipFill>
                  <pic:spPr>
                    <a:xfrm>
                      <a:off x="0" y="0"/>
                      <a:ext cx="5486369" cy="4015740"/>
                    </a:xfrm>
                    <a:prstGeom prst="rect">
                      <a:avLst/>
                    </a:prstGeom>
                  </pic:spPr>
                </pic:pic>
              </a:graphicData>
            </a:graphic>
          </wp:inline>
        </w:drawing>
      </w:r>
      <w:r w:rsidR="00303E2A">
        <w:rPr>
          <w:rtl/>
          <w:lang w:bidi="he-IL"/>
        </w:rPr>
        <w:br w:type="page"/>
      </w:r>
    </w:p>
    <w:p w:rsidR="000E07E2" w:rsidRDefault="00956966" w:rsidP="000E07E2">
      <w:pPr>
        <w:pStyle w:val="Heading1"/>
        <w:bidi/>
        <w:rPr>
          <w:rtl/>
          <w:lang w:bidi="he-IL"/>
        </w:rPr>
      </w:pPr>
      <w:bookmarkStart w:id="38" w:name="_Toc11152934"/>
      <w:r>
        <w:rPr>
          <w:rFonts w:hint="cs"/>
          <w:rtl/>
          <w:lang w:bidi="he-IL"/>
        </w:rPr>
        <w:lastRenderedPageBreak/>
        <w:t>4</w:t>
      </w:r>
      <w:r w:rsidR="000E07E2">
        <w:rPr>
          <w:rFonts w:hint="cs"/>
          <w:rtl/>
          <w:lang w:bidi="he-IL"/>
        </w:rPr>
        <w:t xml:space="preserve"> דיון</w:t>
      </w:r>
      <w:bookmarkEnd w:id="38"/>
    </w:p>
    <w:p w:rsidR="00C44C2C" w:rsidRDefault="002F02F3" w:rsidP="002F02F3">
      <w:pPr>
        <w:bidi/>
        <w:spacing w:after="160" w:line="360" w:lineRule="auto"/>
        <w:jc w:val="both"/>
        <w:rPr>
          <w:sz w:val="24"/>
          <w:szCs w:val="24"/>
          <w:rtl/>
          <w:lang w:bidi="he-IL"/>
        </w:rPr>
      </w:pPr>
      <w:r>
        <w:rPr>
          <w:rFonts w:hint="cs"/>
          <w:sz w:val="24"/>
          <w:szCs w:val="24"/>
          <w:rtl/>
          <w:lang w:bidi="he-IL"/>
        </w:rPr>
        <w:t>בעיר נעים</w:t>
      </w:r>
      <w:r w:rsidR="000E07E2" w:rsidRPr="000E07E2">
        <w:rPr>
          <w:rFonts w:hint="cs"/>
          <w:sz w:val="24"/>
          <w:szCs w:val="24"/>
          <w:rtl/>
          <w:lang w:bidi="he-IL"/>
        </w:rPr>
        <w:t xml:space="preserve"> </w:t>
      </w:r>
      <w:r w:rsidR="00386F36" w:rsidRPr="000E07E2">
        <w:rPr>
          <w:rFonts w:hint="cs"/>
          <w:sz w:val="24"/>
          <w:szCs w:val="24"/>
          <w:rtl/>
          <w:lang w:bidi="he-IL"/>
        </w:rPr>
        <w:t>חלקיקים רבים, ביניהם</w:t>
      </w:r>
      <w:r w:rsidR="00386F36">
        <w:rPr>
          <w:rFonts w:hint="cs"/>
          <w:sz w:val="24"/>
          <w:szCs w:val="24"/>
          <w:rtl/>
          <w:lang w:bidi="he-IL"/>
        </w:rPr>
        <w:t xml:space="preserve"> אוויר מזוהם שלא נרצה שיגיע לאזו</w:t>
      </w:r>
      <w:r w:rsidR="00386F36" w:rsidRPr="000E07E2">
        <w:rPr>
          <w:rFonts w:hint="cs"/>
          <w:sz w:val="24"/>
          <w:szCs w:val="24"/>
          <w:rtl/>
          <w:lang w:bidi="he-IL"/>
        </w:rPr>
        <w:t xml:space="preserve">רים </w:t>
      </w:r>
      <w:r w:rsidR="00386F36">
        <w:rPr>
          <w:rFonts w:hint="cs"/>
          <w:sz w:val="24"/>
          <w:szCs w:val="24"/>
          <w:rtl/>
          <w:lang w:bidi="he-IL"/>
        </w:rPr>
        <w:t>הומי אדם</w:t>
      </w:r>
      <w:r w:rsidR="00386F36" w:rsidRPr="000E07E2">
        <w:rPr>
          <w:rFonts w:hint="cs"/>
          <w:sz w:val="24"/>
          <w:szCs w:val="24"/>
          <w:rtl/>
          <w:lang w:bidi="he-IL"/>
        </w:rPr>
        <w:t xml:space="preserve"> או רוח שמשפיעה על מזג האוויר </w:t>
      </w:r>
      <w:r w:rsidR="00386F36">
        <w:rPr>
          <w:rFonts w:hint="cs"/>
          <w:sz w:val="24"/>
          <w:szCs w:val="24"/>
          <w:rtl/>
          <w:lang w:bidi="he-IL"/>
        </w:rPr>
        <w:t>המקומי</w:t>
      </w:r>
      <w:r w:rsidR="00386F36" w:rsidRPr="000E07E2">
        <w:rPr>
          <w:rFonts w:hint="cs"/>
          <w:sz w:val="24"/>
          <w:szCs w:val="24"/>
          <w:rtl/>
          <w:lang w:bidi="he-IL"/>
        </w:rPr>
        <w:t xml:space="preserve">. מסיבות </w:t>
      </w:r>
      <w:r w:rsidR="005B25FF">
        <w:rPr>
          <w:rFonts w:hint="cs"/>
          <w:sz w:val="24"/>
          <w:szCs w:val="24"/>
          <w:rtl/>
          <w:lang w:bidi="he-IL"/>
        </w:rPr>
        <w:t>כש</w:t>
      </w:r>
      <w:r w:rsidR="00F16FBA">
        <w:rPr>
          <w:rFonts w:hint="cs"/>
          <w:sz w:val="24"/>
          <w:szCs w:val="24"/>
          <w:rtl/>
          <w:lang w:bidi="he-IL"/>
        </w:rPr>
        <w:t>מתכננים</w:t>
      </w:r>
      <w:r w:rsidR="000E07E2" w:rsidRPr="000E07E2">
        <w:rPr>
          <w:rFonts w:hint="cs"/>
          <w:sz w:val="24"/>
          <w:szCs w:val="24"/>
          <w:rtl/>
          <w:lang w:bidi="he-IL"/>
        </w:rPr>
        <w:t xml:space="preserve"> </w:t>
      </w:r>
      <w:r w:rsidR="005B25FF">
        <w:rPr>
          <w:rFonts w:hint="cs"/>
          <w:sz w:val="24"/>
          <w:szCs w:val="24"/>
          <w:rtl/>
          <w:lang w:bidi="he-IL"/>
        </w:rPr>
        <w:t>עיר חשוב לדעת לאן וכיצד יזרום ה</w:t>
      </w:r>
      <w:r w:rsidR="00F16FBA">
        <w:rPr>
          <w:rFonts w:hint="cs"/>
          <w:sz w:val="24"/>
          <w:szCs w:val="24"/>
          <w:rtl/>
          <w:lang w:bidi="he-IL"/>
        </w:rPr>
        <w:t>אוויר</w:t>
      </w:r>
      <w:r w:rsidR="000E07E2" w:rsidRPr="000E07E2">
        <w:rPr>
          <w:rFonts w:hint="cs"/>
          <w:sz w:val="24"/>
          <w:szCs w:val="24"/>
          <w:rtl/>
          <w:lang w:bidi="he-IL"/>
        </w:rPr>
        <w:t xml:space="preserve">. </w:t>
      </w:r>
      <w:r w:rsidR="000E07E2" w:rsidRPr="000E07E2">
        <w:rPr>
          <w:sz w:val="24"/>
          <w:szCs w:val="24"/>
          <w:rtl/>
          <w:lang w:bidi="he-IL"/>
        </w:rPr>
        <w:t xml:space="preserve">בגלל שבניינים מפעילים כוח בצורת גרר על החלקיקים, כוח הגרר מהווה מרכיב חשוב </w:t>
      </w:r>
      <w:r w:rsidR="00FD4253">
        <w:rPr>
          <w:rFonts w:hint="cs"/>
          <w:sz w:val="24"/>
          <w:szCs w:val="24"/>
          <w:rtl/>
          <w:lang w:bidi="he-IL"/>
        </w:rPr>
        <w:t>בנוסחאות זרימה שונות</w:t>
      </w:r>
      <w:r w:rsidR="00E1234F">
        <w:rPr>
          <w:rFonts w:hint="cs"/>
          <w:sz w:val="24"/>
          <w:szCs w:val="24"/>
          <w:rtl/>
          <w:lang w:bidi="he-IL"/>
        </w:rPr>
        <w:t xml:space="preserve"> (</w:t>
      </w:r>
      <w:r w:rsidR="00FD4253">
        <w:rPr>
          <w:rFonts w:hint="cs"/>
          <w:sz w:val="24"/>
          <w:szCs w:val="24"/>
          <w:rtl/>
          <w:lang w:bidi="he-IL"/>
        </w:rPr>
        <w:t xml:space="preserve">לדוגמה, </w:t>
      </w:r>
      <w:r w:rsidR="00E1234F">
        <w:rPr>
          <w:rFonts w:hint="cs"/>
          <w:sz w:val="24"/>
          <w:szCs w:val="24"/>
          <w:rtl/>
          <w:lang w:bidi="he-IL"/>
        </w:rPr>
        <w:t>ראה נוסחה 8)</w:t>
      </w:r>
      <w:r w:rsidR="000E07E2" w:rsidRPr="000E07E2">
        <w:rPr>
          <w:sz w:val="24"/>
          <w:szCs w:val="24"/>
          <w:rtl/>
          <w:lang w:bidi="he-IL"/>
        </w:rPr>
        <w:t xml:space="preserve">. קיימות דרכים שונות </w:t>
      </w:r>
      <w:r w:rsidR="000E07E2" w:rsidRPr="000E07E2">
        <w:rPr>
          <w:rFonts w:hint="cs"/>
          <w:sz w:val="24"/>
          <w:szCs w:val="24"/>
          <w:rtl/>
          <w:lang w:bidi="he-IL"/>
        </w:rPr>
        <w:t>לחישוב</w:t>
      </w:r>
      <w:r w:rsidR="000E07E2" w:rsidRPr="000E07E2">
        <w:rPr>
          <w:sz w:val="24"/>
          <w:szCs w:val="24"/>
          <w:rtl/>
          <w:lang w:bidi="he-IL"/>
        </w:rPr>
        <w:t xml:space="preserve"> הגרר</w:t>
      </w:r>
      <w:r w:rsidR="000E07E2" w:rsidRPr="000E07E2">
        <w:rPr>
          <w:rFonts w:hint="cs"/>
          <w:sz w:val="24"/>
          <w:szCs w:val="24"/>
          <w:rtl/>
          <w:lang w:bidi="he-IL"/>
        </w:rPr>
        <w:t>,</w:t>
      </w:r>
      <w:r w:rsidR="000E07E2" w:rsidRPr="000E07E2">
        <w:rPr>
          <w:sz w:val="24"/>
          <w:szCs w:val="24"/>
          <w:rtl/>
          <w:lang w:bidi="he-IL"/>
        </w:rPr>
        <w:t xml:space="preserve"> </w:t>
      </w:r>
      <w:r w:rsidR="000E07E2" w:rsidRPr="000E07E2">
        <w:rPr>
          <w:rFonts w:hint="cs"/>
          <w:sz w:val="24"/>
          <w:szCs w:val="24"/>
          <w:rtl/>
          <w:lang w:bidi="he-IL"/>
        </w:rPr>
        <w:t xml:space="preserve">אשר </w:t>
      </w:r>
      <w:r w:rsidR="000E07E2" w:rsidRPr="000E07E2">
        <w:rPr>
          <w:sz w:val="24"/>
          <w:szCs w:val="24"/>
          <w:rtl/>
          <w:lang w:bidi="he-IL"/>
        </w:rPr>
        <w:t xml:space="preserve">משתמשות בנתונים שונים </w:t>
      </w:r>
      <w:r w:rsidR="000E07E2" w:rsidRPr="000E07E2">
        <w:rPr>
          <w:rFonts w:hint="cs"/>
          <w:sz w:val="24"/>
          <w:szCs w:val="24"/>
          <w:rtl/>
          <w:lang w:bidi="he-IL"/>
        </w:rPr>
        <w:t>של</w:t>
      </w:r>
      <w:r w:rsidR="000E07E2" w:rsidRPr="000E07E2">
        <w:rPr>
          <w:sz w:val="24"/>
          <w:szCs w:val="24"/>
          <w:rtl/>
          <w:lang w:bidi="he-IL"/>
        </w:rPr>
        <w:t xml:space="preserve"> התכסית. היכולת </w:t>
      </w:r>
      <w:r w:rsidR="000E07E2" w:rsidRPr="000E07E2">
        <w:rPr>
          <w:rFonts w:hint="cs"/>
          <w:sz w:val="24"/>
          <w:szCs w:val="24"/>
          <w:rtl/>
          <w:lang w:bidi="he-IL"/>
        </w:rPr>
        <w:t>לחשב</w:t>
      </w:r>
      <w:r w:rsidR="000E07E2" w:rsidRPr="000E07E2">
        <w:rPr>
          <w:sz w:val="24"/>
          <w:szCs w:val="24"/>
          <w:rtl/>
          <w:lang w:bidi="he-IL"/>
        </w:rPr>
        <w:t xml:space="preserve"> בקלות יחסית את הגרר בתכסית עירונית כלשהי </w:t>
      </w:r>
      <w:r w:rsidR="000E07E2" w:rsidRPr="000E07E2">
        <w:rPr>
          <w:rFonts w:hint="cs"/>
          <w:sz w:val="24"/>
          <w:szCs w:val="24"/>
          <w:rtl/>
          <w:lang w:bidi="he-IL"/>
        </w:rPr>
        <w:t>שימושי</w:t>
      </w:r>
      <w:r w:rsidR="005B25FF">
        <w:rPr>
          <w:rFonts w:hint="cs"/>
          <w:sz w:val="24"/>
          <w:szCs w:val="24"/>
          <w:rtl/>
          <w:lang w:bidi="he-IL"/>
        </w:rPr>
        <w:t>ת</w:t>
      </w:r>
      <w:r w:rsidR="000E07E2" w:rsidRPr="000E07E2">
        <w:rPr>
          <w:sz w:val="24"/>
          <w:szCs w:val="24"/>
          <w:rtl/>
          <w:lang w:bidi="he-IL"/>
        </w:rPr>
        <w:t xml:space="preserve"> מאוד למתכנני ערים</w:t>
      </w:r>
      <w:r w:rsidR="000E07E2" w:rsidRPr="000E07E2">
        <w:rPr>
          <w:rFonts w:hint="cs"/>
          <w:sz w:val="24"/>
          <w:szCs w:val="24"/>
          <w:rtl/>
          <w:lang w:bidi="he-IL"/>
        </w:rPr>
        <w:t xml:space="preserve"> כי כך הם יכולים</w:t>
      </w:r>
      <w:r w:rsidR="000E07E2" w:rsidRPr="000E07E2">
        <w:rPr>
          <w:sz w:val="24"/>
          <w:szCs w:val="24"/>
          <w:rtl/>
          <w:lang w:bidi="he-IL"/>
        </w:rPr>
        <w:t xml:space="preserve"> להתחשב בהשפע</w:t>
      </w:r>
      <w:r w:rsidR="000E07E2" w:rsidRPr="000E07E2">
        <w:rPr>
          <w:rFonts w:hint="cs"/>
          <w:sz w:val="24"/>
          <w:szCs w:val="24"/>
          <w:rtl/>
          <w:lang w:bidi="he-IL"/>
        </w:rPr>
        <w:t>ה של</w:t>
      </w:r>
      <w:r w:rsidR="000E07E2" w:rsidRPr="000E07E2">
        <w:rPr>
          <w:sz w:val="24"/>
          <w:szCs w:val="24"/>
          <w:rtl/>
          <w:lang w:bidi="he-IL"/>
        </w:rPr>
        <w:t xml:space="preserve"> הגרר</w:t>
      </w:r>
      <w:r w:rsidR="000E07E2"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r w:rsidR="00C44C2C">
        <w:rPr>
          <w:rFonts w:hint="cs"/>
          <w:sz w:val="24"/>
          <w:szCs w:val="24"/>
          <w:rtl/>
          <w:lang w:bidi="he-IL"/>
        </w:rPr>
        <w:t xml:space="preserve"> </w:t>
      </w:r>
    </w:p>
    <w:p w:rsidR="00AB5251" w:rsidRDefault="00C44C2C" w:rsidP="00016EC4">
      <w:pPr>
        <w:bidi/>
        <w:spacing w:after="160" w:line="360" w:lineRule="auto"/>
        <w:jc w:val="both"/>
        <w:rPr>
          <w:sz w:val="24"/>
          <w:szCs w:val="24"/>
          <w:rtl/>
          <w:lang w:bidi="he-IL"/>
        </w:rPr>
      </w:pPr>
      <w:r>
        <w:rPr>
          <w:rFonts w:hint="cs"/>
          <w:sz w:val="24"/>
          <w:szCs w:val="24"/>
          <w:rtl/>
          <w:lang w:bidi="he-IL"/>
        </w:rPr>
        <w:t>בעבודה זו נותחו נתונים הה</w:t>
      </w:r>
      <w:r w:rsidR="00016EC4">
        <w:rPr>
          <w:rFonts w:hint="cs"/>
          <w:sz w:val="24"/>
          <w:szCs w:val="24"/>
          <w:rtl/>
          <w:lang w:bidi="he-IL"/>
        </w:rPr>
        <w:t>תקבלו מניסוי כזה כדי לענות על שת</w:t>
      </w:r>
      <w:r>
        <w:rPr>
          <w:rFonts w:hint="cs"/>
          <w:sz w:val="24"/>
          <w:szCs w:val="24"/>
          <w:rtl/>
          <w:lang w:bidi="he-IL"/>
        </w:rPr>
        <w:t>י שאלות מחקר. שאלת המ</w:t>
      </w:r>
      <w:r w:rsidR="005D1F35">
        <w:rPr>
          <w:rFonts w:hint="cs"/>
          <w:sz w:val="24"/>
          <w:szCs w:val="24"/>
          <w:rtl/>
          <w:lang w:bidi="he-IL"/>
        </w:rPr>
        <w:t>ח</w:t>
      </w:r>
      <w:r>
        <w:rPr>
          <w:rFonts w:hint="cs"/>
          <w:sz w:val="24"/>
          <w:szCs w:val="24"/>
          <w:rtl/>
          <w:lang w:bidi="he-IL"/>
        </w:rPr>
        <w:t>קר הראשונה</w:t>
      </w:r>
      <w:r w:rsidR="005D1F35">
        <w:rPr>
          <w:rFonts w:hint="cs"/>
          <w:sz w:val="24"/>
          <w:szCs w:val="24"/>
          <w:rtl/>
          <w:lang w:bidi="he-IL"/>
        </w:rPr>
        <w:t xml:space="preserve"> הייתה</w:t>
      </w:r>
      <w:r>
        <w:rPr>
          <w:rFonts w:hint="cs"/>
          <w:sz w:val="24"/>
          <w:szCs w:val="24"/>
          <w:rtl/>
          <w:lang w:bidi="he-IL"/>
        </w:rPr>
        <w:t xml:space="preserve"> </w:t>
      </w:r>
      <w:r w:rsidR="005D1F35">
        <w:rPr>
          <w:rFonts w:hint="cs"/>
          <w:sz w:val="24"/>
          <w:szCs w:val="24"/>
          <w:rtl/>
          <w:lang w:bidi="he-IL"/>
        </w:rPr>
        <w:t>מציאת</w:t>
      </w:r>
      <w:r>
        <w:rPr>
          <w:rFonts w:hint="cs"/>
          <w:sz w:val="24"/>
          <w:szCs w:val="24"/>
          <w:rtl/>
          <w:lang w:bidi="he-IL"/>
        </w:rPr>
        <w:t xml:space="preserve"> הקשר בין כוח הגרר ו-</w:t>
      </w:r>
      <m:oMath>
        <m:sSub>
          <m:sSubPr>
            <m:ctrlPr>
              <w:rPr>
                <w:rFonts w:ascii="Cambria Math" w:hAnsi="Cambria Math"/>
                <w:i/>
                <w:sz w:val="24"/>
                <w:szCs w:val="24"/>
                <w:lang w:bidi="he-IL"/>
              </w:rPr>
            </m:ctrlPr>
          </m:sSubPr>
          <m:e>
            <m:r>
              <w:rPr>
                <w:rFonts w:ascii="Cambria Math" w:hAnsi="Cambria Math"/>
                <w:sz w:val="24"/>
                <w:szCs w:val="24"/>
                <w:lang w:bidi="he-IL"/>
              </w:rPr>
              <m:t>U</m:t>
            </m:r>
          </m:e>
          <m:sub>
            <m:r>
              <w:rPr>
                <w:rFonts w:ascii="Cambria Math" w:hAnsi="Cambria Math"/>
                <w:sz w:val="24"/>
                <w:szCs w:val="24"/>
                <w:lang w:bidi="he-IL"/>
              </w:rPr>
              <m:t>∞</m:t>
            </m:r>
          </m:sub>
        </m:sSub>
      </m:oMath>
      <w:r>
        <w:rPr>
          <w:rFonts w:hint="cs"/>
          <w:sz w:val="24"/>
          <w:szCs w:val="24"/>
          <w:rtl/>
          <w:lang w:bidi="he-IL"/>
        </w:rPr>
        <w:t>, והשנייה</w:t>
      </w:r>
      <w:r w:rsidR="005D1F35">
        <w:rPr>
          <w:rFonts w:hint="cs"/>
          <w:sz w:val="24"/>
          <w:szCs w:val="24"/>
          <w:rtl/>
          <w:lang w:bidi="he-IL"/>
        </w:rPr>
        <w:t xml:space="preserve"> הייתה</w:t>
      </w:r>
      <w:r>
        <w:rPr>
          <w:rFonts w:hint="cs"/>
          <w:sz w:val="24"/>
          <w:szCs w:val="24"/>
          <w:rtl/>
          <w:lang w:bidi="he-IL"/>
        </w:rPr>
        <w:t xml:space="preserve"> </w:t>
      </w:r>
      <w:r w:rsidR="005D1F35">
        <w:rPr>
          <w:rFonts w:hint="cs"/>
          <w:sz w:val="24"/>
          <w:szCs w:val="24"/>
          <w:rtl/>
          <w:lang w:bidi="he-IL"/>
        </w:rPr>
        <w:t>מציאת</w:t>
      </w:r>
      <w:r>
        <w:rPr>
          <w:rFonts w:hint="cs"/>
          <w:sz w:val="24"/>
          <w:szCs w:val="24"/>
          <w:rtl/>
          <w:lang w:bidi="he-IL"/>
        </w:rPr>
        <w:t xml:space="preserve"> הקשר בין כוח הגרר לגובה בו הוא נמדד. עבור השאלה הראשונה שוער כי </w:t>
      </w:r>
      <w:r w:rsidR="005D1F35">
        <w:rPr>
          <w:rFonts w:hint="cs"/>
          <w:sz w:val="24"/>
          <w:szCs w:val="24"/>
          <w:rtl/>
          <w:lang w:bidi="he-IL"/>
        </w:rPr>
        <w:t>כל עוד</w:t>
      </w:r>
      <w:r>
        <w:rPr>
          <w:rFonts w:hint="cs"/>
          <w:sz w:val="24"/>
          <w:szCs w:val="24"/>
          <w:rtl/>
          <w:lang w:bidi="he-IL"/>
        </w:rPr>
        <w:t xml:space="preserve"> </w:t>
      </w:r>
      <m:oMath>
        <m:sSub>
          <m:sSubPr>
            <m:ctrlPr>
              <w:rPr>
                <w:rFonts w:ascii="Cambria Math" w:hAnsi="Cambria Math"/>
                <w:i/>
                <w:sz w:val="24"/>
                <w:szCs w:val="24"/>
                <w:lang w:bidi="he-IL"/>
              </w:rPr>
            </m:ctrlPr>
          </m:sSubPr>
          <m:e>
            <m:r>
              <w:rPr>
                <w:rFonts w:ascii="Cambria Math" w:hAnsi="Cambria Math"/>
                <w:sz w:val="24"/>
                <w:szCs w:val="24"/>
                <w:lang w:bidi="he-IL"/>
              </w:rPr>
              <m:t>U</m:t>
            </m:r>
          </m:e>
          <m:sub>
            <m:r>
              <w:rPr>
                <w:rFonts w:ascii="Cambria Math" w:hAnsi="Cambria Math"/>
                <w:sz w:val="24"/>
                <w:szCs w:val="24"/>
                <w:lang w:bidi="he-IL"/>
              </w:rPr>
              <m:t>∞</m:t>
            </m:r>
          </m:sub>
        </m:sSub>
      </m:oMath>
      <w:r>
        <w:rPr>
          <w:rFonts w:hint="cs"/>
          <w:sz w:val="24"/>
          <w:szCs w:val="24"/>
          <w:rtl/>
          <w:lang w:bidi="he-IL"/>
        </w:rPr>
        <w:t xml:space="preserve"> גבוה יותר כוח הגרר יהיה חזק יותר. בדומה לזאת לשאלה השנייה שוער כי כאשר מבצעים מדידה בגובה יותר גובה, כוח הגרר יהיה יותר חזק. </w:t>
      </w:r>
      <w:r w:rsidR="00016EC4">
        <w:rPr>
          <w:rFonts w:hint="cs"/>
          <w:sz w:val="24"/>
          <w:szCs w:val="24"/>
          <w:rtl/>
          <w:lang w:bidi="he-IL"/>
        </w:rPr>
        <w:t xml:space="preserve">במקביל להתמקדות בשאלות אלו, נוספה למחקר עוד שאלה. </w:t>
      </w:r>
      <w:r>
        <w:rPr>
          <w:rFonts w:hint="cs"/>
          <w:sz w:val="24"/>
          <w:szCs w:val="24"/>
          <w:rtl/>
          <w:lang w:bidi="he-IL"/>
        </w:rPr>
        <w:t>השאלה</w:t>
      </w:r>
      <w:r w:rsidR="00016EC4">
        <w:rPr>
          <w:rFonts w:hint="cs"/>
          <w:sz w:val="24"/>
          <w:szCs w:val="24"/>
          <w:rtl/>
          <w:lang w:bidi="he-IL"/>
        </w:rPr>
        <w:t xml:space="preserve"> הנוספת</w:t>
      </w:r>
      <w:r>
        <w:rPr>
          <w:rFonts w:hint="cs"/>
          <w:sz w:val="24"/>
          <w:szCs w:val="24"/>
          <w:rtl/>
          <w:lang w:bidi="he-IL"/>
        </w:rPr>
        <w:t xml:space="preserve"> אותה המחקר</w:t>
      </w:r>
      <w:r w:rsidR="00FD4253">
        <w:rPr>
          <w:rFonts w:hint="cs"/>
          <w:sz w:val="24"/>
          <w:szCs w:val="24"/>
          <w:rtl/>
          <w:lang w:bidi="he-IL"/>
        </w:rPr>
        <w:t xml:space="preserve"> בדק </w:t>
      </w:r>
      <w:r>
        <w:rPr>
          <w:rFonts w:hint="cs"/>
          <w:sz w:val="24"/>
          <w:szCs w:val="24"/>
          <w:rtl/>
          <w:lang w:bidi="he-IL"/>
        </w:rPr>
        <w:t xml:space="preserve">היא </w:t>
      </w:r>
      <w:r w:rsidR="00FD4253">
        <w:rPr>
          <w:rFonts w:hint="cs"/>
          <w:sz w:val="24"/>
          <w:szCs w:val="24"/>
          <w:rtl/>
          <w:lang w:bidi="he-IL"/>
        </w:rPr>
        <w:t>האם קיים קשר בין תאוצות החלקיקים בתכסית לכוח הגרר שהם מפעילים.</w:t>
      </w:r>
      <w:r w:rsidR="00CB0E58">
        <w:rPr>
          <w:rFonts w:hint="cs"/>
          <w:sz w:val="24"/>
          <w:szCs w:val="24"/>
          <w:rtl/>
          <w:lang w:bidi="he-IL"/>
        </w:rPr>
        <w:t xml:space="preserve"> ההשערה הייתה כי קשר זה יהיה קיים, וככל הנראה הוא יהיה לינארי. זה מיכיוון שעל פי החוק השני של ניוטון (ראה נוסחה 10)</w:t>
      </w:r>
      <w:r w:rsidR="006634BF">
        <w:rPr>
          <w:rFonts w:hint="cs"/>
          <w:sz w:val="24"/>
          <w:szCs w:val="24"/>
          <w:rtl/>
          <w:lang w:bidi="he-IL"/>
        </w:rPr>
        <w:t xml:space="preserve"> </w:t>
      </w:r>
      <w:sdt>
        <w:sdtPr>
          <w:rPr>
            <w:rFonts w:hint="cs"/>
            <w:sz w:val="24"/>
            <w:szCs w:val="24"/>
            <w:rtl/>
            <w:lang w:bidi="he-IL"/>
          </w:rPr>
          <w:id w:val="-1885315574"/>
          <w:citation/>
        </w:sdtPr>
        <w:sdtEndPr/>
        <w:sdtContent>
          <w:r w:rsidR="006634BF">
            <w:rPr>
              <w:sz w:val="24"/>
              <w:szCs w:val="24"/>
              <w:rtl/>
              <w:lang w:bidi="he-IL"/>
            </w:rPr>
            <w:fldChar w:fldCharType="begin"/>
          </w:r>
          <w:r w:rsidR="006634BF">
            <w:rPr>
              <w:sz w:val="24"/>
              <w:szCs w:val="24"/>
              <w:rtl/>
              <w:lang w:bidi="he-IL"/>
            </w:rPr>
            <w:instrText xml:space="preserve"> </w:instrText>
          </w:r>
          <w:r w:rsidR="006634BF">
            <w:rPr>
              <w:rFonts w:hint="cs"/>
              <w:sz w:val="24"/>
              <w:szCs w:val="24"/>
              <w:lang w:bidi="he-IL"/>
            </w:rPr>
            <w:instrText>CITATION</w:instrText>
          </w:r>
          <w:r w:rsidR="006634BF">
            <w:rPr>
              <w:rFonts w:hint="cs"/>
              <w:sz w:val="24"/>
              <w:szCs w:val="24"/>
              <w:rtl/>
              <w:lang w:bidi="he-IL"/>
            </w:rPr>
            <w:instrText xml:space="preserve"> </w:instrText>
          </w:r>
          <w:r w:rsidR="006634BF">
            <w:rPr>
              <w:rFonts w:hint="cs"/>
              <w:sz w:val="24"/>
              <w:szCs w:val="24"/>
              <w:lang w:bidi="he-IL"/>
            </w:rPr>
            <w:instrText>basicBook \l 1037</w:instrText>
          </w:r>
          <w:r w:rsidR="006634BF">
            <w:rPr>
              <w:sz w:val="24"/>
              <w:szCs w:val="24"/>
              <w:rtl/>
              <w:lang w:bidi="he-IL"/>
            </w:rPr>
            <w:instrText xml:space="preserve"> </w:instrText>
          </w:r>
          <w:r w:rsidR="006634BF">
            <w:rPr>
              <w:sz w:val="24"/>
              <w:szCs w:val="24"/>
              <w:rtl/>
              <w:lang w:bidi="he-IL"/>
            </w:rPr>
            <w:fldChar w:fldCharType="separate"/>
          </w:r>
          <w:r w:rsidR="00EF42CF" w:rsidRPr="00EF42CF">
            <w:rPr>
              <w:rFonts w:hint="cs"/>
              <w:noProof/>
              <w:sz w:val="24"/>
              <w:szCs w:val="24"/>
              <w:rtl/>
              <w:lang w:bidi="he-IL"/>
            </w:rPr>
            <w:t>(</w:t>
          </w:r>
          <w:r w:rsidR="00EF42CF" w:rsidRPr="00EF42CF">
            <w:rPr>
              <w:rFonts w:hint="cs"/>
              <w:noProof/>
              <w:sz w:val="24"/>
              <w:szCs w:val="24"/>
              <w:lang w:bidi="he-IL"/>
            </w:rPr>
            <w:t>Fox, McDoland</w:t>
          </w:r>
          <w:r w:rsidR="00EF42CF" w:rsidRPr="00EF42CF">
            <w:rPr>
              <w:rFonts w:hint="cs"/>
              <w:noProof/>
              <w:sz w:val="24"/>
              <w:szCs w:val="24"/>
              <w:rtl/>
              <w:lang w:bidi="he-IL"/>
            </w:rPr>
            <w:t xml:space="preserve">, &amp; </w:t>
          </w:r>
          <w:r w:rsidR="00EF42CF" w:rsidRPr="00EF42CF">
            <w:rPr>
              <w:rFonts w:hint="cs"/>
              <w:noProof/>
              <w:sz w:val="24"/>
              <w:szCs w:val="24"/>
              <w:lang w:bidi="he-IL"/>
            </w:rPr>
            <w:t>Pritchard, 1998</w:t>
          </w:r>
          <w:r w:rsidR="00EF42CF" w:rsidRPr="00EF42CF">
            <w:rPr>
              <w:rFonts w:hint="cs"/>
              <w:noProof/>
              <w:sz w:val="24"/>
              <w:szCs w:val="24"/>
              <w:rtl/>
              <w:lang w:bidi="he-IL"/>
            </w:rPr>
            <w:t>)</w:t>
          </w:r>
          <w:r w:rsidR="006634BF">
            <w:rPr>
              <w:sz w:val="24"/>
              <w:szCs w:val="24"/>
              <w:rtl/>
              <w:lang w:bidi="he-IL"/>
            </w:rPr>
            <w:fldChar w:fldCharType="end"/>
          </w:r>
        </w:sdtContent>
      </w:sdt>
      <w:r w:rsidR="00CB0E58">
        <w:rPr>
          <w:rFonts w:hint="cs"/>
          <w:sz w:val="24"/>
          <w:szCs w:val="24"/>
          <w:rtl/>
          <w:lang w:bidi="he-IL"/>
        </w:rPr>
        <w:t>, התאוצה והכוח נמצאים ביחס ישר אחד לשני.</w:t>
      </w:r>
    </w:p>
    <w:p w:rsidR="00AB5251" w:rsidRDefault="00FD4253" w:rsidP="00641136">
      <w:pPr>
        <w:bidi/>
        <w:spacing w:after="160" w:line="360" w:lineRule="auto"/>
        <w:jc w:val="both"/>
        <w:rPr>
          <w:rFonts w:hint="cs"/>
          <w:sz w:val="24"/>
          <w:szCs w:val="24"/>
          <w:rtl/>
          <w:lang w:bidi="he-IL"/>
        </w:rPr>
      </w:pPr>
      <w:r>
        <w:rPr>
          <w:rFonts w:hint="cs"/>
          <w:sz w:val="24"/>
          <w:szCs w:val="24"/>
          <w:rtl/>
          <w:lang w:bidi="he-IL"/>
        </w:rPr>
        <w:t>כחלק מהמחקר</w:t>
      </w:r>
      <w:r w:rsidR="00AB5251">
        <w:rPr>
          <w:rFonts w:hint="cs"/>
          <w:sz w:val="24"/>
          <w:szCs w:val="24"/>
          <w:rtl/>
          <w:lang w:bidi="he-IL"/>
        </w:rPr>
        <w:t>, חוש</w:t>
      </w:r>
      <w:r w:rsidR="005B25FF">
        <w:rPr>
          <w:rFonts w:hint="cs"/>
          <w:sz w:val="24"/>
          <w:szCs w:val="24"/>
          <w:rtl/>
          <w:lang w:bidi="he-IL"/>
        </w:rPr>
        <w:t>בה המהירות הממוצעת של החלקיקים ב</w:t>
      </w:r>
      <w:r w:rsidR="00AB5251">
        <w:rPr>
          <w:rFonts w:hint="cs"/>
          <w:sz w:val="24"/>
          <w:szCs w:val="24"/>
          <w:rtl/>
          <w:lang w:bidi="he-IL"/>
        </w:rPr>
        <w:t>יחס לגובהם</w:t>
      </w:r>
      <w:r w:rsidR="00641136">
        <w:rPr>
          <w:rFonts w:hint="cs"/>
          <w:sz w:val="24"/>
          <w:szCs w:val="24"/>
          <w:rtl/>
          <w:lang w:bidi="he-IL"/>
        </w:rPr>
        <w:t xml:space="preserve"> על מנת לענות על שאלת המחקר הראשונה והשנייה</w:t>
      </w:r>
      <w:r w:rsidR="00AB5251">
        <w:rPr>
          <w:rFonts w:hint="cs"/>
          <w:sz w:val="24"/>
          <w:szCs w:val="24"/>
          <w:rtl/>
          <w:lang w:bidi="he-IL"/>
        </w:rPr>
        <w:t>. מהתוצאות נראה כי המ</w:t>
      </w:r>
      <w:r w:rsidR="00EC4DB2">
        <w:rPr>
          <w:rFonts w:hint="cs"/>
          <w:sz w:val="24"/>
          <w:szCs w:val="24"/>
          <w:rtl/>
          <w:lang w:bidi="he-IL"/>
        </w:rPr>
        <w:t>הירות עולה עם הגובה</w:t>
      </w:r>
      <w:r w:rsidR="00641136">
        <w:rPr>
          <w:rFonts w:hint="cs"/>
          <w:sz w:val="24"/>
          <w:szCs w:val="24"/>
          <w:rtl/>
          <w:lang w:bidi="he-IL"/>
        </w:rPr>
        <w:t xml:space="preserve"> (ראה איור 3.1)</w:t>
      </w:r>
      <w:r w:rsidR="00AB5251">
        <w:rPr>
          <w:rFonts w:hint="cs"/>
          <w:sz w:val="24"/>
          <w:szCs w:val="24"/>
          <w:rtl/>
          <w:lang w:bidi="he-IL"/>
        </w:rPr>
        <w:t>. תוצאות אלו באות ב</w:t>
      </w:r>
      <w:r w:rsidR="00FF3B60">
        <w:rPr>
          <w:rFonts w:hint="cs"/>
          <w:sz w:val="24"/>
          <w:szCs w:val="24"/>
          <w:rtl/>
          <w:lang w:bidi="he-IL"/>
        </w:rPr>
        <w:t>הסכמה עם מחקרים קודמים, ה</w:t>
      </w:r>
      <w:r w:rsidR="00AB5251">
        <w:rPr>
          <w:rFonts w:hint="cs"/>
          <w:sz w:val="24"/>
          <w:szCs w:val="24"/>
          <w:rtl/>
          <w:lang w:bidi="he-IL"/>
        </w:rPr>
        <w:t>מצאו ממצאים דומים</w:t>
      </w:r>
      <w:sdt>
        <w:sdtPr>
          <w:rPr>
            <w:rFonts w:hint="cs"/>
            <w:sz w:val="24"/>
            <w:szCs w:val="24"/>
            <w:rtl/>
            <w:lang w:bidi="he-IL"/>
          </w:rPr>
          <w:id w:val="609477777"/>
          <w:citation/>
        </w:sdtPr>
        <w:sdtEndPr/>
        <w:sdtContent>
          <w:r w:rsidR="00AB5251">
            <w:rPr>
              <w:sz w:val="24"/>
              <w:szCs w:val="24"/>
              <w:rtl/>
              <w:lang w:bidi="he-IL"/>
            </w:rPr>
            <w:fldChar w:fldCharType="begin"/>
          </w:r>
          <w:r w:rsidR="00AB5251">
            <w:rPr>
              <w:sz w:val="24"/>
              <w:szCs w:val="24"/>
              <w:rtl/>
              <w:lang w:bidi="he-IL"/>
            </w:rPr>
            <w:instrText xml:space="preserve"> </w:instrText>
          </w:r>
          <w:r w:rsidR="00AB5251">
            <w:rPr>
              <w:rFonts w:hint="cs"/>
              <w:sz w:val="24"/>
              <w:szCs w:val="24"/>
              <w:lang w:bidi="he-IL"/>
            </w:rPr>
            <w:instrText>CITATION</w:instrText>
          </w:r>
          <w:r w:rsidR="00AB5251">
            <w:rPr>
              <w:rFonts w:hint="cs"/>
              <w:sz w:val="24"/>
              <w:szCs w:val="24"/>
              <w:rtl/>
              <w:lang w:bidi="he-IL"/>
            </w:rPr>
            <w:instrText xml:space="preserve"> </w:instrText>
          </w:r>
          <w:r w:rsidR="00AB5251">
            <w:rPr>
              <w:rFonts w:hint="cs"/>
              <w:sz w:val="24"/>
              <w:szCs w:val="24"/>
              <w:lang w:bidi="he-IL"/>
            </w:rPr>
            <w:instrText>Eq2 \l 1037</w:instrText>
          </w:r>
          <w:r w:rsidR="00AB5251">
            <w:rPr>
              <w:sz w:val="24"/>
              <w:szCs w:val="24"/>
              <w:rtl/>
              <w:lang w:bidi="he-IL"/>
            </w:rPr>
            <w:instrText xml:space="preserve"> </w:instrText>
          </w:r>
          <w:r w:rsidR="00AB5251">
            <w:rPr>
              <w:sz w:val="24"/>
              <w:szCs w:val="24"/>
              <w:rtl/>
              <w:lang w:bidi="he-IL"/>
            </w:rPr>
            <w:fldChar w:fldCharType="separate"/>
          </w:r>
          <w:r w:rsidR="00EF42CF">
            <w:rPr>
              <w:noProof/>
              <w:sz w:val="24"/>
              <w:szCs w:val="24"/>
              <w:rtl/>
              <w:lang w:bidi="he-IL"/>
            </w:rPr>
            <w:t xml:space="preserve"> </w:t>
          </w:r>
          <w:r w:rsidR="00EF42CF" w:rsidRPr="00EF42CF">
            <w:rPr>
              <w:rFonts w:hint="cs"/>
              <w:noProof/>
              <w:sz w:val="24"/>
              <w:szCs w:val="24"/>
              <w:rtl/>
              <w:lang w:bidi="he-IL"/>
            </w:rPr>
            <w:t>(</w:t>
          </w:r>
          <w:r w:rsidR="00EF42CF" w:rsidRPr="00EF42CF">
            <w:rPr>
              <w:rFonts w:hint="cs"/>
              <w:noProof/>
              <w:sz w:val="24"/>
              <w:szCs w:val="24"/>
              <w:lang w:bidi="he-IL"/>
            </w:rPr>
            <w:t>Moltchanov, Bohbot-Raviv</w:t>
          </w:r>
          <w:r w:rsidR="00EF42CF" w:rsidRPr="00EF42CF">
            <w:rPr>
              <w:rFonts w:hint="cs"/>
              <w:noProof/>
              <w:sz w:val="24"/>
              <w:szCs w:val="24"/>
              <w:rtl/>
              <w:lang w:bidi="he-IL"/>
            </w:rPr>
            <w:t xml:space="preserve">, &amp; </w:t>
          </w:r>
          <w:r w:rsidR="00EF42CF" w:rsidRPr="00EF42CF">
            <w:rPr>
              <w:rFonts w:hint="cs"/>
              <w:noProof/>
              <w:sz w:val="24"/>
              <w:szCs w:val="24"/>
              <w:lang w:bidi="he-IL"/>
            </w:rPr>
            <w:t>Shavit, 2011</w:t>
          </w:r>
          <w:r w:rsidR="00EF42CF" w:rsidRPr="00EF42CF">
            <w:rPr>
              <w:rFonts w:hint="cs"/>
              <w:noProof/>
              <w:sz w:val="24"/>
              <w:szCs w:val="24"/>
              <w:rtl/>
              <w:lang w:bidi="he-IL"/>
            </w:rPr>
            <w:t>)</w:t>
          </w:r>
          <w:r w:rsidR="00AB5251">
            <w:rPr>
              <w:sz w:val="24"/>
              <w:szCs w:val="24"/>
              <w:rtl/>
              <w:lang w:bidi="he-IL"/>
            </w:rPr>
            <w:fldChar w:fldCharType="end"/>
          </w:r>
        </w:sdtContent>
      </w:sdt>
      <w:sdt>
        <w:sdtPr>
          <w:rPr>
            <w:rFonts w:hint="cs"/>
            <w:sz w:val="24"/>
            <w:szCs w:val="24"/>
            <w:rtl/>
            <w:lang w:bidi="he-IL"/>
          </w:rPr>
          <w:id w:val="1351145952"/>
          <w:citation/>
        </w:sdtPr>
        <w:sdtEndPr/>
        <w:sdtContent>
          <w:r w:rsidR="00AB5251">
            <w:rPr>
              <w:sz w:val="24"/>
              <w:szCs w:val="24"/>
              <w:rtl/>
              <w:lang w:bidi="he-IL"/>
            </w:rPr>
            <w:fldChar w:fldCharType="begin"/>
          </w:r>
          <w:r w:rsidR="00AB5251">
            <w:rPr>
              <w:sz w:val="24"/>
              <w:szCs w:val="24"/>
              <w:lang w:bidi="he-IL"/>
            </w:rPr>
            <w:instrText xml:space="preserve"> CITATION DankEquations \l 1033 </w:instrText>
          </w:r>
          <w:r w:rsidR="00AB5251">
            <w:rPr>
              <w:sz w:val="24"/>
              <w:szCs w:val="24"/>
              <w:rtl/>
              <w:lang w:bidi="he-IL"/>
            </w:rPr>
            <w:fldChar w:fldCharType="separate"/>
          </w:r>
          <w:r w:rsidR="00EF42CF">
            <w:rPr>
              <w:noProof/>
              <w:sz w:val="24"/>
              <w:szCs w:val="24"/>
              <w:lang w:bidi="he-IL"/>
            </w:rPr>
            <w:t xml:space="preserve"> </w:t>
          </w:r>
          <w:r w:rsidR="00EF42CF" w:rsidRPr="00EF42CF">
            <w:rPr>
              <w:noProof/>
              <w:sz w:val="24"/>
              <w:szCs w:val="24"/>
              <w:lang w:bidi="he-IL"/>
            </w:rPr>
            <w:t>(Brunet, Finnigan, &amp; Raupach., 1994)</w:t>
          </w:r>
          <w:r w:rsidR="00AB5251">
            <w:rPr>
              <w:sz w:val="24"/>
              <w:szCs w:val="24"/>
              <w:rtl/>
              <w:lang w:bidi="he-IL"/>
            </w:rPr>
            <w:fldChar w:fldCharType="end"/>
          </w:r>
        </w:sdtContent>
      </w:sdt>
      <w:r w:rsidR="00AB5251">
        <w:rPr>
          <w:sz w:val="24"/>
          <w:szCs w:val="24"/>
          <w:lang w:bidi="he-IL"/>
        </w:rPr>
        <w:t>.</w:t>
      </w:r>
      <w:r w:rsidR="00BA7A59">
        <w:rPr>
          <w:rFonts w:hint="cs"/>
          <w:sz w:val="24"/>
          <w:szCs w:val="24"/>
          <w:rtl/>
          <w:lang w:bidi="he-IL"/>
        </w:rPr>
        <w:t xml:space="preserve"> בנוסף, תוצאות אלו מאששות את השערת המחקר </w:t>
      </w:r>
      <w:r w:rsidR="00641136">
        <w:rPr>
          <w:rFonts w:hint="cs"/>
          <w:sz w:val="24"/>
          <w:szCs w:val="24"/>
          <w:rtl/>
          <w:lang w:bidi="he-IL"/>
        </w:rPr>
        <w:t>השנייה</w:t>
      </w:r>
      <w:r w:rsidR="00BA7A59">
        <w:rPr>
          <w:rFonts w:hint="cs"/>
          <w:sz w:val="24"/>
          <w:szCs w:val="24"/>
          <w:rtl/>
          <w:lang w:bidi="he-IL"/>
        </w:rPr>
        <w:t>. לעומת זאת, המהירות הממוצעת בתכסית כמעט ולא הושפעה מהשינוי במהירות מעל התכסית (</w:t>
      </w:r>
      <w:r w:rsidR="00BA7A59">
        <w:rPr>
          <w:sz w:val="24"/>
          <w:szCs w:val="24"/>
          <w:lang w:bidi="he-IL"/>
        </w:rPr>
        <w:t>U</w:t>
      </w:r>
      <w:r w:rsidR="00BA7A59">
        <w:rPr>
          <w:sz w:val="24"/>
          <w:szCs w:val="24"/>
          <w:vertAlign w:val="subscript"/>
          <w:lang w:bidi="he-IL"/>
        </w:rPr>
        <w:t>∞</w:t>
      </w:r>
      <w:r w:rsidR="006857F4">
        <w:rPr>
          <w:rFonts w:hint="cs"/>
          <w:sz w:val="24"/>
          <w:szCs w:val="24"/>
          <w:rtl/>
          <w:lang w:bidi="he-IL"/>
        </w:rPr>
        <w:t>), דבר המפריח את השערת המחקר הראשונה</w:t>
      </w:r>
      <w:r w:rsidR="00BA7A59">
        <w:rPr>
          <w:rFonts w:hint="cs"/>
          <w:sz w:val="24"/>
          <w:szCs w:val="24"/>
          <w:rtl/>
          <w:lang w:bidi="he-IL"/>
        </w:rPr>
        <w:t>.</w:t>
      </w:r>
    </w:p>
    <w:p w:rsidR="000800E6" w:rsidRPr="00C55C92" w:rsidRDefault="000800E6" w:rsidP="000800E6">
      <w:pPr>
        <w:bidi/>
        <w:spacing w:after="160" w:line="360" w:lineRule="auto"/>
        <w:jc w:val="both"/>
        <w:rPr>
          <w:sz w:val="24"/>
          <w:szCs w:val="24"/>
          <w:lang w:bidi="he-IL"/>
        </w:rPr>
      </w:pPr>
      <w:r>
        <w:rPr>
          <w:rFonts w:hint="cs"/>
          <w:sz w:val="24"/>
          <w:szCs w:val="24"/>
          <w:rtl/>
          <w:lang w:bidi="he-IL"/>
        </w:rPr>
        <w:t xml:space="preserve">העובדה שנמצא קשר בין הגובה למהירות אינה מפתיע מאוד, וכבר נמצא קשר זה במחקרים בעבר. בנוסף אפשר להסביר תופעה זו בכך שעם הגובה, השפעת שכבת הגבול שהתכסית יוצרת קטן. לעמות זאת, המחסור בקשר בין המהירות בתכסית למהירות מעל התכסית באה בהפתעה. דבר זה מעיד כל כך שלבניינים בתכסית השפעה גדולה מאוד על המהירות בתכסית </w:t>
      </w:r>
      <w:r>
        <w:rPr>
          <w:rFonts w:hint="cs"/>
          <w:sz w:val="24"/>
          <w:szCs w:val="24"/>
          <w:rtl/>
          <w:lang w:bidi="he-IL"/>
        </w:rPr>
        <w:lastRenderedPageBreak/>
        <w:t>זו, ולכן גם כאשר המהירות מעל התכסית גדולה מאוד המהירות בתוך התכסית לא גדלה משמעותית.</w:t>
      </w:r>
    </w:p>
    <w:p w:rsidR="008C21D2" w:rsidRDefault="00FF3B60" w:rsidP="00802BA7">
      <w:pPr>
        <w:bidi/>
        <w:spacing w:after="160" w:line="360" w:lineRule="auto"/>
        <w:jc w:val="both"/>
        <w:rPr>
          <w:sz w:val="24"/>
          <w:szCs w:val="24"/>
          <w:rtl/>
          <w:lang w:bidi="he-IL"/>
        </w:rPr>
      </w:pPr>
      <w:r>
        <w:rPr>
          <w:rFonts w:hint="cs"/>
          <w:sz w:val="24"/>
          <w:szCs w:val="24"/>
          <w:rtl/>
          <w:lang w:bidi="he-IL"/>
        </w:rPr>
        <w:t>בנוסף למדידת המהירות, במהלך המחקר נמדדה תאוצת החלקיקים בתכסית</w:t>
      </w:r>
      <w:r w:rsidR="00171506">
        <w:rPr>
          <w:rFonts w:hint="cs"/>
          <w:sz w:val="24"/>
          <w:szCs w:val="24"/>
          <w:rtl/>
          <w:lang w:bidi="he-IL"/>
        </w:rPr>
        <w:t>. אפשר לראות במפות החום</w:t>
      </w:r>
      <w:r w:rsidR="00934D59">
        <w:rPr>
          <w:rFonts w:hint="cs"/>
          <w:sz w:val="24"/>
          <w:szCs w:val="24"/>
          <w:rtl/>
          <w:lang w:bidi="he-IL"/>
        </w:rPr>
        <w:t xml:space="preserve"> (ראו איורים 3.4 ו-3.5)</w:t>
      </w:r>
      <w:r w:rsidR="00171506">
        <w:rPr>
          <w:rFonts w:hint="cs"/>
          <w:sz w:val="24"/>
          <w:szCs w:val="24"/>
          <w:rtl/>
          <w:lang w:bidi="he-IL"/>
        </w:rPr>
        <w:t xml:space="preserve"> </w:t>
      </w:r>
      <w:r w:rsidR="00B82B3B">
        <w:rPr>
          <w:rFonts w:hint="cs"/>
          <w:sz w:val="24"/>
          <w:szCs w:val="24"/>
          <w:rtl/>
          <w:lang w:bidi="he-IL"/>
        </w:rPr>
        <w:t>כי מעל התכסית התאוצה</w:t>
      </w:r>
      <w:r w:rsidR="00802BA7">
        <w:rPr>
          <w:rFonts w:hint="cs"/>
          <w:sz w:val="24"/>
          <w:szCs w:val="24"/>
          <w:rtl/>
          <w:lang w:bidi="he-IL"/>
        </w:rPr>
        <w:t xml:space="preserve"> אינה</w:t>
      </w:r>
      <w:r w:rsidR="00B82B3B">
        <w:rPr>
          <w:rFonts w:hint="cs"/>
          <w:sz w:val="24"/>
          <w:szCs w:val="24"/>
          <w:rtl/>
          <w:lang w:bidi="he-IL"/>
        </w:rPr>
        <w:t xml:space="preserve"> קרובה לאפס.</w:t>
      </w:r>
      <w:r w:rsidR="007E6CDA">
        <w:rPr>
          <w:rFonts w:hint="cs"/>
          <w:sz w:val="24"/>
          <w:szCs w:val="24"/>
          <w:rtl/>
          <w:lang w:bidi="he-IL"/>
        </w:rPr>
        <w:t xml:space="preserve"> </w:t>
      </w:r>
      <w:r w:rsidR="00802BA7">
        <w:rPr>
          <w:rFonts w:hint="cs"/>
          <w:sz w:val="24"/>
          <w:szCs w:val="24"/>
          <w:rtl/>
          <w:lang w:bidi="he-IL"/>
        </w:rPr>
        <w:t>דבר זה הגיוני, כי למרות שלא פועל שום כוח ישיר על חלקיקים באזור זה, ההשפעה של שכבת הגבול ממשיכה גם מעל התכסית העירונית</w:t>
      </w:r>
      <w:r w:rsidR="00171506">
        <w:rPr>
          <w:rFonts w:hint="cs"/>
          <w:sz w:val="24"/>
          <w:szCs w:val="24"/>
          <w:rtl/>
          <w:lang w:bidi="he-IL"/>
        </w:rPr>
        <w:t>.</w:t>
      </w:r>
      <w:r w:rsidR="00B82B3B">
        <w:rPr>
          <w:rFonts w:hint="cs"/>
          <w:sz w:val="24"/>
          <w:szCs w:val="24"/>
          <w:rtl/>
          <w:lang w:bidi="he-IL"/>
        </w:rPr>
        <w:t xml:space="preserve"> מעבר זה ניתן לראות</w:t>
      </w:r>
      <w:r w:rsidR="00135738">
        <w:rPr>
          <w:rFonts w:hint="cs"/>
          <w:sz w:val="24"/>
          <w:szCs w:val="24"/>
          <w:rtl/>
          <w:lang w:bidi="he-IL"/>
        </w:rPr>
        <w:t xml:space="preserve"> את תאוטת החלקיקים בקרבת הבניין. זאת</w:t>
      </w:r>
      <w:r w:rsidR="00B82B3B">
        <w:rPr>
          <w:rFonts w:hint="cs"/>
          <w:sz w:val="24"/>
          <w:szCs w:val="24"/>
          <w:rtl/>
          <w:lang w:bidi="he-IL"/>
        </w:rPr>
        <w:t xml:space="preserve"> ניתן להסביר בעזרת נוסחאות נאבייר סטוקס</w:t>
      </w:r>
      <w:r w:rsidR="00E52299">
        <w:rPr>
          <w:rFonts w:hint="cs"/>
          <w:sz w:val="24"/>
          <w:szCs w:val="24"/>
          <w:rtl/>
          <w:lang w:bidi="he-IL"/>
        </w:rPr>
        <w:t xml:space="preserve">. </w:t>
      </w:r>
      <w:r w:rsidR="00B82B3B">
        <w:rPr>
          <w:rFonts w:hint="cs"/>
          <w:sz w:val="24"/>
          <w:szCs w:val="24"/>
          <w:rtl/>
          <w:lang w:bidi="he-IL"/>
        </w:rPr>
        <w:t>בזרימה בה ניתן להזניח את מאמצי הגזירה נקבל</w:t>
      </w:r>
      <w:r w:rsidR="008C21D2">
        <w:rPr>
          <w:rFonts w:hint="cs"/>
          <w:sz w:val="24"/>
          <w:szCs w:val="24"/>
          <w:rtl/>
          <w:lang w:bidi="he-IL"/>
        </w:rPr>
        <w:t xml:space="preserve"> את </w:t>
      </w:r>
      <w:r w:rsidR="000E6953">
        <w:rPr>
          <w:rFonts w:hint="cs"/>
          <w:sz w:val="24"/>
          <w:szCs w:val="24"/>
          <w:rtl/>
          <w:lang w:bidi="he-IL"/>
        </w:rPr>
        <w:t>נוסחה</w:t>
      </w:r>
      <w:r w:rsidR="008C21D2">
        <w:rPr>
          <w:rFonts w:hint="cs"/>
          <w:sz w:val="24"/>
          <w:szCs w:val="24"/>
          <w:rtl/>
          <w:lang w:bidi="he-IL"/>
        </w:rPr>
        <w:t xml:space="preserve"> 13</w:t>
      </w:r>
      <w:r>
        <w:rPr>
          <w:rFonts w:hint="cs"/>
          <w:sz w:val="24"/>
          <w:szCs w:val="24"/>
          <w:rtl/>
          <w:lang w:bidi="he-IL"/>
        </w:rPr>
        <w:t>.</w:t>
      </w:r>
    </w:p>
    <w:p w:rsidR="008C21D2" w:rsidRDefault="008C21D2" w:rsidP="008C21D2">
      <w:pPr>
        <w:bidi/>
        <w:spacing w:after="160" w:line="360" w:lineRule="auto"/>
        <w:jc w:val="both"/>
        <w:rPr>
          <w:sz w:val="24"/>
          <w:szCs w:val="24"/>
          <w:rtl/>
          <w:lang w:bidi="he-IL"/>
        </w:rPr>
      </w:pPr>
      <w:r>
        <w:rPr>
          <w:rFonts w:hint="cs"/>
          <w:sz w:val="24"/>
          <w:szCs w:val="24"/>
          <w:rtl/>
          <w:lang w:bidi="he-IL"/>
        </w:rPr>
        <w:t xml:space="preserve">(13)                                            </w:t>
      </w:r>
      <w:r w:rsidR="00B82B3B">
        <w:rPr>
          <w:rFonts w:hint="cs"/>
          <w:sz w:val="24"/>
          <w:szCs w:val="24"/>
          <w:rtl/>
          <w:lang w:bidi="he-IL"/>
        </w:rPr>
        <w:t xml:space="preserve"> </w:t>
      </w:r>
      <m:oMath>
        <m:d>
          <m:dPr>
            <m:begChr m:val="〈"/>
            <m:endChr m:val="〉"/>
            <m:ctrlPr>
              <w:rPr>
                <w:rFonts w:ascii="Cambria Math" w:hAnsi="Cambria Math"/>
                <w:sz w:val="24"/>
                <w:szCs w:val="24"/>
                <w:lang w:bidi="he-IL"/>
              </w:rPr>
            </m:ctrlPr>
          </m:dPr>
          <m:e>
            <m:f>
              <m:fPr>
                <m:ctrlPr>
                  <w:rPr>
                    <w:rFonts w:ascii="Cambria Math" w:hAnsi="Cambria Math"/>
                    <w:i/>
                    <w:sz w:val="24"/>
                    <w:szCs w:val="24"/>
                    <w:lang w:bidi="he-IL"/>
                  </w:rPr>
                </m:ctrlPr>
              </m:fPr>
              <m:num>
                <m:r>
                  <w:rPr>
                    <w:rFonts w:ascii="Cambria Math" w:hAnsi="Cambria Math"/>
                    <w:sz w:val="24"/>
                    <w:szCs w:val="24"/>
                    <w:lang w:bidi="he-IL"/>
                  </w:rPr>
                  <m:t>Du</m:t>
                </m:r>
              </m:num>
              <m:den>
                <m:r>
                  <w:rPr>
                    <w:rFonts w:ascii="Cambria Math" w:hAnsi="Cambria Math"/>
                    <w:sz w:val="24"/>
                    <w:szCs w:val="24"/>
                    <w:lang w:bidi="he-IL"/>
                  </w:rPr>
                  <m:t>Dt</m:t>
                </m:r>
              </m:den>
            </m:f>
          </m:e>
        </m:d>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d>
          <m:dPr>
            <m:begChr m:val="〈"/>
            <m:endChr m:val="〉"/>
            <m:ctrlPr>
              <w:rPr>
                <w:rFonts w:ascii="Cambria Math" w:hAnsi="Cambria Math"/>
                <w:i/>
                <w:sz w:val="24"/>
                <w:szCs w:val="24"/>
                <w:lang w:bidi="he-IL"/>
              </w:rPr>
            </m:ctrlPr>
          </m:dPr>
          <m:e>
            <m:r>
              <m:rPr>
                <m:sty m:val="p"/>
              </m:rPr>
              <w:rPr>
                <w:rFonts w:ascii="Cambria Math" w:hAnsi="Cambria Math"/>
                <w:sz w:val="24"/>
                <w:szCs w:val="24"/>
                <w:lang w:bidi="he-IL"/>
              </w:rPr>
              <m:t>∇</m:t>
            </m:r>
            <m:r>
              <w:rPr>
                <w:rFonts w:ascii="Cambria Math" w:hAnsi="Cambria Math"/>
                <w:sz w:val="24"/>
                <w:szCs w:val="24"/>
                <w:lang w:bidi="he-IL"/>
              </w:rPr>
              <m:t>p</m:t>
            </m:r>
          </m:e>
        </m:d>
      </m:oMath>
      <w:r w:rsidR="00B82B3B">
        <w:rPr>
          <w:rFonts w:hint="cs"/>
          <w:sz w:val="24"/>
          <w:szCs w:val="24"/>
          <w:rtl/>
          <w:lang w:bidi="he-IL"/>
        </w:rPr>
        <w:t xml:space="preserve"> </w:t>
      </w:r>
    </w:p>
    <w:p w:rsidR="00171506" w:rsidRDefault="00B82B3B" w:rsidP="00654806">
      <w:pPr>
        <w:bidi/>
        <w:spacing w:after="160" w:line="360" w:lineRule="auto"/>
        <w:jc w:val="both"/>
        <w:rPr>
          <w:sz w:val="24"/>
          <w:szCs w:val="24"/>
          <w:rtl/>
          <w:lang w:bidi="he-IL"/>
        </w:rPr>
      </w:pPr>
      <w:r>
        <w:rPr>
          <w:rFonts w:hint="cs"/>
          <w:sz w:val="24"/>
          <w:szCs w:val="24"/>
          <w:rtl/>
          <w:lang w:bidi="he-IL"/>
        </w:rPr>
        <w:t>כלומר</w:t>
      </w:r>
      <w:r w:rsidR="00EE3BB2">
        <w:rPr>
          <w:rFonts w:hint="cs"/>
          <w:sz w:val="24"/>
          <w:szCs w:val="24"/>
          <w:rtl/>
          <w:lang w:bidi="he-IL"/>
        </w:rPr>
        <w:t>,</w:t>
      </w:r>
      <w:r>
        <w:rPr>
          <w:rFonts w:hint="cs"/>
          <w:sz w:val="24"/>
          <w:szCs w:val="24"/>
          <w:rtl/>
          <w:lang w:bidi="he-IL"/>
        </w:rPr>
        <w:t xml:space="preserve"> התאוצה הממוצעת</w:t>
      </w:r>
      <w:r w:rsidR="00E21660">
        <w:rPr>
          <w:rFonts w:hint="cs"/>
          <w:sz w:val="24"/>
          <w:szCs w:val="24"/>
          <w:rtl/>
          <w:lang w:bidi="he-IL"/>
        </w:rPr>
        <w:t xml:space="preserve"> (צד ימין)</w:t>
      </w:r>
      <w:r>
        <w:rPr>
          <w:rFonts w:hint="cs"/>
          <w:sz w:val="24"/>
          <w:szCs w:val="24"/>
          <w:rtl/>
          <w:lang w:bidi="he-IL"/>
        </w:rPr>
        <w:t xml:space="preserve"> נמצאת ביחס לינארי הפוך לגרדיאנט </w:t>
      </w:r>
      <w:r w:rsidR="00135738">
        <w:rPr>
          <w:rFonts w:hint="cs"/>
          <w:sz w:val="24"/>
          <w:szCs w:val="24"/>
          <w:rtl/>
          <w:lang w:bidi="he-IL"/>
        </w:rPr>
        <w:t>ה</w:t>
      </w:r>
      <w:r>
        <w:rPr>
          <w:rFonts w:hint="cs"/>
          <w:sz w:val="24"/>
          <w:szCs w:val="24"/>
          <w:rtl/>
          <w:lang w:bidi="he-IL"/>
        </w:rPr>
        <w:t>לחץ</w:t>
      </w:r>
      <w:r w:rsidR="00E21660">
        <w:rPr>
          <w:rFonts w:hint="cs"/>
          <w:sz w:val="24"/>
          <w:szCs w:val="24"/>
          <w:rtl/>
          <w:lang w:bidi="he-IL"/>
        </w:rPr>
        <w:t xml:space="preserve"> הממוצע (צד שמאל)</w:t>
      </w:r>
      <w:r>
        <w:rPr>
          <w:rFonts w:hint="cs"/>
          <w:sz w:val="24"/>
          <w:szCs w:val="24"/>
          <w:rtl/>
          <w:lang w:bidi="he-IL"/>
        </w:rPr>
        <w:t>. מתוצאות קודמות, ניתן לראות</w:t>
      </w:r>
      <w:r w:rsidR="00135738">
        <w:rPr>
          <w:rFonts w:hint="cs"/>
          <w:sz w:val="24"/>
          <w:szCs w:val="24"/>
          <w:rtl/>
          <w:lang w:bidi="he-IL"/>
        </w:rPr>
        <w:t xml:space="preserve"> שבקרבת עצם הלחץ עולה עם ציר ה-</w:t>
      </w:r>
      <w:r w:rsidR="00135738">
        <w:rPr>
          <w:sz w:val="24"/>
          <w:szCs w:val="24"/>
          <w:lang w:bidi="he-IL"/>
        </w:rPr>
        <w:t>x</w:t>
      </w:r>
      <w:r w:rsidR="00135738">
        <w:rPr>
          <w:rFonts w:hint="cs"/>
          <w:sz w:val="24"/>
          <w:szCs w:val="24"/>
          <w:rtl/>
          <w:lang w:bidi="he-IL"/>
        </w:rPr>
        <w:t xml:space="preserve"> (ציר הזרימה), ולכן נוצר</w:t>
      </w:r>
      <w:r>
        <w:rPr>
          <w:rFonts w:hint="cs"/>
          <w:sz w:val="24"/>
          <w:szCs w:val="24"/>
          <w:rtl/>
          <w:lang w:bidi="he-IL"/>
        </w:rPr>
        <w:t>ת תאוטה</w:t>
      </w:r>
      <w:sdt>
        <w:sdtPr>
          <w:rPr>
            <w:rFonts w:hint="cs"/>
            <w:sz w:val="24"/>
            <w:szCs w:val="24"/>
            <w:rtl/>
            <w:lang w:bidi="he-IL"/>
          </w:rPr>
          <w:id w:val="-168183834"/>
          <w:citation/>
        </w:sdtPr>
        <w:sdtEndPr/>
        <w:sdtContent>
          <w:r w:rsidR="00912031">
            <w:rPr>
              <w:sz w:val="24"/>
              <w:szCs w:val="24"/>
              <w:rtl/>
              <w:lang w:bidi="he-IL"/>
            </w:rPr>
            <w:fldChar w:fldCharType="begin"/>
          </w:r>
          <w:r w:rsidR="00912031">
            <w:rPr>
              <w:sz w:val="24"/>
              <w:szCs w:val="24"/>
              <w:rtl/>
              <w:lang w:bidi="he-IL"/>
            </w:rPr>
            <w:instrText xml:space="preserve"> </w:instrText>
          </w:r>
          <w:r w:rsidR="00912031">
            <w:rPr>
              <w:rFonts w:hint="cs"/>
              <w:sz w:val="24"/>
              <w:szCs w:val="24"/>
              <w:lang w:bidi="he-IL"/>
            </w:rPr>
            <w:instrText>CITATION</w:instrText>
          </w:r>
          <w:r w:rsidR="00912031">
            <w:rPr>
              <w:rFonts w:hint="cs"/>
              <w:sz w:val="24"/>
              <w:szCs w:val="24"/>
              <w:rtl/>
              <w:lang w:bidi="he-IL"/>
            </w:rPr>
            <w:instrText xml:space="preserve"> </w:instrText>
          </w:r>
          <w:r w:rsidR="00912031">
            <w:rPr>
              <w:rFonts w:hint="cs"/>
              <w:sz w:val="24"/>
              <w:szCs w:val="24"/>
              <w:lang w:bidi="he-IL"/>
            </w:rPr>
            <w:instrText>Fai57 \l 1037</w:instrText>
          </w:r>
          <w:r w:rsidR="00912031">
            <w:rPr>
              <w:sz w:val="24"/>
              <w:szCs w:val="24"/>
              <w:rtl/>
              <w:lang w:bidi="he-IL"/>
            </w:rPr>
            <w:instrText xml:space="preserve"> </w:instrText>
          </w:r>
          <w:r w:rsidR="00912031">
            <w:rPr>
              <w:sz w:val="24"/>
              <w:szCs w:val="24"/>
              <w:rtl/>
              <w:lang w:bidi="he-IL"/>
            </w:rPr>
            <w:fldChar w:fldCharType="separate"/>
          </w:r>
          <w:r w:rsidR="00EF42CF">
            <w:rPr>
              <w:noProof/>
              <w:sz w:val="24"/>
              <w:szCs w:val="24"/>
              <w:rtl/>
              <w:lang w:bidi="he-IL"/>
            </w:rPr>
            <w:t xml:space="preserve"> </w:t>
          </w:r>
          <w:r w:rsidR="00EF42CF" w:rsidRPr="00EF42CF">
            <w:rPr>
              <w:rFonts w:hint="cs"/>
              <w:noProof/>
              <w:sz w:val="24"/>
              <w:szCs w:val="24"/>
              <w:rtl/>
              <w:lang w:bidi="he-IL"/>
            </w:rPr>
            <w:t>(</w:t>
          </w:r>
          <w:r w:rsidR="00EF42CF" w:rsidRPr="00EF42CF">
            <w:rPr>
              <w:rFonts w:hint="cs"/>
              <w:noProof/>
              <w:sz w:val="24"/>
              <w:szCs w:val="24"/>
              <w:lang w:bidi="he-IL"/>
            </w:rPr>
            <w:t>Fail, Lawford</w:t>
          </w:r>
          <w:r w:rsidR="00EF42CF" w:rsidRPr="00EF42CF">
            <w:rPr>
              <w:rFonts w:hint="cs"/>
              <w:noProof/>
              <w:sz w:val="24"/>
              <w:szCs w:val="24"/>
              <w:rtl/>
              <w:lang w:bidi="he-IL"/>
            </w:rPr>
            <w:t xml:space="preserve">, &amp; </w:t>
          </w:r>
          <w:r w:rsidR="00EF42CF" w:rsidRPr="00EF42CF">
            <w:rPr>
              <w:rFonts w:hint="cs"/>
              <w:noProof/>
              <w:sz w:val="24"/>
              <w:szCs w:val="24"/>
              <w:lang w:bidi="he-IL"/>
            </w:rPr>
            <w:t>Eyre, 1957</w:t>
          </w:r>
          <w:r w:rsidR="00EF42CF" w:rsidRPr="00EF42CF">
            <w:rPr>
              <w:rFonts w:hint="cs"/>
              <w:noProof/>
              <w:sz w:val="24"/>
              <w:szCs w:val="24"/>
              <w:rtl/>
              <w:lang w:bidi="he-IL"/>
            </w:rPr>
            <w:t>)</w:t>
          </w:r>
          <w:r w:rsidR="00912031">
            <w:rPr>
              <w:sz w:val="24"/>
              <w:szCs w:val="24"/>
              <w:rtl/>
              <w:lang w:bidi="he-IL"/>
            </w:rPr>
            <w:fldChar w:fldCharType="end"/>
          </w:r>
        </w:sdtContent>
      </w:sdt>
      <w:r>
        <w:rPr>
          <w:rFonts w:hint="cs"/>
          <w:sz w:val="24"/>
          <w:szCs w:val="24"/>
          <w:rtl/>
          <w:lang w:bidi="he-IL"/>
        </w:rPr>
        <w:t>. מעבר לזאת נראת הא</w:t>
      </w:r>
      <w:r w:rsidR="00135738">
        <w:rPr>
          <w:rFonts w:hint="cs"/>
          <w:sz w:val="24"/>
          <w:szCs w:val="24"/>
          <w:rtl/>
          <w:lang w:bidi="he-IL"/>
        </w:rPr>
        <w:t>צה של החלקיקים מיד לאחר הביניין.</w:t>
      </w:r>
      <w:r>
        <w:rPr>
          <w:rFonts w:hint="cs"/>
          <w:sz w:val="24"/>
          <w:szCs w:val="24"/>
          <w:rtl/>
          <w:lang w:bidi="he-IL"/>
        </w:rPr>
        <w:t xml:space="preserve"> גם דבר זה מוסבר מהיחס בין התאוצה ללחץ. מחקרים קודמים מצאו כי מיד לאחר עצם בתוך זורם</w:t>
      </w:r>
      <w:r w:rsidR="00135738">
        <w:rPr>
          <w:rFonts w:hint="cs"/>
          <w:sz w:val="24"/>
          <w:szCs w:val="24"/>
          <w:rtl/>
          <w:lang w:bidi="he-IL"/>
        </w:rPr>
        <w:t xml:space="preserve">, </w:t>
      </w:r>
      <w:r>
        <w:rPr>
          <w:rFonts w:hint="cs"/>
          <w:sz w:val="24"/>
          <w:szCs w:val="24"/>
          <w:rtl/>
          <w:lang w:bidi="he-IL"/>
        </w:rPr>
        <w:t>הלחץ</w:t>
      </w:r>
      <w:r w:rsidR="00135738">
        <w:rPr>
          <w:rFonts w:hint="cs"/>
          <w:sz w:val="24"/>
          <w:szCs w:val="24"/>
          <w:rtl/>
          <w:lang w:bidi="he-IL"/>
        </w:rPr>
        <w:t xml:space="preserve"> יורד</w:t>
      </w:r>
      <w:r w:rsidR="00135738">
        <w:rPr>
          <w:sz w:val="24"/>
          <w:szCs w:val="24"/>
          <w:lang w:bidi="he-IL"/>
        </w:rPr>
        <w:t xml:space="preserve"> </w:t>
      </w:r>
      <w:r w:rsidR="00135738">
        <w:rPr>
          <w:rFonts w:hint="cs"/>
          <w:sz w:val="24"/>
          <w:szCs w:val="24"/>
          <w:rtl/>
          <w:lang w:bidi="he-IL"/>
        </w:rPr>
        <w:t>משמעותית ביחס לציר ה-</w:t>
      </w:r>
      <w:r w:rsidR="00135738">
        <w:rPr>
          <w:sz w:val="24"/>
          <w:szCs w:val="24"/>
          <w:lang w:bidi="he-IL"/>
        </w:rPr>
        <w:t>x</w:t>
      </w:r>
      <w:r>
        <w:rPr>
          <w:rFonts w:hint="cs"/>
          <w:sz w:val="24"/>
          <w:szCs w:val="24"/>
          <w:rtl/>
          <w:lang w:bidi="he-IL"/>
        </w:rPr>
        <w:t xml:space="preserve">, ולכן </w:t>
      </w:r>
      <w:r w:rsidR="00654806">
        <w:rPr>
          <w:rFonts w:hint="cs"/>
          <w:sz w:val="24"/>
          <w:szCs w:val="24"/>
          <w:rtl/>
          <w:lang w:bidi="he-IL"/>
        </w:rPr>
        <w:t>נוסחה 13 מראה</w:t>
      </w:r>
      <w:r>
        <w:rPr>
          <w:rFonts w:hint="cs"/>
          <w:sz w:val="24"/>
          <w:szCs w:val="24"/>
          <w:rtl/>
          <w:lang w:bidi="he-IL"/>
        </w:rPr>
        <w:t xml:space="preserve"> שהתאוצה תהיה חיובית וגדולה מאוד</w:t>
      </w:r>
      <w:r>
        <w:rPr>
          <w:sz w:val="24"/>
          <w:szCs w:val="24"/>
          <w:lang w:bidi="he-IL"/>
        </w:rPr>
        <w:t xml:space="preserve"> </w:t>
      </w:r>
      <w:sdt>
        <w:sdtPr>
          <w:rPr>
            <w:sz w:val="24"/>
            <w:szCs w:val="24"/>
            <w:rtl/>
            <w:lang w:bidi="he-IL"/>
          </w:rPr>
          <w:id w:val="-1870588559"/>
          <w:citation/>
        </w:sdtPr>
        <w:sdtEndPr/>
        <w:sdtContent>
          <w:r>
            <w:rPr>
              <w:sz w:val="24"/>
              <w:szCs w:val="24"/>
              <w:rtl/>
              <w:lang w:bidi="he-IL"/>
            </w:rPr>
            <w:fldChar w:fldCharType="begin"/>
          </w:r>
          <w:r>
            <w:rPr>
              <w:sz w:val="24"/>
              <w:szCs w:val="24"/>
              <w:lang w:bidi="he-IL"/>
            </w:rPr>
            <w:instrText xml:space="preserve"> CITATION Xin14 \l 1033 </w:instrText>
          </w:r>
          <w:r>
            <w:rPr>
              <w:sz w:val="24"/>
              <w:szCs w:val="24"/>
              <w:rtl/>
              <w:lang w:bidi="he-IL"/>
            </w:rPr>
            <w:fldChar w:fldCharType="separate"/>
          </w:r>
          <w:r w:rsidR="00EF42CF" w:rsidRPr="00EF42CF">
            <w:rPr>
              <w:noProof/>
              <w:sz w:val="24"/>
              <w:szCs w:val="24"/>
              <w:lang w:bidi="he-IL"/>
            </w:rPr>
            <w:t>(Xinliang, Muk Chen, Jianmin, &amp; Dag, 2014)</w:t>
          </w:r>
          <w:r>
            <w:rPr>
              <w:sz w:val="24"/>
              <w:szCs w:val="24"/>
              <w:rtl/>
              <w:lang w:bidi="he-IL"/>
            </w:rPr>
            <w:fldChar w:fldCharType="end"/>
          </w:r>
        </w:sdtContent>
      </w:sdt>
      <w:r>
        <w:rPr>
          <w:rFonts w:hint="cs"/>
          <w:sz w:val="24"/>
          <w:szCs w:val="24"/>
          <w:rtl/>
          <w:lang w:bidi="he-IL"/>
        </w:rPr>
        <w:t>.</w:t>
      </w:r>
    </w:p>
    <w:p w:rsidR="00754D21" w:rsidRDefault="00D0786E" w:rsidP="00C72E9D">
      <w:pPr>
        <w:bidi/>
        <w:spacing w:after="160" w:line="360" w:lineRule="auto"/>
        <w:jc w:val="both"/>
        <w:rPr>
          <w:sz w:val="24"/>
          <w:szCs w:val="24"/>
          <w:rtl/>
          <w:lang w:bidi="he-IL"/>
        </w:rPr>
      </w:pPr>
      <w:r w:rsidRPr="007B7C44">
        <w:rPr>
          <w:rFonts w:hint="cs"/>
          <w:sz w:val="24"/>
          <w:szCs w:val="24"/>
          <w:rtl/>
          <w:lang w:bidi="he-IL"/>
        </w:rPr>
        <w:t xml:space="preserve">על פי החוק השני של ניוטון, </w:t>
      </w:r>
      <w:r w:rsidRPr="007B7C44">
        <w:rPr>
          <w:sz w:val="24"/>
          <w:szCs w:val="24"/>
          <w:rtl/>
          <w:lang w:bidi="he-IL"/>
        </w:rPr>
        <w:t xml:space="preserve">ידוע כי קיים קשר </w:t>
      </w:r>
      <w:r>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Pr="007B7C44">
        <w:rPr>
          <w:rFonts w:hint="cs"/>
          <w:sz w:val="24"/>
          <w:szCs w:val="24"/>
          <w:rtl/>
          <w:lang w:bidi="he-IL"/>
        </w:rPr>
        <w:t>ו</w:t>
      </w:r>
      <w:r w:rsidRPr="007B7C44">
        <w:rPr>
          <w:sz w:val="24"/>
          <w:szCs w:val="24"/>
          <w:rtl/>
          <w:lang w:bidi="he-IL"/>
        </w:rPr>
        <w:t xml:space="preserve">לכן </w:t>
      </w:r>
      <w:r w:rsidRPr="007B7C44">
        <w:rPr>
          <w:rFonts w:hint="cs"/>
          <w:sz w:val="24"/>
          <w:szCs w:val="24"/>
          <w:rtl/>
          <w:lang w:bidi="he-IL"/>
        </w:rPr>
        <w:t>ה</w:t>
      </w:r>
      <w:r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Pr="007B7C44">
        <w:rPr>
          <w:sz w:val="24"/>
          <w:szCs w:val="24"/>
          <w:rtl/>
          <w:lang w:bidi="he-IL"/>
        </w:rPr>
        <w:t xml:space="preserve"> קשר</w:t>
      </w:r>
      <w:r>
        <w:rPr>
          <w:rFonts w:hint="cs"/>
          <w:sz w:val="24"/>
          <w:szCs w:val="24"/>
          <w:rtl/>
          <w:lang w:bidi="he-IL"/>
        </w:rPr>
        <w:t xml:space="preserve"> לינארי</w:t>
      </w:r>
      <w:r w:rsidRPr="007B7C44">
        <w:rPr>
          <w:sz w:val="24"/>
          <w:szCs w:val="24"/>
          <w:rtl/>
          <w:lang w:bidi="he-IL"/>
        </w:rPr>
        <w:t xml:space="preserve"> בין תאוצות החלקיקים לכוח הגרר. </w:t>
      </w:r>
      <w:r w:rsidRPr="007B7C44">
        <w:rPr>
          <w:rFonts w:hint="cs"/>
          <w:sz w:val="24"/>
          <w:szCs w:val="24"/>
          <w:rtl/>
          <w:lang w:bidi="he-IL"/>
        </w:rPr>
        <w:t>ו</w:t>
      </w:r>
      <w:r w:rsidRPr="007B7C44">
        <w:rPr>
          <w:sz w:val="24"/>
          <w:szCs w:val="24"/>
          <w:rtl/>
          <w:lang w:bidi="he-IL"/>
        </w:rPr>
        <w:t xml:space="preserve">למרות זאת, </w:t>
      </w:r>
      <w:r w:rsidRPr="007B7C44">
        <w:rPr>
          <w:rFonts w:hint="cs"/>
          <w:sz w:val="24"/>
          <w:szCs w:val="24"/>
          <w:rtl/>
          <w:lang w:bidi="he-IL"/>
        </w:rPr>
        <w:t>לא נמצאה התאמה לינארית בין חישוב הגרר בעזרת התאוצות לחישוב הגרר בשיטות אחרות</w:t>
      </w:r>
      <w:r w:rsidR="00F02594">
        <w:rPr>
          <w:rFonts w:hint="cs"/>
          <w:sz w:val="24"/>
          <w:szCs w:val="24"/>
          <w:rtl/>
          <w:lang w:bidi="he-IL"/>
        </w:rPr>
        <w:t xml:space="preserve"> (ראה איור 3.8)</w:t>
      </w:r>
      <w:r w:rsidRPr="007B7C44">
        <w:rPr>
          <w:sz w:val="24"/>
          <w:szCs w:val="24"/>
          <w:rtl/>
          <w:lang w:bidi="he-IL"/>
        </w:rPr>
        <w:t>.</w:t>
      </w:r>
      <w:r w:rsidR="00BC433C">
        <w:rPr>
          <w:rFonts w:hint="cs"/>
          <w:sz w:val="24"/>
          <w:szCs w:val="24"/>
          <w:rtl/>
          <w:lang w:bidi="he-IL"/>
        </w:rPr>
        <w:t xml:space="preserve"> כלומר, תוצאות הניסוי שוללות את השערת המחקר.</w:t>
      </w:r>
      <w:r w:rsidRPr="007B7C44">
        <w:rPr>
          <w:rFonts w:hint="cs"/>
          <w:sz w:val="24"/>
          <w:szCs w:val="24"/>
          <w:rtl/>
          <w:lang w:bidi="he-IL"/>
        </w:rPr>
        <w:t xml:space="preserve"> למרות שאין התאמה לינארית, עדיין נראה כי יכול להיות קשר כלשהו. יש התאמה בין סדרי הגודל של חישוב התאוצות והחישוב בעזרת </w:t>
      </w:r>
      <w:r w:rsidR="00B51CE9">
        <w:rPr>
          <w:rFonts w:hint="cs"/>
          <w:sz w:val="24"/>
          <w:szCs w:val="24"/>
          <w:rtl/>
          <w:lang w:bidi="he-IL"/>
        </w:rPr>
        <w:t>מאמצי</w:t>
      </w:r>
      <w:r w:rsidRPr="007B7C44">
        <w:rPr>
          <w:rFonts w:hint="cs"/>
          <w:sz w:val="24"/>
          <w:szCs w:val="24"/>
          <w:rtl/>
          <w:lang w:bidi="he-IL"/>
        </w:rPr>
        <w:t xml:space="preserve"> הריינולדס. מעבר לזאת החישובים של הגרר בעזרת התאוצות התאימו למודלים שנמצאו במחקרים קודמים שמצאו כי כוח הגרר בתכסית עירונית גבוה יותר כ</w:t>
      </w:r>
      <w:r w:rsidR="00180D50">
        <w:rPr>
          <w:rFonts w:hint="cs"/>
          <w:sz w:val="24"/>
          <w:szCs w:val="24"/>
          <w:rtl/>
          <w:lang w:bidi="he-IL"/>
        </w:rPr>
        <w:t>כ</w:t>
      </w:r>
      <w:r w:rsidRPr="007B7C44">
        <w:rPr>
          <w:rFonts w:hint="cs"/>
          <w:sz w:val="24"/>
          <w:szCs w:val="24"/>
          <w:rtl/>
          <w:lang w:bidi="he-IL"/>
        </w:rPr>
        <w:t>ל שהחלקיקים גבוה</w:t>
      </w:r>
      <w:r w:rsidR="00180D50">
        <w:rPr>
          <w:rFonts w:hint="cs"/>
          <w:sz w:val="24"/>
          <w:szCs w:val="24"/>
          <w:rtl/>
          <w:lang w:bidi="he-IL"/>
        </w:rPr>
        <w:t>ים</w:t>
      </w:r>
      <w:r w:rsidRPr="007B7C44">
        <w:rPr>
          <w:rFonts w:hint="cs"/>
          <w:sz w:val="24"/>
          <w:szCs w:val="24"/>
          <w:rtl/>
          <w:lang w:bidi="he-IL"/>
        </w:rPr>
        <w:t xml:space="preserve"> יותר מעל הקרקע ובנוסף מצאו כי כוח הגרר חלש יותר בקצה העליון של</w:t>
      </w:r>
      <w:r w:rsidR="00AB6AEB">
        <w:rPr>
          <w:rFonts w:hint="cs"/>
          <w:sz w:val="24"/>
          <w:szCs w:val="24"/>
          <w:rtl/>
          <w:lang w:bidi="he-IL"/>
        </w:rPr>
        <w:t xml:space="preserve"> התכסית. דבר הקורה בגלל שלקראת </w:t>
      </w:r>
      <w:r w:rsidRPr="007B7C44">
        <w:rPr>
          <w:rFonts w:hint="cs"/>
          <w:sz w:val="24"/>
          <w:szCs w:val="24"/>
          <w:rtl/>
          <w:lang w:bidi="he-IL"/>
        </w:rPr>
        <w:t>קצה</w:t>
      </w:r>
      <w:r w:rsidR="00AB6AEB">
        <w:rPr>
          <w:rFonts w:hint="cs"/>
          <w:sz w:val="24"/>
          <w:szCs w:val="24"/>
          <w:rtl/>
          <w:lang w:bidi="he-IL"/>
        </w:rPr>
        <w:t>ו העליון של</w:t>
      </w:r>
      <w:r w:rsidRPr="007B7C44">
        <w:rPr>
          <w:rFonts w:hint="cs"/>
          <w:sz w:val="24"/>
          <w:szCs w:val="24"/>
          <w:rtl/>
          <w:lang w:bidi="he-IL"/>
        </w:rPr>
        <w:t xml:space="preserve"> הבניין</w:t>
      </w:r>
      <w:r w:rsidR="00AB6AEB">
        <w:rPr>
          <w:rFonts w:hint="cs"/>
          <w:sz w:val="24"/>
          <w:szCs w:val="24"/>
          <w:rtl/>
          <w:lang w:bidi="he-IL"/>
        </w:rPr>
        <w:t>,</w:t>
      </w:r>
      <w:r w:rsidRPr="007B7C44">
        <w:rPr>
          <w:rFonts w:hint="cs"/>
          <w:sz w:val="24"/>
          <w:szCs w:val="24"/>
          <w:rtl/>
          <w:lang w:bidi="he-IL"/>
        </w:rPr>
        <w:t xml:space="preserve"> האוויר עובר מסביב לבניין גם מעליו ולא רק מ</w:t>
      </w:r>
      <w:r>
        <w:rPr>
          <w:rFonts w:hint="cs"/>
          <w:sz w:val="24"/>
          <w:szCs w:val="24"/>
          <w:rtl/>
          <w:lang w:bidi="he-IL"/>
        </w:rPr>
        <w:t>צידיו, מה שמוריד את הפרש הלחצים</w:t>
      </w:r>
      <w:sdt>
        <w:sdtPr>
          <w:rPr>
            <w:rFonts w:hint="cs"/>
            <w:sz w:val="24"/>
            <w:szCs w:val="24"/>
            <w:rtl/>
            <w:lang w:bidi="he-IL"/>
          </w:rPr>
          <w:id w:val="1610703238"/>
          <w:citation/>
        </w:sdtPr>
        <w:sdtEnd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Coc \l 1037</w:instrText>
          </w:r>
          <w:r>
            <w:rPr>
              <w:sz w:val="24"/>
              <w:szCs w:val="24"/>
              <w:rtl/>
              <w:lang w:bidi="he-IL"/>
            </w:rPr>
            <w:instrText xml:space="preserve"> </w:instrText>
          </w:r>
          <w:r>
            <w:rPr>
              <w:sz w:val="24"/>
              <w:szCs w:val="24"/>
              <w:rtl/>
              <w:lang w:bidi="he-IL"/>
            </w:rPr>
            <w:fldChar w:fldCharType="separate"/>
          </w:r>
          <w:r w:rsidR="00EF42CF">
            <w:rPr>
              <w:noProof/>
              <w:sz w:val="24"/>
              <w:szCs w:val="24"/>
              <w:rtl/>
              <w:lang w:bidi="he-IL"/>
            </w:rPr>
            <w:t xml:space="preserve"> </w:t>
          </w:r>
          <w:r w:rsidR="00EF42CF" w:rsidRPr="00EF42CF">
            <w:rPr>
              <w:rFonts w:hint="cs"/>
              <w:noProof/>
              <w:sz w:val="24"/>
              <w:szCs w:val="24"/>
              <w:rtl/>
              <w:lang w:bidi="he-IL"/>
            </w:rPr>
            <w:t>(</w:t>
          </w:r>
          <w:r w:rsidR="00EF42CF" w:rsidRPr="00EF42CF">
            <w:rPr>
              <w:rFonts w:hint="cs"/>
              <w:noProof/>
              <w:sz w:val="24"/>
              <w:szCs w:val="24"/>
              <w:lang w:bidi="he-IL"/>
            </w:rPr>
            <w:t>Coceal, Thomas, Castro</w:t>
          </w:r>
          <w:r w:rsidR="00EF42CF" w:rsidRPr="00EF42CF">
            <w:rPr>
              <w:rFonts w:hint="cs"/>
              <w:noProof/>
              <w:sz w:val="24"/>
              <w:szCs w:val="24"/>
              <w:rtl/>
              <w:lang w:bidi="he-IL"/>
            </w:rPr>
            <w:t xml:space="preserve">, &amp; </w:t>
          </w:r>
          <w:r w:rsidR="00EF42CF" w:rsidRPr="00EF42CF">
            <w:rPr>
              <w:rFonts w:hint="cs"/>
              <w:noProof/>
              <w:sz w:val="24"/>
              <w:szCs w:val="24"/>
              <w:lang w:bidi="he-IL"/>
            </w:rPr>
            <w:t>Belcher, 2006</w:t>
          </w:r>
          <w:r w:rsidR="00EF42CF" w:rsidRPr="00EF42CF">
            <w:rPr>
              <w:rFonts w:hint="cs"/>
              <w:noProof/>
              <w:sz w:val="24"/>
              <w:szCs w:val="24"/>
              <w:rtl/>
              <w:lang w:bidi="he-IL"/>
            </w:rPr>
            <w:t>)</w:t>
          </w:r>
          <w:r>
            <w:rPr>
              <w:sz w:val="24"/>
              <w:szCs w:val="24"/>
              <w:rtl/>
              <w:lang w:bidi="he-IL"/>
            </w:rPr>
            <w:fldChar w:fldCharType="end"/>
          </w:r>
        </w:sdtContent>
      </w:sdt>
      <w:r>
        <w:rPr>
          <w:rFonts w:hint="cs"/>
          <w:sz w:val="24"/>
          <w:szCs w:val="24"/>
          <w:rtl/>
          <w:lang w:bidi="he-IL"/>
        </w:rPr>
        <w:t>.</w:t>
      </w:r>
      <w:r w:rsidRPr="007B7C44">
        <w:rPr>
          <w:rFonts w:hint="cs"/>
          <w:sz w:val="24"/>
          <w:szCs w:val="24"/>
          <w:rtl/>
          <w:lang w:bidi="he-IL"/>
        </w:rPr>
        <w:t xml:space="preserve"> </w:t>
      </w:r>
      <w:r w:rsidR="00A7250D">
        <w:rPr>
          <w:rFonts w:hint="cs"/>
          <w:sz w:val="24"/>
          <w:szCs w:val="24"/>
          <w:rtl/>
          <w:lang w:bidi="he-IL"/>
        </w:rPr>
        <w:t xml:space="preserve">אפשרי שההבדל הקיים במתוצאות נובע מהשגיאה הגדולה של המדידות ומהקירובים הרבים בהם </w:t>
      </w:r>
      <w:r w:rsidR="00C72E9D">
        <w:rPr>
          <w:rFonts w:hint="cs"/>
          <w:sz w:val="24"/>
          <w:szCs w:val="24"/>
          <w:rtl/>
          <w:lang w:bidi="he-IL"/>
        </w:rPr>
        <w:t>נעשה שימוש ב</w:t>
      </w:r>
      <w:r w:rsidR="00A7250D">
        <w:rPr>
          <w:rFonts w:hint="cs"/>
          <w:sz w:val="24"/>
          <w:szCs w:val="24"/>
          <w:rtl/>
          <w:lang w:bidi="he-IL"/>
        </w:rPr>
        <w:t>נוסחאות</w:t>
      </w:r>
      <w:r w:rsidR="00C72E9D">
        <w:rPr>
          <w:rFonts w:hint="cs"/>
          <w:sz w:val="24"/>
          <w:szCs w:val="24"/>
          <w:rtl/>
          <w:lang w:bidi="he-IL"/>
        </w:rPr>
        <w:t xml:space="preserve"> (למשל</w:t>
      </w:r>
      <w:r w:rsidR="00317741">
        <w:rPr>
          <w:rFonts w:hint="cs"/>
          <w:sz w:val="24"/>
          <w:szCs w:val="24"/>
          <w:rtl/>
          <w:lang w:bidi="he-IL"/>
        </w:rPr>
        <w:t>,</w:t>
      </w:r>
      <w:r w:rsidR="00C72E9D">
        <w:rPr>
          <w:rFonts w:hint="cs"/>
          <w:sz w:val="24"/>
          <w:szCs w:val="24"/>
          <w:rtl/>
          <w:lang w:bidi="he-IL"/>
        </w:rPr>
        <w:t xml:space="preserve"> נוסחה 9).</w:t>
      </w:r>
    </w:p>
    <w:p w:rsidR="00D0786E" w:rsidRDefault="00D0786E" w:rsidP="003F3C83">
      <w:pPr>
        <w:bidi/>
        <w:spacing w:after="160" w:line="360" w:lineRule="auto"/>
        <w:jc w:val="both"/>
        <w:rPr>
          <w:sz w:val="24"/>
          <w:szCs w:val="24"/>
          <w:rtl/>
          <w:lang w:bidi="he-IL"/>
        </w:rPr>
      </w:pPr>
      <w:r>
        <w:rPr>
          <w:rFonts w:hint="cs"/>
          <w:sz w:val="24"/>
          <w:szCs w:val="24"/>
          <w:rtl/>
          <w:lang w:bidi="he-IL"/>
        </w:rPr>
        <w:t xml:space="preserve">בנוסף, אפשר לראות </w:t>
      </w:r>
      <w:r w:rsidR="003F3C83">
        <w:rPr>
          <w:rFonts w:hint="cs"/>
          <w:sz w:val="24"/>
          <w:szCs w:val="24"/>
          <w:rtl/>
          <w:lang w:bidi="he-IL"/>
        </w:rPr>
        <w:t>שהתוצאות של החישוב הנעשה בעזרת מקדם הגרר קטנות משמעותית משאר הדרכים איתם חושב הגרר</w:t>
      </w:r>
      <w:r>
        <w:rPr>
          <w:rFonts w:hint="cs"/>
          <w:sz w:val="24"/>
          <w:szCs w:val="24"/>
          <w:rtl/>
          <w:lang w:bidi="he-IL"/>
        </w:rPr>
        <w:t xml:space="preserve">. דבר זה תומך בקשר אפשרי בין תאוצות החלקיקים לכוח </w:t>
      </w:r>
      <w:r>
        <w:rPr>
          <w:rFonts w:hint="cs"/>
          <w:sz w:val="24"/>
          <w:szCs w:val="24"/>
          <w:rtl/>
          <w:lang w:bidi="he-IL"/>
        </w:rPr>
        <w:lastRenderedPageBreak/>
        <w:t>הגרר. זה מכיוון שידוע כי מדידות בעזרת מקדם הגרר מחזירות ערכים קטנים מין הערכים האמיתיים של הגרר בגלל אפקט המחסה</w:t>
      </w:r>
      <w:sdt>
        <w:sdtPr>
          <w:rPr>
            <w:rFonts w:hint="cs"/>
            <w:sz w:val="24"/>
            <w:szCs w:val="24"/>
            <w:rtl/>
            <w:lang w:bidi="he-IL"/>
          </w:rPr>
          <w:id w:val="448140218"/>
          <w:citation/>
        </w:sdtPr>
        <w:sdtEndPr/>
        <w:sdtContent>
          <w:r>
            <w:rPr>
              <w:sz w:val="24"/>
              <w:szCs w:val="24"/>
              <w:rtl/>
              <w:lang w:bidi="he-IL"/>
            </w:rPr>
            <w:fldChar w:fldCharType="begin"/>
          </w:r>
          <w:r>
            <w:rPr>
              <w:sz w:val="24"/>
              <w:szCs w:val="24"/>
              <w:lang w:bidi="he-IL"/>
            </w:rPr>
            <w:instrText xml:space="preserve"> CITATION Fin00 \l 1033 </w:instrText>
          </w:r>
          <w:r>
            <w:rPr>
              <w:sz w:val="24"/>
              <w:szCs w:val="24"/>
              <w:rtl/>
              <w:lang w:bidi="he-IL"/>
            </w:rPr>
            <w:fldChar w:fldCharType="separate"/>
          </w:r>
          <w:r w:rsidR="00EF42CF">
            <w:rPr>
              <w:noProof/>
              <w:sz w:val="24"/>
              <w:szCs w:val="24"/>
              <w:lang w:bidi="he-IL"/>
            </w:rPr>
            <w:t xml:space="preserve"> </w:t>
          </w:r>
          <w:r w:rsidR="00EF42CF" w:rsidRPr="00EF42CF">
            <w:rPr>
              <w:noProof/>
              <w:sz w:val="24"/>
              <w:szCs w:val="24"/>
              <w:lang w:bidi="he-IL"/>
            </w:rPr>
            <w:t>(Finnigan, 2000)</w:t>
          </w:r>
          <w:r>
            <w:rPr>
              <w:sz w:val="24"/>
              <w:szCs w:val="24"/>
              <w:rtl/>
              <w:lang w:bidi="he-IL"/>
            </w:rPr>
            <w:fldChar w:fldCharType="end"/>
          </w:r>
        </w:sdtContent>
      </w:sdt>
      <w:r>
        <w:rPr>
          <w:rFonts w:hint="cs"/>
          <w:sz w:val="24"/>
          <w:szCs w:val="24"/>
          <w:rtl/>
          <w:lang w:bidi="he-IL"/>
        </w:rPr>
        <w:t>.</w:t>
      </w:r>
    </w:p>
    <w:p w:rsidR="000E07E2" w:rsidRPr="000E07E2" w:rsidRDefault="000E07E2" w:rsidP="00AE4A3D">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w:t>
      </w:r>
      <w:r w:rsidR="00AE4A3D">
        <w:rPr>
          <w:rFonts w:hint="cs"/>
          <w:sz w:val="24"/>
          <w:szCs w:val="24"/>
          <w:rtl/>
          <w:lang w:bidi="he-IL"/>
        </w:rPr>
        <w:t>מחקר</w:t>
      </w:r>
      <w:r w:rsidRPr="000E07E2">
        <w:rPr>
          <w:sz w:val="24"/>
          <w:szCs w:val="24"/>
          <w:rtl/>
          <w:lang w:bidi="he-IL"/>
        </w:rPr>
        <w:t>.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00DB0A9A">
        <w:rPr>
          <w:rFonts w:hint="cs"/>
          <w:sz w:val="24"/>
          <w:szCs w:val="24"/>
          <w:rtl/>
          <w:lang w:bidi="he-IL"/>
        </w:rPr>
        <w:t>, דבר הניתן בנוסף לראות בטווחי הטעות של התוצאות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FE17A7">
      <w:pPr>
        <w:bidi/>
        <w:spacing w:after="160" w:line="360" w:lineRule="auto"/>
        <w:jc w:val="both"/>
        <w:rPr>
          <w:sz w:val="24"/>
          <w:szCs w:val="24"/>
          <w:lang w:bidi="he-IL"/>
        </w:rPr>
      </w:pPr>
      <w:r w:rsidRPr="000E07E2">
        <w:rPr>
          <w:sz w:val="24"/>
          <w:szCs w:val="24"/>
          <w:rtl/>
          <w:lang w:bidi="he-IL"/>
        </w:rPr>
        <w:t>כדי לקבל השוואה יותר מדויקת</w:t>
      </w:r>
      <w:r w:rsidR="00F16FBA">
        <w:rPr>
          <w:rFonts w:hint="cs"/>
          <w:sz w:val="24"/>
          <w:szCs w:val="24"/>
          <w:rtl/>
          <w:lang w:bidi="he-IL"/>
        </w:rPr>
        <w:t>,</w:t>
      </w:r>
      <w:r w:rsidRPr="000E07E2">
        <w:rPr>
          <w:sz w:val="24"/>
          <w:szCs w:val="24"/>
          <w:rtl/>
          <w:lang w:bidi="he-IL"/>
        </w:rPr>
        <w:t xml:space="preserve"> ניתן לערוך ניסוי</w:t>
      </w:r>
      <w:r w:rsidR="00F16FBA">
        <w:rPr>
          <w:rFonts w:hint="cs"/>
          <w:sz w:val="24"/>
          <w:szCs w:val="24"/>
          <w:rtl/>
          <w:lang w:bidi="he-IL"/>
        </w:rPr>
        <w:t xml:space="preserve"> המשך שבמקביל למדידת התאוצות </w:t>
      </w:r>
      <w:r w:rsidRPr="000E07E2">
        <w:rPr>
          <w:sz w:val="24"/>
          <w:szCs w:val="24"/>
          <w:rtl/>
          <w:lang w:bidi="he-IL"/>
        </w:rPr>
        <w:t>מודד</w:t>
      </w:r>
      <w:r w:rsidR="00F16FBA">
        <w:rPr>
          <w:rFonts w:hint="cs"/>
          <w:sz w:val="24"/>
          <w:szCs w:val="24"/>
          <w:rtl/>
          <w:lang w:bidi="he-IL"/>
        </w:rPr>
        <w:t xml:space="preserve"> גם</w:t>
      </w:r>
      <w:r w:rsidRPr="000E07E2">
        <w:rPr>
          <w:sz w:val="24"/>
          <w:szCs w:val="24"/>
          <w:rtl/>
          <w:lang w:bidi="he-IL"/>
        </w:rPr>
        <w:t xml:space="preserve">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r w:rsidR="00DB0A9A">
        <w:rPr>
          <w:rFonts w:hint="cs"/>
          <w:sz w:val="24"/>
          <w:szCs w:val="24"/>
          <w:rtl/>
          <w:lang w:bidi="he-IL"/>
        </w:rPr>
        <w:t xml:space="preserve"> ובנוסף ניתן לערוך ניסוי המודד את כמות הכוח הדרוש להיווצרות המערבולות בתכסית, וכך לראות אם אכן המערבולות הן הגורם היוצר את ההבדלים בתוצאות.</w:t>
      </w:r>
    </w:p>
    <w:p w:rsidR="004A06FC" w:rsidRDefault="000E07E2" w:rsidP="00FE17A7">
      <w:pPr>
        <w:bidi/>
        <w:spacing w:after="160" w:line="360" w:lineRule="auto"/>
        <w:jc w:val="both"/>
        <w:rPr>
          <w:sz w:val="24"/>
          <w:szCs w:val="24"/>
          <w:rtl/>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C02C5C">
        <w:rPr>
          <w:rFonts w:hint="cs"/>
          <w:sz w:val="24"/>
          <w:szCs w:val="24"/>
          <w:rtl/>
          <w:lang w:bidi="he-IL"/>
        </w:rPr>
        <w:t xml:space="preserve"> למטרה זו</w:t>
      </w:r>
      <w:r w:rsidR="009C3F9B">
        <w:rPr>
          <w:rFonts w:hint="cs"/>
          <w:sz w:val="24"/>
          <w:szCs w:val="24"/>
          <w:rtl/>
          <w:lang w:bidi="he-IL"/>
        </w:rPr>
        <w:t xml:space="preserve"> בוצע ניסוי</w:t>
      </w:r>
      <w:r w:rsidR="00683EBF">
        <w:rPr>
          <w:rFonts w:hint="cs"/>
          <w:sz w:val="24"/>
          <w:szCs w:val="24"/>
          <w:rtl/>
          <w:lang w:bidi="he-IL"/>
        </w:rPr>
        <w:t xml:space="preserve">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מהתוצאות רואים כי קשר זה יכול להיות קיים</w:t>
      </w:r>
      <w:r w:rsidR="009C3F9B">
        <w:rPr>
          <w:rFonts w:hint="cs"/>
          <w:sz w:val="24"/>
          <w:szCs w:val="24"/>
          <w:rtl/>
          <w:lang w:bidi="he-IL"/>
        </w:rPr>
        <w:t xml:space="preserve"> אך הוא אינו לינארי</w:t>
      </w:r>
      <w:r w:rsidRPr="000E07E2">
        <w:rPr>
          <w:sz w:val="24"/>
          <w:szCs w:val="24"/>
          <w:rtl/>
          <w:lang w:bidi="he-IL"/>
        </w:rPr>
        <w:t xml:space="preserve">,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w:t>
      </w:r>
      <w:r w:rsidR="00AE7575">
        <w:rPr>
          <w:rFonts w:hint="cs"/>
          <w:sz w:val="24"/>
          <w:szCs w:val="24"/>
          <w:rtl/>
          <w:lang w:bidi="he-IL"/>
        </w:rPr>
        <w:t xml:space="preserve"> מידע</w:t>
      </w:r>
      <w:r w:rsidR="00997AA1">
        <w:rPr>
          <w:rFonts w:hint="cs"/>
          <w:sz w:val="24"/>
          <w:szCs w:val="24"/>
          <w:rtl/>
          <w:lang w:bidi="he-IL"/>
        </w:rPr>
        <w:t xml:space="preserve"> זה </w:t>
      </w:r>
      <w:r w:rsidR="00C94508">
        <w:rPr>
          <w:rFonts w:hint="cs"/>
          <w:sz w:val="24"/>
          <w:szCs w:val="24"/>
          <w:rtl/>
          <w:lang w:bidi="he-IL"/>
        </w:rPr>
        <w:t xml:space="preserve">אפשרי לתכנן ערים בצורה יותר אפקטיבית, </w:t>
      </w:r>
      <w:r w:rsidR="00F04725">
        <w:rPr>
          <w:rFonts w:hint="cs"/>
          <w:sz w:val="24"/>
          <w:szCs w:val="24"/>
          <w:rtl/>
          <w:lang w:bidi="he-IL"/>
        </w:rPr>
        <w:t>אשר עשויה למנוע</w:t>
      </w:r>
      <w:r w:rsidR="00C94508">
        <w:rPr>
          <w:rFonts w:hint="cs"/>
          <w:sz w:val="24"/>
          <w:szCs w:val="24"/>
          <w:rtl/>
          <w:lang w:bidi="he-IL"/>
        </w:rPr>
        <w:t xml:space="preserve"> </w:t>
      </w:r>
      <w:r w:rsidR="00E73522">
        <w:rPr>
          <w:rFonts w:hint="cs"/>
          <w:sz w:val="24"/>
          <w:szCs w:val="24"/>
          <w:rtl/>
          <w:lang w:bidi="he-IL"/>
        </w:rPr>
        <w:t>זיהום אוויר באזורי</w:t>
      </w:r>
      <w:r w:rsidR="00C02C5C">
        <w:rPr>
          <w:rFonts w:hint="cs"/>
          <w:sz w:val="24"/>
          <w:szCs w:val="24"/>
          <w:rtl/>
          <w:lang w:bidi="he-IL"/>
        </w:rPr>
        <w:t>ם</w:t>
      </w:r>
      <w:r w:rsidR="00E73522">
        <w:rPr>
          <w:rFonts w:hint="cs"/>
          <w:sz w:val="24"/>
          <w:szCs w:val="24"/>
          <w:rtl/>
          <w:lang w:bidi="he-IL"/>
        </w:rPr>
        <w:t xml:space="preserve"> הומי אדם.</w:t>
      </w:r>
    </w:p>
    <w:p w:rsidR="004A06FC" w:rsidRDefault="004A06FC">
      <w:pPr>
        <w:rPr>
          <w:sz w:val="24"/>
          <w:szCs w:val="24"/>
          <w:rtl/>
          <w:lang w:bidi="he-IL"/>
        </w:rPr>
      </w:pPr>
      <w:r>
        <w:rPr>
          <w:sz w:val="24"/>
          <w:szCs w:val="24"/>
          <w:rtl/>
          <w:lang w:bidi="he-IL"/>
        </w:rPr>
        <w:br w:type="page"/>
      </w:r>
    </w:p>
    <w:p w:rsidR="00A62318" w:rsidRPr="00C94508" w:rsidRDefault="00A62318" w:rsidP="00F04725">
      <w:pPr>
        <w:bidi/>
        <w:spacing w:after="160" w:line="360" w:lineRule="auto"/>
        <w:jc w:val="both"/>
        <w:rPr>
          <w:b/>
          <w:bCs/>
          <w:sz w:val="24"/>
          <w:szCs w:val="24"/>
          <w:lang w:bidi="he-IL"/>
        </w:rPr>
      </w:pPr>
    </w:p>
    <w:sdt>
      <w:sdtPr>
        <w:id w:val="-573587230"/>
        <w:bibliography/>
      </w:sdtPr>
      <w:sdtEndPr/>
      <w:sdtContent>
        <w:p w:rsidR="00946AE8" w:rsidRPr="004C0615" w:rsidRDefault="00946AE8" w:rsidP="00CE33CF">
          <w:pPr>
            <w:jc w:val="both"/>
            <w:rPr>
              <w:rtl/>
              <w:lang w:bidi="he-IL"/>
            </w:rPr>
          </w:pPr>
        </w:p>
        <w:bookmarkStart w:id="39" w:name="_Toc11152935" w:displacedByCustomXml="next"/>
        <w:sdt>
          <w:sdtPr>
            <w:rPr>
              <w:sz w:val="22"/>
              <w:szCs w:val="22"/>
              <w:rtl/>
            </w:rPr>
            <w:id w:val="483584831"/>
            <w:docPartObj>
              <w:docPartGallery w:val="Bibliographies"/>
              <w:docPartUnique/>
            </w:docPartObj>
          </w:sdtPr>
          <w:sdtEndPr>
            <w:rPr>
              <w:rtl w:val="0"/>
            </w:rPr>
          </w:sdtEndPr>
          <w:sdtContent>
            <w:p w:rsidR="00946AE8" w:rsidRDefault="00C22822" w:rsidP="00C22822">
              <w:pPr>
                <w:pStyle w:val="Heading1"/>
                <w:bidi/>
                <w:rPr>
                  <w:rFonts w:hint="cs"/>
                  <w:lang w:bidi="he-IL"/>
                </w:rPr>
              </w:pPr>
              <w:r>
                <w:rPr>
                  <w:rFonts w:hint="cs"/>
                  <w:rtl/>
                  <w:lang w:bidi="he-IL"/>
                </w:rPr>
                <w:t>5 ביבליוגרפיה</w:t>
              </w:r>
              <w:bookmarkEnd w:id="39"/>
            </w:p>
            <w:sdt>
              <w:sdtPr>
                <w:id w:val="111145805"/>
                <w:bibliography/>
              </w:sdtPr>
              <w:sdtEndPr/>
              <w:sdtContent>
                <w:p w:rsidR="00EF42CF" w:rsidRDefault="000432B5" w:rsidP="00EF42CF">
                  <w:pPr>
                    <w:pStyle w:val="Bibliography"/>
                    <w:ind w:left="720" w:hanging="720"/>
                    <w:rPr>
                      <w:noProof/>
                    </w:rPr>
                  </w:pPr>
                  <w:r>
                    <w:fldChar w:fldCharType="begin"/>
                  </w:r>
                  <w:r w:rsidR="00946AE8">
                    <w:instrText xml:space="preserve"> BIBLIOGRAPHY </w:instrText>
                  </w:r>
                  <w:r>
                    <w:fldChar w:fldCharType="separate"/>
                  </w:r>
                  <w:r w:rsidR="00EF42CF">
                    <w:rPr>
                      <w:noProof/>
                    </w:rPr>
                    <w:t xml:space="preserve">Britter, R. E., &amp; Hanna., S. R. (2003). Flow and dispersion in urban areas. </w:t>
                  </w:r>
                  <w:r w:rsidR="00EF42CF">
                    <w:rPr>
                      <w:i/>
                      <w:iCs/>
                      <w:noProof/>
                    </w:rPr>
                    <w:t>Annual Review of Fluid Mechanics 35.1</w:t>
                  </w:r>
                  <w:r w:rsidR="00EF42CF">
                    <w:rPr>
                      <w:noProof/>
                    </w:rPr>
                    <w:t>, 469-496.</w:t>
                  </w:r>
                </w:p>
                <w:p w:rsidR="00EF42CF" w:rsidRDefault="00EF42CF" w:rsidP="00EF42CF">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EF42CF" w:rsidRDefault="00EF42CF" w:rsidP="00EF42CF">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EF42CF" w:rsidRDefault="00EF42CF" w:rsidP="00EF42CF">
                  <w:pPr>
                    <w:pStyle w:val="Bibliography"/>
                    <w:ind w:left="720" w:hanging="720"/>
                    <w:rPr>
                      <w:noProof/>
                    </w:rPr>
                  </w:pPr>
                  <w:r>
                    <w:rPr>
                      <w:noProof/>
                    </w:rPr>
                    <w:t>Cimbala, J. M. (2014). The Ideal Gas Constant.</w:t>
                  </w:r>
                </w:p>
                <w:p w:rsidR="00EF42CF" w:rsidRDefault="00EF42CF" w:rsidP="00EF42CF">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EF42CF" w:rsidRDefault="00EF42CF" w:rsidP="00EF42CF">
                  <w:pPr>
                    <w:pStyle w:val="Bibliography"/>
                    <w:ind w:left="720" w:hanging="720"/>
                    <w:rPr>
                      <w:noProof/>
                    </w:rPr>
                  </w:pPr>
                  <w:r>
                    <w:rPr>
                      <w:noProof/>
                    </w:rPr>
                    <w:t xml:space="preserve">Fail, R., Lawford, J. A., &amp; Eyre, R. C. (1957). Low-Speed-Experiments on the wake Characteristics of Flat Plates normal to an Air Stream. </w:t>
                  </w:r>
                  <w:r>
                    <w:rPr>
                      <w:i/>
                      <w:iCs/>
                      <w:noProof/>
                    </w:rPr>
                    <w:t>Reports and Memoranda</w:t>
                  </w:r>
                  <w:r>
                    <w:rPr>
                      <w:noProof/>
                    </w:rPr>
                    <w:t>.</w:t>
                  </w:r>
                </w:p>
                <w:p w:rsidR="00EF42CF" w:rsidRDefault="00EF42CF" w:rsidP="00EF42CF">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EF42CF" w:rsidRDefault="00EF42CF" w:rsidP="00EF42CF">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EF42CF" w:rsidRDefault="00EF42CF" w:rsidP="00EF42CF">
                  <w:pPr>
                    <w:pStyle w:val="Bibliography"/>
                    <w:ind w:left="720" w:hanging="720"/>
                    <w:rPr>
                      <w:noProof/>
                    </w:rPr>
                  </w:pPr>
                  <w:r>
                    <w:rPr>
                      <w:noProof/>
                    </w:rPr>
                    <w:t xml:space="preserve">Grimmond, C. S., &amp; Oke, T. R. (2002). Turbulent heat fluxes in urban areas: Observations and a local-scale urban meteorological parameterization scheme (LUMPS). </w:t>
                  </w:r>
                  <w:r>
                    <w:rPr>
                      <w:i/>
                      <w:iCs/>
                      <w:noProof/>
                    </w:rPr>
                    <w:t>Journal of Applied Meteorology</w:t>
                  </w:r>
                  <w:r>
                    <w:rPr>
                      <w:noProof/>
                    </w:rPr>
                    <w:t>, 792-810.</w:t>
                  </w:r>
                </w:p>
                <w:p w:rsidR="00EF42CF" w:rsidRDefault="00EF42CF" w:rsidP="00EF42CF">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EF42CF" w:rsidRDefault="00EF42CF" w:rsidP="00EF42CF">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EF42CF" w:rsidRDefault="00EF42CF" w:rsidP="00EF42CF">
                  <w:pPr>
                    <w:pStyle w:val="Bibliography"/>
                    <w:ind w:left="720" w:hanging="720"/>
                    <w:rPr>
                      <w:noProof/>
                      <w:rtl/>
                      <w:lang w:bidi="he-IL"/>
                    </w:rPr>
                  </w:pPr>
                  <w:r>
                    <w:rPr>
                      <w:noProof/>
                    </w:rPr>
                    <w:t xml:space="preserve">Raupach, M. R., Coppin, P. A., &amp; Legg, B. J. (1986). Experiments on scalar dispersion within a model plant canopy part I: The turbulence structure. </w:t>
                  </w:r>
                  <w:r>
                    <w:rPr>
                      <w:i/>
                      <w:iCs/>
                      <w:noProof/>
                    </w:rPr>
                    <w:t>Boundary-Layer Meteorology</w:t>
                  </w:r>
                  <w:r>
                    <w:rPr>
                      <w:noProof/>
                    </w:rPr>
                    <w:t>, 21-52.</w:t>
                  </w:r>
                </w:p>
                <w:p w:rsidR="00632BD1" w:rsidRPr="00632BD1" w:rsidRDefault="00632BD1" w:rsidP="00632BD1">
                  <w:pPr>
                    <w:rPr>
                      <w:lang w:bidi="he-IL"/>
                    </w:rPr>
                  </w:pPr>
                  <w:r>
                    <w:t xml:space="preserve">Shnap, R., Shapira, E., Peri, D., Bohbot-Raviv, Y., Fattal, E., Liberzon, A. (2018).    </w:t>
                  </w:r>
                  <w:r>
                    <w:rPr>
                      <w:rFonts w:hint="cs"/>
                      <w:color w:val="FFFFFF" w:themeColor="background1"/>
                      <w:rtl/>
                      <w:lang w:bidi="he-IL"/>
                    </w:rPr>
                    <w:t>--</w:t>
                  </w:r>
                  <w:r>
                    <w:rPr>
                      <w:color w:val="FFFFFF" w:themeColor="background1"/>
                      <w:lang w:bidi="he-IL"/>
                    </w:rPr>
                    <w:t>_</w:t>
                  </w:r>
                  <w:r>
                    <w:rPr>
                      <w:rFonts w:hint="cs"/>
                      <w:color w:val="FFFFFF" w:themeColor="background1"/>
                      <w:rtl/>
                      <w:lang w:bidi="he-IL"/>
                    </w:rPr>
                    <w:t>45</w:t>
                  </w:r>
                  <w:r>
                    <w:rPr>
                      <w:color w:val="FFFFFF" w:themeColor="background1"/>
                      <w:lang w:bidi="he-IL"/>
                    </w:rPr>
                    <w:t>90_</w:t>
                  </w:r>
                  <w:r w:rsidRPr="009638BB">
                    <w:t>Extending 3D-PTV for Lagrangian Measurements of Wind Tunnel Canopy Flows</w:t>
                  </w:r>
                  <w:r>
                    <w:t xml:space="preserve">. </w:t>
                  </w:r>
                  <w:r>
                    <w:rPr>
                      <w:color w:val="FFFFFF" w:themeColor="background1"/>
                    </w:rPr>
                    <w:t>sdfsdfs</w:t>
                  </w:r>
                  <w:r w:rsidRPr="009638BB">
                    <w:t>https://arxiv.org/abs/1806.04975</w:t>
                  </w:r>
                </w:p>
                <w:p w:rsidR="00EF42CF" w:rsidRDefault="00EF42CF" w:rsidP="00EF42CF">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EF42CF" w:rsidRDefault="00EF42CF" w:rsidP="00EF42CF">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EF42CF" w:rsidRDefault="00EF42CF" w:rsidP="00EF42CF">
                  <w:pPr>
                    <w:pStyle w:val="Bibliography"/>
                    <w:ind w:left="720" w:hanging="720"/>
                    <w:rPr>
                      <w:noProof/>
                    </w:rPr>
                  </w:pPr>
                  <w:r>
                    <w:rPr>
                      <w:noProof/>
                    </w:rPr>
                    <w:t xml:space="preserve">Xinliang, T., Muk Chen, O., Jianmin, Y., &amp; Dag, M. (2014). Large-eddy simulation of the flow normal to a flat plate. </w:t>
                  </w:r>
                  <w:r>
                    <w:rPr>
                      <w:i/>
                      <w:iCs/>
                      <w:noProof/>
                    </w:rPr>
                    <w:t>Journal of Fluids and Structures</w:t>
                  </w:r>
                  <w:r>
                    <w:rPr>
                      <w:noProof/>
                    </w:rPr>
                    <w:t>.</w:t>
                  </w:r>
                </w:p>
                <w:p w:rsidR="00946AE8" w:rsidRDefault="000432B5" w:rsidP="00EF42CF">
                  <w:r>
                    <w:rPr>
                      <w:b/>
                      <w:bCs/>
                      <w:noProof/>
                    </w:rPr>
                    <w:fldChar w:fldCharType="end"/>
                  </w:r>
                </w:p>
              </w:sdtContent>
            </w:sdt>
          </w:sdtContent>
        </w:sdt>
        <w:p w:rsidR="00F75D01" w:rsidRPr="004C0615" w:rsidRDefault="00197D2A" w:rsidP="00632BD1">
          <w:pPr>
            <w:jc w:val="both"/>
            <w:rPr>
              <w:rtl/>
            </w:rPr>
          </w:pPr>
        </w:p>
      </w:sdtContent>
    </w:sdt>
    <w:sectPr w:rsidR="00F75D01" w:rsidRPr="004C0615" w:rsidSect="00D40E59">
      <w:headerReference w:type="default" r:id="rId26"/>
      <w:footerReference w:type="default" r:id="rId27"/>
      <w:pgSz w:w="12240" w:h="15840"/>
      <w:pgMar w:top="1440" w:right="1440" w:bottom="1440" w:left="1440" w:header="0" w:footer="720" w:gutter="0"/>
      <w:pgNumType w:start="1"/>
      <w:cols w:space="720" w:equalWidth="0">
        <w:col w:w="8640"/>
      </w:cols>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D2A" w:rsidRDefault="00197D2A" w:rsidP="00905C85">
      <w:pPr>
        <w:spacing w:line="240" w:lineRule="auto"/>
      </w:pPr>
      <w:r>
        <w:separator/>
      </w:r>
    </w:p>
  </w:endnote>
  <w:endnote w:type="continuationSeparator" w:id="0">
    <w:p w:rsidR="00197D2A" w:rsidRDefault="00197D2A"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EndPr/>
    <w:sdtContent>
      <w:p w:rsidR="00303E2A" w:rsidRDefault="00303E2A">
        <w:pPr>
          <w:pStyle w:val="Footer"/>
        </w:pPr>
        <w:r>
          <w:rPr>
            <w:noProof/>
            <w:lang w:bidi="he-IL"/>
          </w:rPr>
          <w:drawing>
            <wp:anchor distT="0" distB="0" distL="114300" distR="114300" simplePos="0" relativeHeight="251663360" behindDoc="0" locked="0" layoutInCell="1" allowOverlap="1" wp14:anchorId="4CEAF07E" wp14:editId="6C18EC82">
              <wp:simplePos x="0" y="0"/>
              <wp:positionH relativeFrom="column">
                <wp:posOffset>-897255</wp:posOffset>
              </wp:positionH>
              <wp:positionV relativeFrom="paragraph">
                <wp:posOffset>-90805</wp:posOffset>
              </wp:positionV>
              <wp:extent cx="2052735" cy="718457"/>
              <wp:effectExtent l="0" t="0" r="0" b="0"/>
              <wp:wrapNone/>
              <wp:docPr id="1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לוגו מימונידס ומשרד החינוך יחד.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52735" cy="718457"/>
                      </a:xfrm>
                      <a:prstGeom prst="rect">
                        <a:avLst/>
                      </a:prstGeom>
                    </pic:spPr>
                  </pic:pic>
                </a:graphicData>
              </a:graphic>
              <wp14:sizeRelH relativeFrom="page">
                <wp14:pctWidth>0</wp14:pctWidth>
              </wp14:sizeRelH>
              <wp14:sizeRelV relativeFrom="page">
                <wp14:pctHeight>0</wp14:pctHeight>
              </wp14:sizeRelV>
            </wp:anchor>
          </w:drawing>
        </w:r>
        <w:r w:rsidR="00197D2A">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303E2A" w:rsidRDefault="00303E2A">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7D79AC" w:rsidRPr="007D79AC">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D2A" w:rsidRDefault="00197D2A" w:rsidP="00905C85">
      <w:pPr>
        <w:spacing w:line="240" w:lineRule="auto"/>
      </w:pPr>
      <w:r>
        <w:separator/>
      </w:r>
    </w:p>
  </w:footnote>
  <w:footnote w:type="continuationSeparator" w:id="0">
    <w:p w:rsidR="00197D2A" w:rsidRDefault="00197D2A" w:rsidP="00905C85">
      <w:pPr>
        <w:spacing w:line="240" w:lineRule="auto"/>
      </w:pPr>
      <w:r>
        <w:continuationSeparator/>
      </w:r>
    </w:p>
  </w:footnote>
  <w:footnote w:id="1">
    <w:p w:rsidR="00303E2A" w:rsidRDefault="00303E2A" w:rsidP="00786BE7">
      <w:pPr>
        <w:pStyle w:val="FootnoteText"/>
        <w:bidi/>
        <w:rPr>
          <w:rtl/>
          <w:lang w:bidi="he-IL"/>
        </w:rPr>
      </w:pPr>
      <w:r>
        <w:rPr>
          <w:rStyle w:val="FootnoteReference"/>
        </w:rPr>
        <w:footnoteRef/>
      </w:r>
      <w:r>
        <w:t xml:space="preserve"> </w:t>
      </w:r>
      <w:r>
        <w:rPr>
          <w:rFonts w:hint="cs"/>
          <w:rtl/>
          <w:lang w:bidi="he-IL"/>
        </w:rPr>
        <w:t xml:space="preserve"> השערת מחקר זו הוספה במהלך המחקר, בהבנה כי זה השאלה שהמחקר מנסה למצוא לה תשובה, מתי ששני ההשערות הקודמות כבר נחקרו במקרים שונים ואינן מייחדות את המחקר.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E2A" w:rsidRDefault="00303E2A">
    <w:pPr>
      <w:pStyle w:val="Header"/>
    </w:pPr>
    <w:r>
      <w:rPr>
        <w:noProof/>
        <w:rtl/>
        <w:lang w:bidi="he-IL"/>
      </w:rPr>
      <w:drawing>
        <wp:anchor distT="0" distB="0" distL="114300" distR="114300" simplePos="0" relativeHeight="251661312" behindDoc="0" locked="0" layoutInCell="1" allowOverlap="1" wp14:anchorId="179F0257" wp14:editId="4A2972CF">
          <wp:simplePos x="0" y="0"/>
          <wp:positionH relativeFrom="column">
            <wp:posOffset>-1134745</wp:posOffset>
          </wp:positionH>
          <wp:positionV relativeFrom="paragraph">
            <wp:posOffset>5080</wp:posOffset>
          </wp:positionV>
          <wp:extent cx="7421880" cy="787386"/>
          <wp:effectExtent l="0" t="0" r="0" b="0"/>
          <wp:wrapNone/>
          <wp:docPr id="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שורת לוגו אלפא תל אביב.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1880" cy="78738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3482113"/>
    <w:multiLevelType w:val="hybridMultilevel"/>
    <w:tmpl w:val="7DE2D1C4"/>
    <w:lvl w:ilvl="0" w:tplc="E974898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B3742"/>
    <w:multiLevelType w:val="hybridMultilevel"/>
    <w:tmpl w:val="DD360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51CF2B3F"/>
    <w:multiLevelType w:val="hybridMultilevel"/>
    <w:tmpl w:val="9DCE62F8"/>
    <w:lvl w:ilvl="0" w:tplc="CB0037B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4B0F98"/>
    <w:multiLevelType w:val="hybridMultilevel"/>
    <w:tmpl w:val="C23AE6D0"/>
    <w:lvl w:ilvl="0" w:tplc="5DA85D0C">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1137"/>
    <w:rsid w:val="00016172"/>
    <w:rsid w:val="00016EC4"/>
    <w:rsid w:val="000233EC"/>
    <w:rsid w:val="0002506D"/>
    <w:rsid w:val="00031814"/>
    <w:rsid w:val="0003423E"/>
    <w:rsid w:val="000432B5"/>
    <w:rsid w:val="00046E7B"/>
    <w:rsid w:val="00047EA5"/>
    <w:rsid w:val="00064A71"/>
    <w:rsid w:val="00067248"/>
    <w:rsid w:val="00071871"/>
    <w:rsid w:val="00072F06"/>
    <w:rsid w:val="000731E5"/>
    <w:rsid w:val="000800E6"/>
    <w:rsid w:val="00080EF1"/>
    <w:rsid w:val="000834B5"/>
    <w:rsid w:val="0008355D"/>
    <w:rsid w:val="00092C8A"/>
    <w:rsid w:val="000A24E1"/>
    <w:rsid w:val="000A54BB"/>
    <w:rsid w:val="000B616C"/>
    <w:rsid w:val="000B655B"/>
    <w:rsid w:val="000B72D6"/>
    <w:rsid w:val="000B78B2"/>
    <w:rsid w:val="000C1FBC"/>
    <w:rsid w:val="000C2C08"/>
    <w:rsid w:val="000D0E27"/>
    <w:rsid w:val="000D13CF"/>
    <w:rsid w:val="000D697B"/>
    <w:rsid w:val="000E07E2"/>
    <w:rsid w:val="000E402E"/>
    <w:rsid w:val="000E4AA9"/>
    <w:rsid w:val="000E6953"/>
    <w:rsid w:val="000F48DE"/>
    <w:rsid w:val="000F534F"/>
    <w:rsid w:val="001003D9"/>
    <w:rsid w:val="0011099A"/>
    <w:rsid w:val="00114FE7"/>
    <w:rsid w:val="00115B7A"/>
    <w:rsid w:val="00121CC1"/>
    <w:rsid w:val="00122E0A"/>
    <w:rsid w:val="00124D5D"/>
    <w:rsid w:val="00130981"/>
    <w:rsid w:val="00135738"/>
    <w:rsid w:val="00135A91"/>
    <w:rsid w:val="001440E8"/>
    <w:rsid w:val="00146B47"/>
    <w:rsid w:val="001550FB"/>
    <w:rsid w:val="00165830"/>
    <w:rsid w:val="00166A20"/>
    <w:rsid w:val="00167E6A"/>
    <w:rsid w:val="00171506"/>
    <w:rsid w:val="00180D50"/>
    <w:rsid w:val="00181845"/>
    <w:rsid w:val="00187FE0"/>
    <w:rsid w:val="001919DF"/>
    <w:rsid w:val="00194092"/>
    <w:rsid w:val="00194580"/>
    <w:rsid w:val="00197038"/>
    <w:rsid w:val="00197D2A"/>
    <w:rsid w:val="001A33B1"/>
    <w:rsid w:val="001A79AD"/>
    <w:rsid w:val="001B1B37"/>
    <w:rsid w:val="001B2F28"/>
    <w:rsid w:val="001B4B60"/>
    <w:rsid w:val="001B5298"/>
    <w:rsid w:val="001B6CF9"/>
    <w:rsid w:val="001B7B62"/>
    <w:rsid w:val="001C47D8"/>
    <w:rsid w:val="001D2DA8"/>
    <w:rsid w:val="001D3440"/>
    <w:rsid w:val="001D7C92"/>
    <w:rsid w:val="001E260C"/>
    <w:rsid w:val="001E5390"/>
    <w:rsid w:val="001F25F9"/>
    <w:rsid w:val="001F353E"/>
    <w:rsid w:val="001F3A15"/>
    <w:rsid w:val="001F52DE"/>
    <w:rsid w:val="00204290"/>
    <w:rsid w:val="00206449"/>
    <w:rsid w:val="00211F2F"/>
    <w:rsid w:val="00215618"/>
    <w:rsid w:val="002266FD"/>
    <w:rsid w:val="002329F8"/>
    <w:rsid w:val="00233333"/>
    <w:rsid w:val="00240E21"/>
    <w:rsid w:val="00245105"/>
    <w:rsid w:val="00263842"/>
    <w:rsid w:val="00263F7D"/>
    <w:rsid w:val="0026737D"/>
    <w:rsid w:val="0027178F"/>
    <w:rsid w:val="0027179D"/>
    <w:rsid w:val="00275E84"/>
    <w:rsid w:val="00277874"/>
    <w:rsid w:val="002779F6"/>
    <w:rsid w:val="002938A9"/>
    <w:rsid w:val="00297744"/>
    <w:rsid w:val="002B13AF"/>
    <w:rsid w:val="002B4BE2"/>
    <w:rsid w:val="002B6B86"/>
    <w:rsid w:val="002C3AFC"/>
    <w:rsid w:val="002C6585"/>
    <w:rsid w:val="002C6EA1"/>
    <w:rsid w:val="002D5B13"/>
    <w:rsid w:val="002E00C2"/>
    <w:rsid w:val="002E786F"/>
    <w:rsid w:val="002F02F3"/>
    <w:rsid w:val="002F1176"/>
    <w:rsid w:val="002F15E7"/>
    <w:rsid w:val="002F28FA"/>
    <w:rsid w:val="002F7B2A"/>
    <w:rsid w:val="00303E2A"/>
    <w:rsid w:val="0030505C"/>
    <w:rsid w:val="00305A69"/>
    <w:rsid w:val="003119B8"/>
    <w:rsid w:val="00312465"/>
    <w:rsid w:val="00315661"/>
    <w:rsid w:val="00317741"/>
    <w:rsid w:val="003202D9"/>
    <w:rsid w:val="00321932"/>
    <w:rsid w:val="00322685"/>
    <w:rsid w:val="00322996"/>
    <w:rsid w:val="00323A09"/>
    <w:rsid w:val="00330A92"/>
    <w:rsid w:val="003324E7"/>
    <w:rsid w:val="00341B50"/>
    <w:rsid w:val="0034509F"/>
    <w:rsid w:val="00350A0A"/>
    <w:rsid w:val="00353F5A"/>
    <w:rsid w:val="00355A34"/>
    <w:rsid w:val="003577CE"/>
    <w:rsid w:val="00364AA4"/>
    <w:rsid w:val="00367637"/>
    <w:rsid w:val="00367A76"/>
    <w:rsid w:val="00371E53"/>
    <w:rsid w:val="00372134"/>
    <w:rsid w:val="00372889"/>
    <w:rsid w:val="00373E0B"/>
    <w:rsid w:val="00374E23"/>
    <w:rsid w:val="003800CF"/>
    <w:rsid w:val="003831E5"/>
    <w:rsid w:val="003834D2"/>
    <w:rsid w:val="00386F36"/>
    <w:rsid w:val="00392494"/>
    <w:rsid w:val="00394323"/>
    <w:rsid w:val="00394DBA"/>
    <w:rsid w:val="003958F8"/>
    <w:rsid w:val="00397D5F"/>
    <w:rsid w:val="003A53E7"/>
    <w:rsid w:val="003A6B12"/>
    <w:rsid w:val="003B28ED"/>
    <w:rsid w:val="003C2CB6"/>
    <w:rsid w:val="003C474C"/>
    <w:rsid w:val="003C5FC7"/>
    <w:rsid w:val="003D04A1"/>
    <w:rsid w:val="003D0D18"/>
    <w:rsid w:val="003D108C"/>
    <w:rsid w:val="003D7C6B"/>
    <w:rsid w:val="003E1CCA"/>
    <w:rsid w:val="003E3731"/>
    <w:rsid w:val="003E6C37"/>
    <w:rsid w:val="003E74DD"/>
    <w:rsid w:val="003F3C83"/>
    <w:rsid w:val="0040319B"/>
    <w:rsid w:val="004069FE"/>
    <w:rsid w:val="00406A37"/>
    <w:rsid w:val="00410689"/>
    <w:rsid w:val="0041408F"/>
    <w:rsid w:val="004146FF"/>
    <w:rsid w:val="0041690E"/>
    <w:rsid w:val="00422450"/>
    <w:rsid w:val="00422920"/>
    <w:rsid w:val="00425472"/>
    <w:rsid w:val="0042568E"/>
    <w:rsid w:val="00426AEF"/>
    <w:rsid w:val="00433A00"/>
    <w:rsid w:val="004377C3"/>
    <w:rsid w:val="00443D46"/>
    <w:rsid w:val="00443E26"/>
    <w:rsid w:val="00450CBE"/>
    <w:rsid w:val="00455112"/>
    <w:rsid w:val="004556CA"/>
    <w:rsid w:val="00455D9E"/>
    <w:rsid w:val="00457C1F"/>
    <w:rsid w:val="00457F46"/>
    <w:rsid w:val="004642CA"/>
    <w:rsid w:val="004647AC"/>
    <w:rsid w:val="004659E6"/>
    <w:rsid w:val="004728F4"/>
    <w:rsid w:val="0047737B"/>
    <w:rsid w:val="0048127B"/>
    <w:rsid w:val="00482B18"/>
    <w:rsid w:val="004850A0"/>
    <w:rsid w:val="0048677C"/>
    <w:rsid w:val="00493F6C"/>
    <w:rsid w:val="0049471C"/>
    <w:rsid w:val="00495BDA"/>
    <w:rsid w:val="00496AEA"/>
    <w:rsid w:val="004A06FC"/>
    <w:rsid w:val="004A4680"/>
    <w:rsid w:val="004A5F98"/>
    <w:rsid w:val="004B0039"/>
    <w:rsid w:val="004B0DB7"/>
    <w:rsid w:val="004B4D76"/>
    <w:rsid w:val="004C01EB"/>
    <w:rsid w:val="004C0615"/>
    <w:rsid w:val="004C201D"/>
    <w:rsid w:val="004D23B7"/>
    <w:rsid w:val="004D4C65"/>
    <w:rsid w:val="004D62E5"/>
    <w:rsid w:val="004E6347"/>
    <w:rsid w:val="004E6C37"/>
    <w:rsid w:val="004F0559"/>
    <w:rsid w:val="004F172E"/>
    <w:rsid w:val="004F791D"/>
    <w:rsid w:val="00502CA7"/>
    <w:rsid w:val="0051187C"/>
    <w:rsid w:val="0051417B"/>
    <w:rsid w:val="00521FDB"/>
    <w:rsid w:val="00524AF2"/>
    <w:rsid w:val="005263F0"/>
    <w:rsid w:val="005308F8"/>
    <w:rsid w:val="00532B1F"/>
    <w:rsid w:val="00545B19"/>
    <w:rsid w:val="005462CC"/>
    <w:rsid w:val="00551605"/>
    <w:rsid w:val="00560F82"/>
    <w:rsid w:val="00561122"/>
    <w:rsid w:val="005677CC"/>
    <w:rsid w:val="00576146"/>
    <w:rsid w:val="00577DDB"/>
    <w:rsid w:val="00581526"/>
    <w:rsid w:val="005822A2"/>
    <w:rsid w:val="005909E1"/>
    <w:rsid w:val="00590A41"/>
    <w:rsid w:val="00592F65"/>
    <w:rsid w:val="00593FCA"/>
    <w:rsid w:val="00594E04"/>
    <w:rsid w:val="00595179"/>
    <w:rsid w:val="0059541B"/>
    <w:rsid w:val="00597B61"/>
    <w:rsid w:val="005A3AE2"/>
    <w:rsid w:val="005A3B8E"/>
    <w:rsid w:val="005A5103"/>
    <w:rsid w:val="005A6262"/>
    <w:rsid w:val="005B18D5"/>
    <w:rsid w:val="005B25FF"/>
    <w:rsid w:val="005B502A"/>
    <w:rsid w:val="005B6A0E"/>
    <w:rsid w:val="005C116C"/>
    <w:rsid w:val="005C2AF3"/>
    <w:rsid w:val="005C4392"/>
    <w:rsid w:val="005D0152"/>
    <w:rsid w:val="005D1F35"/>
    <w:rsid w:val="005E5893"/>
    <w:rsid w:val="005E6BDB"/>
    <w:rsid w:val="005F226E"/>
    <w:rsid w:val="005F2C79"/>
    <w:rsid w:val="0060344F"/>
    <w:rsid w:val="00603E5C"/>
    <w:rsid w:val="00606552"/>
    <w:rsid w:val="00607AF2"/>
    <w:rsid w:val="00611A43"/>
    <w:rsid w:val="00611F5B"/>
    <w:rsid w:val="00612817"/>
    <w:rsid w:val="00621C82"/>
    <w:rsid w:val="00623098"/>
    <w:rsid w:val="00623202"/>
    <w:rsid w:val="00625798"/>
    <w:rsid w:val="00625814"/>
    <w:rsid w:val="00625E8C"/>
    <w:rsid w:val="00627A00"/>
    <w:rsid w:val="006305B7"/>
    <w:rsid w:val="00632BD1"/>
    <w:rsid w:val="006350F3"/>
    <w:rsid w:val="00641136"/>
    <w:rsid w:val="00641D0E"/>
    <w:rsid w:val="0064248B"/>
    <w:rsid w:val="006439AC"/>
    <w:rsid w:val="0064479C"/>
    <w:rsid w:val="0064480B"/>
    <w:rsid w:val="00644CB1"/>
    <w:rsid w:val="00645361"/>
    <w:rsid w:val="00650087"/>
    <w:rsid w:val="006513A5"/>
    <w:rsid w:val="00651A43"/>
    <w:rsid w:val="00653CB5"/>
    <w:rsid w:val="00654806"/>
    <w:rsid w:val="00657D18"/>
    <w:rsid w:val="00660474"/>
    <w:rsid w:val="0066117B"/>
    <w:rsid w:val="006634BF"/>
    <w:rsid w:val="00665D08"/>
    <w:rsid w:val="00667C8E"/>
    <w:rsid w:val="006706FF"/>
    <w:rsid w:val="006707BE"/>
    <w:rsid w:val="00671123"/>
    <w:rsid w:val="006719C2"/>
    <w:rsid w:val="00676F8D"/>
    <w:rsid w:val="00680664"/>
    <w:rsid w:val="00683AFB"/>
    <w:rsid w:val="00683EBF"/>
    <w:rsid w:val="00684CFF"/>
    <w:rsid w:val="0068577B"/>
    <w:rsid w:val="006857F4"/>
    <w:rsid w:val="00692082"/>
    <w:rsid w:val="00693A88"/>
    <w:rsid w:val="006942F6"/>
    <w:rsid w:val="0069716A"/>
    <w:rsid w:val="006A0C0C"/>
    <w:rsid w:val="006A17AE"/>
    <w:rsid w:val="006A5C30"/>
    <w:rsid w:val="006B19CE"/>
    <w:rsid w:val="006B3FCA"/>
    <w:rsid w:val="006B51C2"/>
    <w:rsid w:val="006B5849"/>
    <w:rsid w:val="006C40AA"/>
    <w:rsid w:val="006C50B7"/>
    <w:rsid w:val="006C647B"/>
    <w:rsid w:val="006C7CE7"/>
    <w:rsid w:val="006E0586"/>
    <w:rsid w:val="006E3C22"/>
    <w:rsid w:val="006E54E6"/>
    <w:rsid w:val="006E5C67"/>
    <w:rsid w:val="006E64F8"/>
    <w:rsid w:val="006E7E79"/>
    <w:rsid w:val="006F13A8"/>
    <w:rsid w:val="006F1675"/>
    <w:rsid w:val="006F17F5"/>
    <w:rsid w:val="006F3FE0"/>
    <w:rsid w:val="006F4AC9"/>
    <w:rsid w:val="00700B30"/>
    <w:rsid w:val="00707057"/>
    <w:rsid w:val="00710F15"/>
    <w:rsid w:val="007306ED"/>
    <w:rsid w:val="007330E6"/>
    <w:rsid w:val="00734877"/>
    <w:rsid w:val="00740786"/>
    <w:rsid w:val="00741574"/>
    <w:rsid w:val="0074393F"/>
    <w:rsid w:val="00744745"/>
    <w:rsid w:val="00745709"/>
    <w:rsid w:val="00745814"/>
    <w:rsid w:val="00747095"/>
    <w:rsid w:val="00751A69"/>
    <w:rsid w:val="007527C6"/>
    <w:rsid w:val="00752933"/>
    <w:rsid w:val="007538F1"/>
    <w:rsid w:val="00754D21"/>
    <w:rsid w:val="00755262"/>
    <w:rsid w:val="00755FF9"/>
    <w:rsid w:val="007578BE"/>
    <w:rsid w:val="00761F0A"/>
    <w:rsid w:val="007637AF"/>
    <w:rsid w:val="00766468"/>
    <w:rsid w:val="007701C0"/>
    <w:rsid w:val="00770A1F"/>
    <w:rsid w:val="00772BA0"/>
    <w:rsid w:val="00786BE7"/>
    <w:rsid w:val="00792A32"/>
    <w:rsid w:val="007A4EE5"/>
    <w:rsid w:val="007A5E13"/>
    <w:rsid w:val="007A66CB"/>
    <w:rsid w:val="007A7D63"/>
    <w:rsid w:val="007B7C44"/>
    <w:rsid w:val="007C0982"/>
    <w:rsid w:val="007C1AD5"/>
    <w:rsid w:val="007C1EFA"/>
    <w:rsid w:val="007C229F"/>
    <w:rsid w:val="007D1C6E"/>
    <w:rsid w:val="007D1D01"/>
    <w:rsid w:val="007D2B13"/>
    <w:rsid w:val="007D68AF"/>
    <w:rsid w:val="007D6B62"/>
    <w:rsid w:val="007D77E1"/>
    <w:rsid w:val="007D79AC"/>
    <w:rsid w:val="007E3FAA"/>
    <w:rsid w:val="007E633F"/>
    <w:rsid w:val="007E6CDA"/>
    <w:rsid w:val="007E6E64"/>
    <w:rsid w:val="007E7E6A"/>
    <w:rsid w:val="007F5FD3"/>
    <w:rsid w:val="00800E3E"/>
    <w:rsid w:val="0080173B"/>
    <w:rsid w:val="00802BA7"/>
    <w:rsid w:val="008032B2"/>
    <w:rsid w:val="008110E6"/>
    <w:rsid w:val="008114ED"/>
    <w:rsid w:val="00822A72"/>
    <w:rsid w:val="00822C06"/>
    <w:rsid w:val="00826A25"/>
    <w:rsid w:val="00826BA3"/>
    <w:rsid w:val="0083122E"/>
    <w:rsid w:val="0083397C"/>
    <w:rsid w:val="00834038"/>
    <w:rsid w:val="00837497"/>
    <w:rsid w:val="00837B58"/>
    <w:rsid w:val="00842EC2"/>
    <w:rsid w:val="00843992"/>
    <w:rsid w:val="00846CC8"/>
    <w:rsid w:val="008504BF"/>
    <w:rsid w:val="00852585"/>
    <w:rsid w:val="00864C8A"/>
    <w:rsid w:val="008761E9"/>
    <w:rsid w:val="008872DD"/>
    <w:rsid w:val="008A18ED"/>
    <w:rsid w:val="008A2813"/>
    <w:rsid w:val="008A7CF3"/>
    <w:rsid w:val="008B0017"/>
    <w:rsid w:val="008B6191"/>
    <w:rsid w:val="008B7595"/>
    <w:rsid w:val="008C1D40"/>
    <w:rsid w:val="008C21D2"/>
    <w:rsid w:val="008C2749"/>
    <w:rsid w:val="008C4396"/>
    <w:rsid w:val="008C674D"/>
    <w:rsid w:val="008C69AF"/>
    <w:rsid w:val="008C7CEE"/>
    <w:rsid w:val="008D08D3"/>
    <w:rsid w:val="008D5F10"/>
    <w:rsid w:val="009000F9"/>
    <w:rsid w:val="00901C18"/>
    <w:rsid w:val="00903F05"/>
    <w:rsid w:val="00905C85"/>
    <w:rsid w:val="00910393"/>
    <w:rsid w:val="00912031"/>
    <w:rsid w:val="009201B0"/>
    <w:rsid w:val="00922923"/>
    <w:rsid w:val="00930C65"/>
    <w:rsid w:val="00934D59"/>
    <w:rsid w:val="0093526E"/>
    <w:rsid w:val="00941BF1"/>
    <w:rsid w:val="0094277A"/>
    <w:rsid w:val="0094362E"/>
    <w:rsid w:val="00945CE6"/>
    <w:rsid w:val="00946048"/>
    <w:rsid w:val="00946AE8"/>
    <w:rsid w:val="00947BD3"/>
    <w:rsid w:val="0095156E"/>
    <w:rsid w:val="0095668E"/>
    <w:rsid w:val="009567E4"/>
    <w:rsid w:val="00956966"/>
    <w:rsid w:val="00961A35"/>
    <w:rsid w:val="00963601"/>
    <w:rsid w:val="009638BB"/>
    <w:rsid w:val="009645F0"/>
    <w:rsid w:val="00970029"/>
    <w:rsid w:val="0097104A"/>
    <w:rsid w:val="009752FF"/>
    <w:rsid w:val="0097628F"/>
    <w:rsid w:val="00981618"/>
    <w:rsid w:val="009938E3"/>
    <w:rsid w:val="00994B9A"/>
    <w:rsid w:val="00995AB0"/>
    <w:rsid w:val="009969BF"/>
    <w:rsid w:val="0099741D"/>
    <w:rsid w:val="00997AA1"/>
    <w:rsid w:val="009A0D93"/>
    <w:rsid w:val="009B4DE7"/>
    <w:rsid w:val="009C3F9B"/>
    <w:rsid w:val="009D2553"/>
    <w:rsid w:val="009D2EAD"/>
    <w:rsid w:val="009D31CA"/>
    <w:rsid w:val="009D6B82"/>
    <w:rsid w:val="009D7C4D"/>
    <w:rsid w:val="009E1D68"/>
    <w:rsid w:val="009F73DF"/>
    <w:rsid w:val="00A0484F"/>
    <w:rsid w:val="00A06FBD"/>
    <w:rsid w:val="00A07622"/>
    <w:rsid w:val="00A176FB"/>
    <w:rsid w:val="00A2120C"/>
    <w:rsid w:val="00A225F6"/>
    <w:rsid w:val="00A23110"/>
    <w:rsid w:val="00A33C31"/>
    <w:rsid w:val="00A35AB6"/>
    <w:rsid w:val="00A36F33"/>
    <w:rsid w:val="00A407C4"/>
    <w:rsid w:val="00A441C9"/>
    <w:rsid w:val="00A442C0"/>
    <w:rsid w:val="00A52231"/>
    <w:rsid w:val="00A544BF"/>
    <w:rsid w:val="00A56D29"/>
    <w:rsid w:val="00A56FD2"/>
    <w:rsid w:val="00A62318"/>
    <w:rsid w:val="00A63CF5"/>
    <w:rsid w:val="00A643BE"/>
    <w:rsid w:val="00A65112"/>
    <w:rsid w:val="00A7250D"/>
    <w:rsid w:val="00A77638"/>
    <w:rsid w:val="00A85060"/>
    <w:rsid w:val="00A87336"/>
    <w:rsid w:val="00A9607A"/>
    <w:rsid w:val="00A969E3"/>
    <w:rsid w:val="00AA3E16"/>
    <w:rsid w:val="00AA658A"/>
    <w:rsid w:val="00AB5251"/>
    <w:rsid w:val="00AB6AEB"/>
    <w:rsid w:val="00AC08BE"/>
    <w:rsid w:val="00AC09E0"/>
    <w:rsid w:val="00AC3FD8"/>
    <w:rsid w:val="00AD222A"/>
    <w:rsid w:val="00AD2A1B"/>
    <w:rsid w:val="00AD384C"/>
    <w:rsid w:val="00AD6D6E"/>
    <w:rsid w:val="00AD6EA6"/>
    <w:rsid w:val="00AE33D7"/>
    <w:rsid w:val="00AE4A3D"/>
    <w:rsid w:val="00AE7575"/>
    <w:rsid w:val="00B0338B"/>
    <w:rsid w:val="00B21017"/>
    <w:rsid w:val="00B22E76"/>
    <w:rsid w:val="00B269DC"/>
    <w:rsid w:val="00B26DE7"/>
    <w:rsid w:val="00B30275"/>
    <w:rsid w:val="00B3099E"/>
    <w:rsid w:val="00B37A6F"/>
    <w:rsid w:val="00B407BA"/>
    <w:rsid w:val="00B41642"/>
    <w:rsid w:val="00B43F94"/>
    <w:rsid w:val="00B44D6A"/>
    <w:rsid w:val="00B46B9C"/>
    <w:rsid w:val="00B512F9"/>
    <w:rsid w:val="00B51CE9"/>
    <w:rsid w:val="00B53138"/>
    <w:rsid w:val="00B55A09"/>
    <w:rsid w:val="00B57628"/>
    <w:rsid w:val="00B606CD"/>
    <w:rsid w:val="00B65407"/>
    <w:rsid w:val="00B75841"/>
    <w:rsid w:val="00B82B3B"/>
    <w:rsid w:val="00B879ED"/>
    <w:rsid w:val="00B91E41"/>
    <w:rsid w:val="00B94CFB"/>
    <w:rsid w:val="00B96A1E"/>
    <w:rsid w:val="00B9760F"/>
    <w:rsid w:val="00BA65E1"/>
    <w:rsid w:val="00BA7A59"/>
    <w:rsid w:val="00BB2CE8"/>
    <w:rsid w:val="00BB3DBF"/>
    <w:rsid w:val="00BB6D18"/>
    <w:rsid w:val="00BC00F5"/>
    <w:rsid w:val="00BC0D25"/>
    <w:rsid w:val="00BC433C"/>
    <w:rsid w:val="00BD0DF9"/>
    <w:rsid w:val="00BD56B4"/>
    <w:rsid w:val="00BE369A"/>
    <w:rsid w:val="00BE7529"/>
    <w:rsid w:val="00BF3C03"/>
    <w:rsid w:val="00BF7874"/>
    <w:rsid w:val="00C02C5C"/>
    <w:rsid w:val="00C05F21"/>
    <w:rsid w:val="00C07716"/>
    <w:rsid w:val="00C116FC"/>
    <w:rsid w:val="00C11C0E"/>
    <w:rsid w:val="00C15AF4"/>
    <w:rsid w:val="00C169F3"/>
    <w:rsid w:val="00C16A5D"/>
    <w:rsid w:val="00C20518"/>
    <w:rsid w:val="00C225B5"/>
    <w:rsid w:val="00C22822"/>
    <w:rsid w:val="00C22B5F"/>
    <w:rsid w:val="00C340D4"/>
    <w:rsid w:val="00C35003"/>
    <w:rsid w:val="00C35DCF"/>
    <w:rsid w:val="00C37ED8"/>
    <w:rsid w:val="00C4226C"/>
    <w:rsid w:val="00C4384F"/>
    <w:rsid w:val="00C44C2C"/>
    <w:rsid w:val="00C454BD"/>
    <w:rsid w:val="00C47FEA"/>
    <w:rsid w:val="00C531C1"/>
    <w:rsid w:val="00C53A7F"/>
    <w:rsid w:val="00C55C92"/>
    <w:rsid w:val="00C60E5E"/>
    <w:rsid w:val="00C6280B"/>
    <w:rsid w:val="00C63DE3"/>
    <w:rsid w:val="00C66953"/>
    <w:rsid w:val="00C71336"/>
    <w:rsid w:val="00C72E9D"/>
    <w:rsid w:val="00C7588C"/>
    <w:rsid w:val="00C776E5"/>
    <w:rsid w:val="00C821EE"/>
    <w:rsid w:val="00C83D8C"/>
    <w:rsid w:val="00C84FEC"/>
    <w:rsid w:val="00C87A0E"/>
    <w:rsid w:val="00C94508"/>
    <w:rsid w:val="00CA03B8"/>
    <w:rsid w:val="00CA506F"/>
    <w:rsid w:val="00CA545D"/>
    <w:rsid w:val="00CB0E58"/>
    <w:rsid w:val="00CB1AF5"/>
    <w:rsid w:val="00CB65C2"/>
    <w:rsid w:val="00CB6A96"/>
    <w:rsid w:val="00CC34F7"/>
    <w:rsid w:val="00CD35EF"/>
    <w:rsid w:val="00CD37DB"/>
    <w:rsid w:val="00CD41A2"/>
    <w:rsid w:val="00CE0DD1"/>
    <w:rsid w:val="00CE2157"/>
    <w:rsid w:val="00CE33CF"/>
    <w:rsid w:val="00CE388C"/>
    <w:rsid w:val="00CE7804"/>
    <w:rsid w:val="00D0786E"/>
    <w:rsid w:val="00D10DE0"/>
    <w:rsid w:val="00D15914"/>
    <w:rsid w:val="00D26D72"/>
    <w:rsid w:val="00D27670"/>
    <w:rsid w:val="00D31B2D"/>
    <w:rsid w:val="00D33536"/>
    <w:rsid w:val="00D40E59"/>
    <w:rsid w:val="00D41421"/>
    <w:rsid w:val="00D43575"/>
    <w:rsid w:val="00D44795"/>
    <w:rsid w:val="00D466E2"/>
    <w:rsid w:val="00D4792A"/>
    <w:rsid w:val="00D52CE1"/>
    <w:rsid w:val="00D537BE"/>
    <w:rsid w:val="00D55305"/>
    <w:rsid w:val="00D57079"/>
    <w:rsid w:val="00D604CF"/>
    <w:rsid w:val="00D759FE"/>
    <w:rsid w:val="00D769F4"/>
    <w:rsid w:val="00D866D4"/>
    <w:rsid w:val="00D91544"/>
    <w:rsid w:val="00D917C6"/>
    <w:rsid w:val="00DA5166"/>
    <w:rsid w:val="00DA764C"/>
    <w:rsid w:val="00DB0A9A"/>
    <w:rsid w:val="00DB2EFE"/>
    <w:rsid w:val="00DB5A70"/>
    <w:rsid w:val="00DC00FF"/>
    <w:rsid w:val="00DC63F9"/>
    <w:rsid w:val="00DC6D57"/>
    <w:rsid w:val="00DD0CEF"/>
    <w:rsid w:val="00DE0E1A"/>
    <w:rsid w:val="00DE1CCA"/>
    <w:rsid w:val="00DE435E"/>
    <w:rsid w:val="00DE5B64"/>
    <w:rsid w:val="00DF067F"/>
    <w:rsid w:val="00DF1FC6"/>
    <w:rsid w:val="00DF22EA"/>
    <w:rsid w:val="00DF2E92"/>
    <w:rsid w:val="00DF31DF"/>
    <w:rsid w:val="00E00A60"/>
    <w:rsid w:val="00E0149B"/>
    <w:rsid w:val="00E04306"/>
    <w:rsid w:val="00E05EFA"/>
    <w:rsid w:val="00E07009"/>
    <w:rsid w:val="00E11033"/>
    <w:rsid w:val="00E1234F"/>
    <w:rsid w:val="00E21660"/>
    <w:rsid w:val="00E25E74"/>
    <w:rsid w:val="00E27263"/>
    <w:rsid w:val="00E27632"/>
    <w:rsid w:val="00E30C94"/>
    <w:rsid w:val="00E409AD"/>
    <w:rsid w:val="00E4629A"/>
    <w:rsid w:val="00E5196B"/>
    <w:rsid w:val="00E52299"/>
    <w:rsid w:val="00E5370F"/>
    <w:rsid w:val="00E546B7"/>
    <w:rsid w:val="00E56FCF"/>
    <w:rsid w:val="00E577FC"/>
    <w:rsid w:val="00E57BF2"/>
    <w:rsid w:val="00E609AA"/>
    <w:rsid w:val="00E66829"/>
    <w:rsid w:val="00E71778"/>
    <w:rsid w:val="00E73522"/>
    <w:rsid w:val="00E81EC2"/>
    <w:rsid w:val="00E855AB"/>
    <w:rsid w:val="00E921ED"/>
    <w:rsid w:val="00E93A2A"/>
    <w:rsid w:val="00E93C5C"/>
    <w:rsid w:val="00EA2C11"/>
    <w:rsid w:val="00EC4DB2"/>
    <w:rsid w:val="00EC60E8"/>
    <w:rsid w:val="00ED066B"/>
    <w:rsid w:val="00ED7A44"/>
    <w:rsid w:val="00EE1815"/>
    <w:rsid w:val="00EE21D2"/>
    <w:rsid w:val="00EE3BB2"/>
    <w:rsid w:val="00EE5877"/>
    <w:rsid w:val="00EF0AD1"/>
    <w:rsid w:val="00EF42CF"/>
    <w:rsid w:val="00EF52EA"/>
    <w:rsid w:val="00EF7062"/>
    <w:rsid w:val="00F007D2"/>
    <w:rsid w:val="00F02594"/>
    <w:rsid w:val="00F02A18"/>
    <w:rsid w:val="00F04725"/>
    <w:rsid w:val="00F12AD7"/>
    <w:rsid w:val="00F16FBA"/>
    <w:rsid w:val="00F21235"/>
    <w:rsid w:val="00F21D72"/>
    <w:rsid w:val="00F24E46"/>
    <w:rsid w:val="00F26122"/>
    <w:rsid w:val="00F26E5D"/>
    <w:rsid w:val="00F279C2"/>
    <w:rsid w:val="00F34B04"/>
    <w:rsid w:val="00F41867"/>
    <w:rsid w:val="00F538D3"/>
    <w:rsid w:val="00F548C8"/>
    <w:rsid w:val="00F565AE"/>
    <w:rsid w:val="00F611F7"/>
    <w:rsid w:val="00F6177B"/>
    <w:rsid w:val="00F626DA"/>
    <w:rsid w:val="00F643A3"/>
    <w:rsid w:val="00F6547E"/>
    <w:rsid w:val="00F67448"/>
    <w:rsid w:val="00F71CDD"/>
    <w:rsid w:val="00F75D01"/>
    <w:rsid w:val="00F822F5"/>
    <w:rsid w:val="00F831CA"/>
    <w:rsid w:val="00F8339E"/>
    <w:rsid w:val="00F93C92"/>
    <w:rsid w:val="00F95328"/>
    <w:rsid w:val="00F95A2E"/>
    <w:rsid w:val="00FA13F7"/>
    <w:rsid w:val="00FB25EF"/>
    <w:rsid w:val="00FB4E76"/>
    <w:rsid w:val="00FB6725"/>
    <w:rsid w:val="00FC0333"/>
    <w:rsid w:val="00FC0DD1"/>
    <w:rsid w:val="00FC175B"/>
    <w:rsid w:val="00FD20A3"/>
    <w:rsid w:val="00FD4253"/>
    <w:rsid w:val="00FD6544"/>
    <w:rsid w:val="00FD6A17"/>
    <w:rsid w:val="00FE0176"/>
    <w:rsid w:val="00FE17A7"/>
    <w:rsid w:val="00FE17AC"/>
    <w:rsid w:val="00FE4368"/>
    <w:rsid w:val="00FE4FF7"/>
    <w:rsid w:val="00FF2D72"/>
    <w:rsid w:val="00FF3B60"/>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 w:type="paragraph" w:styleId="ListParagraph">
    <w:name w:val="List Paragraph"/>
    <w:basedOn w:val="Normal"/>
    <w:uiPriority w:val="34"/>
    <w:qFormat/>
    <w:rsid w:val="001A79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28338501">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02223839">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991106377">
      <w:bodyDiv w:val="1"/>
      <w:marLeft w:val="0"/>
      <w:marRight w:val="0"/>
      <w:marTop w:val="0"/>
      <w:marBottom w:val="0"/>
      <w:divBdr>
        <w:top w:val="none" w:sz="0" w:space="0" w:color="auto"/>
        <w:left w:val="none" w:sz="0" w:space="0" w:color="auto"/>
        <w:bottom w:val="none" w:sz="0" w:space="0" w:color="auto"/>
        <w:right w:val="none" w:sz="0" w:space="0" w:color="auto"/>
      </w:divBdr>
    </w:div>
    <w:div w:id="998968934">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05082227">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02793309">
      <w:bodyDiv w:val="1"/>
      <w:marLeft w:val="0"/>
      <w:marRight w:val="0"/>
      <w:marTop w:val="0"/>
      <w:marBottom w:val="0"/>
      <w:divBdr>
        <w:top w:val="none" w:sz="0" w:space="0" w:color="auto"/>
        <w:left w:val="none" w:sz="0" w:space="0" w:color="auto"/>
        <w:bottom w:val="none" w:sz="0" w:space="0" w:color="auto"/>
        <w:right w:val="none" w:sz="0" w:space="0" w:color="auto"/>
      </w:divBdr>
    </w:div>
    <w:div w:id="1904824997">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076009204">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mailto:alexey.notjunk@gmail.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1</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9</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14</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3</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2</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5</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4</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13</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7</b:RefOrder>
  </b:Source>
  <b:Source>
    <b:Tag>Xin14</b:Tag>
    <b:SourceType>JournalArticle</b:SourceType>
    <b:Guid>{C5ED5C45-E4C9-45E2-BD23-5AEB9974FECE}</b:Guid>
    <b:Author>
      <b:Author>
        <b:NameList>
          <b:Person>
            <b:Last>Xinliang</b:Last>
            <b:First>Tian</b:First>
          </b:Person>
          <b:Person>
            <b:Last>Muk Chen</b:Last>
            <b:First>Ong</b:First>
          </b:Person>
          <b:Person>
            <b:Last>Jianmin</b:Last>
            <b:First>Yang</b:First>
          </b:Person>
          <b:Person>
            <b:Last>Dag</b:Last>
            <b:First>Myrhaug</b:First>
          </b:Person>
        </b:NameList>
      </b:Author>
    </b:Author>
    <b:Title>Large-eddy simulation of the flow normal to a flat plate</b:Title>
    <b:JournalName>Journal of Fluids and Structures</b:JournalName>
    <b:Year>2014</b:Year>
    <b:RefOrder>12</b:RefOrder>
  </b:Source>
  <b:Source>
    <b:Tag>Fai57</b:Tag>
    <b:SourceType>JournalArticle</b:SourceType>
    <b:Guid>{84339013-989B-4F1B-9279-7C6973A5395D}</b:Guid>
    <b:Author>
      <b:Author>
        <b:NameList>
          <b:Person>
            <b:Last>Fail</b:Last>
            <b:First>R.</b:First>
          </b:Person>
          <b:Person>
            <b:Last>Lawford</b:Last>
            <b:First>J.</b:First>
            <b:Middle>A.</b:Middle>
          </b:Person>
          <b:Person>
            <b:Last>Eyre</b:Last>
            <b:First>R.</b:First>
            <b:Middle>C. W.</b:Middle>
          </b:Person>
        </b:NameList>
      </b:Author>
    </b:Author>
    <b:Title>Low-Speed-Experiments on the wake Characteristics of Flat Plates normal to an Air Stream</b:Title>
    <b:JournalName>Reports and Memoranda</b:JournalName>
    <b:Year>1957</b:Year>
    <b:RefOrder>11</b:RefOrder>
  </b:Source>
  <b:Source>
    <b:Tag>Cim14</b:Tag>
    <b:SourceType>JournalArticle</b:SourceType>
    <b:Guid>{F18A6AF4-E794-4FA8-9554-BCD2190B382A}</b:Guid>
    <b:Author>
      <b:Author>
        <b:NameList>
          <b:Person>
            <b:Last>Cimbala</b:Last>
            <b:First>John</b:First>
            <b:Middle>M.</b:Middle>
          </b:Person>
        </b:NameList>
      </b:Author>
    </b:Author>
    <b:Title>The Ideal Gas Constant</b:Title>
    <b:Year>2014</b:Year>
    <b:RefOrder>10</b:RefOrder>
  </b:Source>
  <b:Source>
    <b:Tag>Gri02</b:Tag>
    <b:SourceType>JournalArticle</b:SourceType>
    <b:Guid>{C121B297-086C-4B7D-A703-3AE0E24ACFE0}</b:Guid>
    <b:Author>
      <b:Author>
        <b:NameList>
          <b:Person>
            <b:Last>Grimmond</b:Last>
            <b:First>C.</b:First>
            <b:Middle>S. B.</b:Middle>
          </b:Person>
          <b:Person>
            <b:Last>Oke</b:Last>
            <b:First>Timothy</b:First>
            <b:Middle>R.</b:Middle>
          </b:Person>
        </b:NameList>
      </b:Author>
    </b:Author>
    <b:Title>Turbulent heat fluxes in urban areas: Observations and a local-scale urban meteorological parameterization scheme (LUMPS)</b:Title>
    <b:JournalName>Journal of Applied Meteorology</b:JournalName>
    <b:Year>2002</b:Year>
    <b:Pages>792-810</b:Pages>
    <b:RefOrder>15</b:RefOrder>
  </b:Source>
  <b:Source>
    <b:Tag>Rau86</b:Tag>
    <b:SourceType>JournalArticle</b:SourceType>
    <b:Guid>{2E760622-38A9-462B-A29B-0463F08FF16F}</b:Guid>
    <b:Author>
      <b:Author>
        <b:NameList>
          <b:Person>
            <b:Last>Raupach</b:Last>
            <b:First>M.</b:First>
            <b:Middle>R.</b:Middle>
          </b:Person>
          <b:Person>
            <b:Last>Coppin</b:Last>
            <b:First>P.</b:First>
            <b:Middle>A.</b:Middle>
          </b:Person>
          <b:Person>
            <b:Last>Legg</b:Last>
            <b:First>B.</b:First>
            <b:Middle>J.</b:Middle>
          </b:Person>
        </b:NameList>
      </b:Author>
    </b:Author>
    <b:Title>Experiments on scalar dispersion within a model plant canopy part I: The turbulence structure</b:Title>
    <b:JournalName>Boundary-Layer Meteorology</b:JournalName>
    <b:Year>1986</b:Year>
    <b:Pages>21-52</b:Pages>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D2801518-F5DC-4960-8669-089B9CAF1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77413</TotalTime>
  <Pages>33</Pages>
  <Words>6666</Words>
  <Characters>37998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alexy shapovalov</dc:creator>
  <cp:lastModifiedBy>alexy shapovalov</cp:lastModifiedBy>
  <cp:revision>742</cp:revision>
  <cp:lastPrinted>2019-05-27T13:03:00Z</cp:lastPrinted>
  <dcterms:created xsi:type="dcterms:W3CDTF">2018-04-29T12:32:00Z</dcterms:created>
  <dcterms:modified xsi:type="dcterms:W3CDTF">2019-06-11T10:41:00Z</dcterms:modified>
</cp:coreProperties>
</file>