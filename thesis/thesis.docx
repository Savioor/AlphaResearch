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Arial" w:hAnsi="Arial" w:cs="Arial"/>
          <w:color w:val="auto"/>
          <w:sz w:val="22"/>
          <w:szCs w:val="22"/>
          <w:cs w:val="0"/>
          <w:lang w:val="he-IL" w:bidi="ar-SA"/>
        </w:rPr>
        <w:id w:val="1234280954"/>
        <w:docPartObj>
          <w:docPartGallery w:val="Table of Contents"/>
          <w:docPartUnique/>
        </w:docPartObj>
      </w:sdtPr>
      <w:sdtEndPr>
        <w:rPr>
          <w:b/>
          <w:bCs/>
          <w:rtl w:val="0"/>
        </w:rPr>
      </w:sdtEndPr>
      <w:sdtContent>
        <w:p w:rsidR="004E6C37" w:rsidRDefault="004E6C37" w:rsidP="00E07009">
          <w:pPr>
            <w:pStyle w:val="TOCHeading"/>
            <w:rPr>
              <w:cs w:val="0"/>
            </w:rPr>
          </w:pPr>
          <w:r>
            <w:rPr>
              <w:cs w:val="0"/>
              <w:lang w:val="he-IL"/>
            </w:rPr>
            <w:t>תוכן עניינים</w:t>
          </w:r>
        </w:p>
        <w:p w:rsidR="00047EA5" w:rsidRDefault="000432B5">
          <w:pPr>
            <w:pStyle w:val="TOC1"/>
            <w:tabs>
              <w:tab w:val="right" w:leader="dot" w:pos="8630"/>
            </w:tabs>
            <w:bidi/>
            <w:rPr>
              <w:rFonts w:asciiTheme="minorHAnsi" w:eastAsiaTheme="minorEastAsia" w:hAnsiTheme="minorHAnsi" w:cstheme="minorBidi"/>
              <w:noProof/>
              <w:rtl/>
              <w:lang w:bidi="he-IL"/>
            </w:rPr>
          </w:pPr>
          <w:r>
            <w:fldChar w:fldCharType="begin"/>
          </w:r>
          <w:r w:rsidR="004E6C37">
            <w:instrText xml:space="preserve"> TOC \o "1-3" \h \z \u </w:instrText>
          </w:r>
          <w:r>
            <w:fldChar w:fldCharType="separate"/>
          </w:r>
          <w:hyperlink w:anchor="_Toc535337726" w:history="1">
            <w:r w:rsidR="00047EA5" w:rsidRPr="004B0F67">
              <w:rPr>
                <w:rStyle w:val="Hyperlink"/>
                <w:noProof/>
                <w:rtl/>
                <w:lang w:bidi="he-IL"/>
              </w:rPr>
              <w:t>אבסטרקט</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3</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7" w:history="1">
            <w:r w:rsidR="00047EA5" w:rsidRPr="004B0F67">
              <w:rPr>
                <w:rStyle w:val="Hyperlink"/>
                <w:noProof/>
                <w:rtl/>
                <w:lang w:bidi="he-IL"/>
              </w:rPr>
              <w:t>מבוא</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28" w:history="1">
            <w:r w:rsidR="00047EA5" w:rsidRPr="004B0F67">
              <w:rPr>
                <w:rStyle w:val="Hyperlink"/>
                <w:noProof/>
                <w:rtl/>
              </w:rPr>
              <w:t xml:space="preserve">1 </w:t>
            </w:r>
            <w:r w:rsidR="00047EA5" w:rsidRPr="004B0F67">
              <w:rPr>
                <w:rStyle w:val="Hyperlink"/>
                <w:noProof/>
                <w:rtl/>
                <w:lang w:bidi="he-IL"/>
              </w:rPr>
              <w:t>סקירת ספרות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Toc535337728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29" w:history="1">
            <w:r w:rsidR="00047EA5" w:rsidRPr="004B0F67">
              <w:rPr>
                <w:rStyle w:val="Hyperlink"/>
                <w:noProof/>
                <w:rtl/>
              </w:rPr>
              <w:t xml:space="preserve">1.1 </w:t>
            </w:r>
            <w:r w:rsidR="00047EA5" w:rsidRPr="004B0F67">
              <w:rPr>
                <w:rStyle w:val="Hyperlink"/>
                <w:noProof/>
                <w:rtl/>
                <w:lang w:bidi="he-IL"/>
              </w:rPr>
              <w:t>בסיס מכניקת הזורמים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Toc535337729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0" w:history="1">
            <w:r w:rsidR="00047EA5" w:rsidRPr="004B0F67">
              <w:rPr>
                <w:rStyle w:val="Hyperlink"/>
                <w:rtl/>
              </w:rPr>
              <w:t xml:space="preserve">1.1.1 </w:t>
            </w:r>
            <w:r w:rsidR="00047EA5" w:rsidRPr="004B0F67">
              <w:rPr>
                <w:rStyle w:val="Hyperlink"/>
                <w:rtl/>
                <w:lang w:bidi="he-IL"/>
              </w:rPr>
              <w:t>זורם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Toc535337730 \h</w:instrText>
            </w:r>
            <w:r w:rsidR="00047EA5">
              <w:rPr>
                <w:webHidden/>
                <w:rtl/>
              </w:rPr>
              <w:instrText xml:space="preserve"> </w:instrText>
            </w:r>
            <w:r w:rsidR="00047EA5">
              <w:rPr>
                <w:webHidden/>
                <w:rtl/>
              </w:rPr>
            </w:r>
            <w:r w:rsidR="00047EA5">
              <w:rPr>
                <w:webHidden/>
                <w:rtl/>
              </w:rPr>
              <w:fldChar w:fldCharType="separate"/>
            </w:r>
            <w:r w:rsidR="00047EA5">
              <w:rPr>
                <w:webHidden/>
                <w:rtl/>
              </w:rPr>
              <w:t>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1" w:history="1">
            <w:r w:rsidR="00047EA5" w:rsidRPr="004B0F67">
              <w:rPr>
                <w:rStyle w:val="Hyperlink"/>
                <w:rtl/>
              </w:rPr>
              <w:t xml:space="preserve">1.1.2 </w:t>
            </w:r>
            <w:r w:rsidR="00047EA5" w:rsidRPr="004B0F67">
              <w:rPr>
                <w:rStyle w:val="Hyperlink"/>
                <w:rtl/>
                <w:lang w:bidi="he-IL"/>
              </w:rPr>
              <w:t>צמיגות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Toc535337731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2" w:history="1">
            <w:r w:rsidR="00047EA5" w:rsidRPr="004B0F67">
              <w:rPr>
                <w:rStyle w:val="Hyperlink"/>
                <w:rtl/>
              </w:rPr>
              <w:t xml:space="preserve">1.1.3 </w:t>
            </w:r>
            <w:r w:rsidR="00047EA5" w:rsidRPr="004B0F67">
              <w:rPr>
                <w:rStyle w:val="Hyperlink"/>
                <w:rtl/>
                <w:lang w:bidi="he-IL"/>
              </w:rPr>
              <w:t>שכבת הגבול</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Toc535337732 \h</w:instrText>
            </w:r>
            <w:r w:rsidR="00047EA5">
              <w:rPr>
                <w:webHidden/>
                <w:rtl/>
              </w:rPr>
              <w:instrText xml:space="preserve"> </w:instrText>
            </w:r>
            <w:r w:rsidR="00047EA5">
              <w:rPr>
                <w:webHidden/>
                <w:rtl/>
              </w:rPr>
            </w:r>
            <w:r w:rsidR="00047EA5">
              <w:rPr>
                <w:webHidden/>
                <w:rtl/>
              </w:rPr>
              <w:fldChar w:fldCharType="separate"/>
            </w:r>
            <w:r w:rsidR="00047EA5">
              <w:rPr>
                <w:webHidden/>
                <w:rtl/>
              </w:rPr>
              <w:t>7</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3" w:history="1">
            <w:r w:rsidR="00047EA5" w:rsidRPr="004B0F67">
              <w:rPr>
                <w:rStyle w:val="Hyperlink"/>
                <w:rtl/>
              </w:rPr>
              <w:t xml:space="preserve">1.1.4 </w:t>
            </w:r>
            <w:r w:rsidR="00047EA5" w:rsidRPr="004B0F67">
              <w:rPr>
                <w:rStyle w:val="Hyperlink"/>
                <w:rtl/>
                <w:lang w:bidi="he-IL"/>
              </w:rPr>
              <w:t>שימושים של מכניקת הזורמים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Toc535337733 \h</w:instrText>
            </w:r>
            <w:r w:rsidR="00047EA5">
              <w:rPr>
                <w:webHidden/>
                <w:rtl/>
              </w:rPr>
              <w:instrText xml:space="preserve"> </w:instrText>
            </w:r>
            <w:r w:rsidR="00047EA5">
              <w:rPr>
                <w:webHidden/>
                <w:rtl/>
              </w:rPr>
            </w:r>
            <w:r w:rsidR="00047EA5">
              <w:rPr>
                <w:webHidden/>
                <w:rtl/>
              </w:rPr>
              <w:fldChar w:fldCharType="separate"/>
            </w:r>
            <w:r w:rsidR="00047EA5">
              <w:rPr>
                <w:webHidden/>
                <w:rtl/>
              </w:rPr>
              <w:t>8</w:t>
            </w:r>
            <w:r w:rsidR="00047EA5">
              <w:rPr>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4" w:history="1">
            <w:r w:rsidR="00047EA5" w:rsidRPr="004B0F67">
              <w:rPr>
                <w:rStyle w:val="Hyperlink"/>
                <w:noProof/>
                <w:rtl/>
              </w:rPr>
              <w:t xml:space="preserve">1.2 </w:t>
            </w:r>
            <w:r w:rsidR="00047EA5" w:rsidRPr="004B0F67">
              <w:rPr>
                <w:rStyle w:val="Hyperlink"/>
                <w:noProof/>
                <w:rtl/>
                <w:lang w:bidi="he-IL"/>
              </w:rPr>
              <w:t>זרימה טורבולנטית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5" w:history="1">
            <w:r w:rsidR="00047EA5" w:rsidRPr="004B0F67">
              <w:rPr>
                <w:rStyle w:val="Hyperlink"/>
                <w:noProof/>
                <w:rtl/>
              </w:rPr>
              <w:t xml:space="preserve">1.3 </w:t>
            </w:r>
            <w:r w:rsidR="00047EA5" w:rsidRPr="004B0F67">
              <w:rPr>
                <w:rStyle w:val="Hyperlink"/>
                <w:noProof/>
                <w:rtl/>
                <w:lang w:bidi="he-IL"/>
              </w:rPr>
              <w:t>נקודת מבט לגראנג</w:t>
            </w:r>
            <w:r w:rsidR="00047EA5" w:rsidRPr="004B0F67">
              <w:rPr>
                <w:rStyle w:val="Hyperlink"/>
                <w:noProof/>
                <w:rtl/>
              </w:rPr>
              <w:t>'</w:t>
            </w:r>
            <w:r w:rsidR="00047EA5" w:rsidRPr="004B0F67">
              <w:rPr>
                <w:rStyle w:val="Hyperlink"/>
                <w:noProof/>
                <w:rtl/>
                <w:lang w:bidi="he-IL"/>
              </w:rPr>
              <w:t>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6" w:history="1">
            <w:r w:rsidR="00047EA5" w:rsidRPr="004B0F67">
              <w:rPr>
                <w:rStyle w:val="Hyperlink"/>
                <w:noProof/>
                <w:rtl/>
              </w:rPr>
              <w:t xml:space="preserve">1.4 </w:t>
            </w:r>
            <w:r w:rsidR="00047EA5" w:rsidRPr="004B0F67">
              <w:rPr>
                <w:rStyle w:val="Hyperlink"/>
                <w:noProof/>
                <w:rtl/>
                <w:lang w:bidi="he-IL"/>
              </w:rPr>
              <w:t>תכסית 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37" w:history="1">
            <w:r w:rsidR="00047EA5" w:rsidRPr="004B0F67">
              <w:rPr>
                <w:rStyle w:val="Hyperlink"/>
                <w:noProof/>
                <w:rtl/>
              </w:rPr>
              <w:t xml:space="preserve">1.5 </w:t>
            </w:r>
            <w:r w:rsidR="00047EA5" w:rsidRPr="004B0F67">
              <w:rPr>
                <w:rStyle w:val="Hyperlink"/>
                <w:noProof/>
                <w:rtl/>
                <w:lang w:bidi="he-IL"/>
              </w:rPr>
              <w:t xml:space="preserve">כוח </w:t>
            </w:r>
            <w:r w:rsidR="00047EA5" w:rsidRPr="004B0F67">
              <w:rPr>
                <w:rStyle w:val="Hyperlink"/>
                <w:noProof/>
                <w:highlight w:val="white"/>
                <w:rtl/>
                <w:lang w:bidi="he-IL"/>
              </w:rPr>
              <w:t>גְּרָר</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Toc535337737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10</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8" w:history="1">
            <w:r w:rsidR="00047EA5" w:rsidRPr="004B0F67">
              <w:rPr>
                <w:rStyle w:val="Hyperlink"/>
                <w:rtl/>
              </w:rPr>
              <w:t xml:space="preserve">1.5.1 </w:t>
            </w:r>
            <w:r w:rsidR="00047EA5" w:rsidRPr="004B0F67">
              <w:rPr>
                <w:rStyle w:val="Hyperlink"/>
                <w:rtl/>
                <w:lang w:bidi="he-IL"/>
              </w:rPr>
              <w:t>מקדם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Toc535337738 \h</w:instrText>
            </w:r>
            <w:r w:rsidR="00047EA5">
              <w:rPr>
                <w:webHidden/>
                <w:rtl/>
              </w:rPr>
              <w:instrText xml:space="preserve"> </w:instrText>
            </w:r>
            <w:r w:rsidR="00047EA5">
              <w:rPr>
                <w:webHidden/>
                <w:rtl/>
              </w:rPr>
            </w:r>
            <w:r w:rsidR="00047EA5">
              <w:rPr>
                <w:webHidden/>
                <w:rtl/>
              </w:rPr>
              <w:fldChar w:fldCharType="separate"/>
            </w:r>
            <w:r w:rsidR="00047EA5">
              <w:rPr>
                <w:webHidden/>
                <w:rtl/>
              </w:rPr>
              <w:t>10</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39" w:history="1">
            <w:r w:rsidR="00047EA5" w:rsidRPr="004B0F67">
              <w:rPr>
                <w:rStyle w:val="Hyperlink"/>
                <w:rtl/>
              </w:rPr>
              <w:t xml:space="preserve">1.5.2 </w:t>
            </w:r>
            <w:r w:rsidR="00047EA5" w:rsidRPr="004B0F67">
              <w:rPr>
                <w:rStyle w:val="Hyperlink"/>
                <w:rtl/>
                <w:lang w:bidi="he-IL"/>
              </w:rPr>
              <w:t>חישוב הגרר</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Toc535337739 \h</w:instrText>
            </w:r>
            <w:r w:rsidR="00047EA5">
              <w:rPr>
                <w:webHidden/>
                <w:rtl/>
              </w:rPr>
              <w:instrText xml:space="preserve"> </w:instrText>
            </w:r>
            <w:r w:rsidR="00047EA5">
              <w:rPr>
                <w:webHidden/>
                <w:rtl/>
              </w:rPr>
            </w:r>
            <w:r w:rsidR="00047EA5">
              <w:rPr>
                <w:webHidden/>
                <w:rtl/>
              </w:rPr>
              <w:fldChar w:fldCharType="separate"/>
            </w:r>
            <w:r w:rsidR="00047EA5">
              <w:rPr>
                <w:webHidden/>
                <w:rtl/>
              </w:rPr>
              <w:t>11</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0" w:history="1">
            <w:r w:rsidR="00047EA5" w:rsidRPr="004B0F67">
              <w:rPr>
                <w:rStyle w:val="Hyperlink"/>
                <w:noProof/>
                <w:rtl/>
              </w:rPr>
              <w:t xml:space="preserve">2 </w:t>
            </w:r>
            <w:r w:rsidR="00047EA5" w:rsidRPr="004B0F67">
              <w:rPr>
                <w:rStyle w:val="Hyperlink"/>
                <w:noProof/>
                <w:rtl/>
                <w:lang w:bidi="he-IL"/>
              </w:rPr>
              <w:t>שיטות וחומרים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1" w:history="1">
            <w:r w:rsidR="00047EA5" w:rsidRPr="004B0F67">
              <w:rPr>
                <w:rStyle w:val="Hyperlink"/>
                <w:noProof/>
                <w:rtl/>
              </w:rPr>
              <w:t xml:space="preserve">2.1 </w:t>
            </w:r>
            <w:r w:rsidR="00047EA5" w:rsidRPr="004B0F67">
              <w:rPr>
                <w:rStyle w:val="Hyperlink"/>
                <w:noProof/>
                <w:rtl/>
                <w:lang w:bidi="he-IL"/>
              </w:rPr>
              <w:t>טבלת חומרים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2" w:history="1">
            <w:r w:rsidR="00047EA5" w:rsidRPr="004B0F67">
              <w:rPr>
                <w:rStyle w:val="Hyperlink"/>
                <w:noProof/>
                <w:rtl/>
              </w:rPr>
              <w:t xml:space="preserve">2.2 </w:t>
            </w:r>
            <w:r w:rsidR="00047EA5" w:rsidRPr="004B0F67">
              <w:rPr>
                <w:rStyle w:val="Hyperlink"/>
                <w:noProof/>
                <w:rtl/>
                <w:lang w:bidi="he-IL"/>
              </w:rPr>
              <w:t>טבלת מכשירים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3" w:history="1">
            <w:r w:rsidR="00047EA5" w:rsidRPr="004B0F67">
              <w:rPr>
                <w:rStyle w:val="Hyperlink"/>
                <w:noProof/>
                <w:rtl/>
              </w:rPr>
              <w:t xml:space="preserve">2.3 </w:t>
            </w:r>
            <w:r w:rsidR="00047EA5" w:rsidRPr="004B0F67">
              <w:rPr>
                <w:rStyle w:val="Hyperlink"/>
                <w:noProof/>
                <w:rtl/>
                <w:lang w:bidi="he-IL"/>
              </w:rPr>
              <w:t>מבנה מנהרת הרוח</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13</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4" w:history="1">
            <w:r w:rsidR="00047EA5" w:rsidRPr="004B0F67">
              <w:rPr>
                <w:rStyle w:val="Hyperlink"/>
                <w:noProof/>
                <w:rtl/>
              </w:rPr>
              <w:t xml:space="preserve">2.4 </w:t>
            </w:r>
            <w:r w:rsidR="00047EA5" w:rsidRPr="004B0F67">
              <w:rPr>
                <w:rStyle w:val="Hyperlink"/>
                <w:noProof/>
                <w:rtl/>
                <w:lang w:bidi="he-IL"/>
              </w:rPr>
              <w:t>מאפייני מדידות ה</w:t>
            </w:r>
            <w:r w:rsidR="00047EA5" w:rsidRPr="004B0F67">
              <w:rPr>
                <w:rStyle w:val="Hyperlink"/>
                <w:noProof/>
              </w:rPr>
              <w:t>PTV</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15</w:t>
            </w:r>
            <w:r w:rsidR="00047EA5">
              <w:rPr>
                <w:noProof/>
                <w:webHidden/>
                <w:rtl/>
              </w:rPr>
              <w:fldChar w:fldCharType="end"/>
            </w:r>
          </w:hyperlink>
        </w:p>
        <w:p w:rsidR="00047EA5" w:rsidRDefault="001D3440" w:rsidP="006F17F5">
          <w:pPr>
            <w:pStyle w:val="TOC2"/>
            <w:rPr>
              <w:rFonts w:asciiTheme="minorHAnsi" w:eastAsiaTheme="minorEastAsia" w:hAnsiTheme="minorHAnsi" w:cstheme="minorBidi"/>
              <w:noProof/>
              <w:rtl/>
              <w:lang w:bidi="he-IL"/>
            </w:rPr>
          </w:pPr>
          <w:hyperlink w:anchor="_Toc535337745" w:history="1">
            <w:r w:rsidR="00047EA5" w:rsidRPr="004B0F67">
              <w:rPr>
                <w:rStyle w:val="Hyperlink"/>
                <w:noProof/>
                <w:rtl/>
              </w:rPr>
              <w:t xml:space="preserve">2.5 </w:t>
            </w:r>
            <w:r w:rsidR="00047EA5" w:rsidRPr="004B0F67">
              <w:rPr>
                <w:rStyle w:val="Hyperlink"/>
                <w:noProof/>
                <w:rtl/>
                <w:lang w:bidi="he-IL"/>
              </w:rPr>
              <w:t>תהליך ניתוח המידע</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46" w:history="1">
            <w:r w:rsidR="00047EA5" w:rsidRPr="004B0F67">
              <w:rPr>
                <w:rStyle w:val="Hyperlink"/>
                <w:noProof/>
                <w:rtl/>
              </w:rPr>
              <w:t xml:space="preserve">2.6  </w:t>
            </w:r>
            <w:r w:rsidR="00047EA5" w:rsidRPr="004B0F67">
              <w:rPr>
                <w:rStyle w:val="Hyperlink"/>
                <w:noProof/>
                <w:rtl/>
                <w:lang w:bidi="he-IL"/>
              </w:rPr>
              <w:t>נוסחאות ואופן חישוב הממוצעים המרחביים</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Toc535337746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16</w:t>
            </w:r>
            <w:r w:rsidR="00047EA5">
              <w:rPr>
                <w:noProof/>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7" w:history="1">
            <w:r w:rsidR="00047EA5" w:rsidRPr="004B0F67">
              <w:rPr>
                <w:rStyle w:val="Hyperlink"/>
                <w:rtl/>
              </w:rPr>
              <w:t xml:space="preserve">2.6.1 </w:t>
            </w:r>
            <w:r w:rsidR="00047EA5" w:rsidRPr="004B0F67">
              <w:rPr>
                <w:rStyle w:val="Hyperlink"/>
                <w:rtl/>
                <w:lang w:bidi="he-IL"/>
              </w:rPr>
              <w:t>ממוצע מרחבי על מהריות</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Toc535337747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3"/>
            <w:rPr>
              <w:rFonts w:asciiTheme="minorHAnsi" w:eastAsiaTheme="minorEastAsia" w:hAnsiTheme="minorHAnsi" w:cstheme="minorBidi"/>
              <w:i w:val="0"/>
              <w:iCs w:val="0"/>
              <w:rtl/>
              <w:lang w:bidi="he-IL"/>
            </w:rPr>
          </w:pPr>
          <w:hyperlink w:anchor="_Toc535337748" w:history="1">
            <w:r w:rsidR="00047EA5" w:rsidRPr="004B0F67">
              <w:rPr>
                <w:rStyle w:val="Hyperlink"/>
                <w:rtl/>
              </w:rPr>
              <w:t xml:space="preserve">2.6.2 </w:t>
            </w:r>
            <w:r w:rsidR="00047EA5" w:rsidRPr="004B0F67">
              <w:rPr>
                <w:rStyle w:val="Hyperlink"/>
                <w:rtl/>
                <w:lang w:bidi="he-IL"/>
              </w:rPr>
              <w:t>חישובי הערכים האחרים</w:t>
            </w:r>
            <w:r w:rsidR="00047EA5">
              <w:rPr>
                <w:webHidden/>
                <w:rtl/>
              </w:rPr>
              <w:tab/>
            </w:r>
            <w:r w:rsidR="00047EA5">
              <w:rPr>
                <w:webHidden/>
                <w:rtl/>
              </w:rPr>
              <w:fldChar w:fldCharType="begin"/>
            </w:r>
            <w:r w:rsidR="00047EA5">
              <w:rPr>
                <w:webHidden/>
                <w:rtl/>
              </w:rPr>
              <w:instrText xml:space="preserve"> </w:instrText>
            </w:r>
            <w:r w:rsidR="00047EA5">
              <w:rPr>
                <w:webHidden/>
              </w:rPr>
              <w:instrText>PAGEREF</w:instrText>
            </w:r>
            <w:r w:rsidR="00047EA5">
              <w:rPr>
                <w:webHidden/>
                <w:rtl/>
              </w:rPr>
              <w:instrText xml:space="preserve"> _</w:instrText>
            </w:r>
            <w:r w:rsidR="00047EA5">
              <w:rPr>
                <w:webHidden/>
              </w:rPr>
              <w:instrText>Toc535337748 \h</w:instrText>
            </w:r>
            <w:r w:rsidR="00047EA5">
              <w:rPr>
                <w:webHidden/>
                <w:rtl/>
              </w:rPr>
              <w:instrText xml:space="preserve"> </w:instrText>
            </w:r>
            <w:r w:rsidR="00047EA5">
              <w:rPr>
                <w:webHidden/>
                <w:rtl/>
              </w:rPr>
            </w:r>
            <w:r w:rsidR="00047EA5">
              <w:rPr>
                <w:webHidden/>
                <w:rtl/>
              </w:rPr>
              <w:fldChar w:fldCharType="separate"/>
            </w:r>
            <w:r w:rsidR="00047EA5">
              <w:rPr>
                <w:webHidden/>
                <w:rtl/>
              </w:rPr>
              <w:t>16</w:t>
            </w:r>
            <w:r w:rsidR="00047EA5">
              <w:rPr>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49" w:history="1">
            <w:r w:rsidR="00047EA5" w:rsidRPr="004B0F67">
              <w:rPr>
                <w:rStyle w:val="Hyperlink"/>
                <w:noProof/>
                <w:rtl/>
              </w:rPr>
              <w:t xml:space="preserve">3 </w:t>
            </w:r>
            <w:r w:rsidR="00047EA5" w:rsidRPr="004B0F67">
              <w:rPr>
                <w:rStyle w:val="Hyperlink"/>
                <w:noProof/>
                <w:rtl/>
                <w:lang w:bidi="he-IL"/>
              </w:rPr>
              <w:t>תוצאות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Toc535337749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0" w:history="1">
            <w:r w:rsidR="00047EA5" w:rsidRPr="004B0F67">
              <w:rPr>
                <w:rStyle w:val="Hyperlink"/>
                <w:noProof/>
                <w:rtl/>
              </w:rPr>
              <w:t xml:space="preserve">3.1 </w:t>
            </w:r>
            <w:r w:rsidR="00047EA5" w:rsidRPr="004B0F67">
              <w:rPr>
                <w:rStyle w:val="Hyperlink"/>
                <w:noProof/>
                <w:rtl/>
                <w:lang w:bidi="he-IL"/>
              </w:rPr>
              <w:t>חישוב כוח הגרר בעזרת מקדם הגרר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Toc535337750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17</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1" w:history="1">
            <w:r w:rsidR="00047EA5" w:rsidRPr="004B0F67">
              <w:rPr>
                <w:rStyle w:val="Hyperlink"/>
                <w:noProof/>
                <w:rtl/>
              </w:rPr>
              <w:t xml:space="preserve">3.2 </w:t>
            </w:r>
            <w:r w:rsidR="00047EA5" w:rsidRPr="004B0F67">
              <w:rPr>
                <w:rStyle w:val="Hyperlink"/>
                <w:noProof/>
                <w:rtl/>
                <w:lang w:bidi="he-IL"/>
              </w:rPr>
              <w:t>חישוב כוח הגרר בעזרת לחצי הריינולדס</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Toc535337751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18</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2" w:history="1">
            <w:r w:rsidR="00047EA5" w:rsidRPr="004B0F67">
              <w:rPr>
                <w:rStyle w:val="Hyperlink"/>
                <w:noProof/>
                <w:rtl/>
              </w:rPr>
              <w:t xml:space="preserve">3.3 </w:t>
            </w:r>
            <w:r w:rsidR="00047EA5" w:rsidRPr="004B0F67">
              <w:rPr>
                <w:rStyle w:val="Hyperlink"/>
                <w:noProof/>
                <w:rtl/>
                <w:lang w:bidi="he-IL"/>
              </w:rPr>
              <w:t>תוצאות הממוצע המרחבי של התאוצה בתכסית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Toc535337752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19</w:t>
            </w:r>
            <w:r w:rsidR="00047EA5">
              <w:rPr>
                <w:noProof/>
                <w:webHidden/>
                <w:rtl/>
              </w:rPr>
              <w:fldChar w:fldCharType="end"/>
            </w:r>
          </w:hyperlink>
        </w:p>
        <w:p w:rsidR="00047EA5" w:rsidRDefault="001D3440">
          <w:pPr>
            <w:pStyle w:val="TOC2"/>
            <w:rPr>
              <w:rFonts w:asciiTheme="minorHAnsi" w:eastAsiaTheme="minorEastAsia" w:hAnsiTheme="minorHAnsi" w:cstheme="minorBidi"/>
              <w:noProof/>
              <w:rtl/>
              <w:lang w:bidi="he-IL"/>
            </w:rPr>
          </w:pPr>
          <w:hyperlink w:anchor="_Toc535337753" w:history="1">
            <w:r w:rsidR="00047EA5" w:rsidRPr="004B0F67">
              <w:rPr>
                <w:rStyle w:val="Hyperlink"/>
                <w:noProof/>
                <w:rtl/>
              </w:rPr>
              <w:t xml:space="preserve">3.4 </w:t>
            </w:r>
            <w:r w:rsidR="00047EA5" w:rsidRPr="004B0F67">
              <w:rPr>
                <w:rStyle w:val="Hyperlink"/>
                <w:noProof/>
                <w:rtl/>
                <w:lang w:bidi="he-IL"/>
              </w:rPr>
              <w:t>חישוב הגרר באמצעות תאוצות החלקיקים בדגם התכסית העירונית</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Toc535337753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21</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4" w:history="1">
            <w:r w:rsidR="00047EA5" w:rsidRPr="004B0F67">
              <w:rPr>
                <w:rStyle w:val="Hyperlink"/>
                <w:noProof/>
                <w:rtl/>
              </w:rPr>
              <w:t xml:space="preserve">4 </w:t>
            </w:r>
            <w:r w:rsidR="00047EA5" w:rsidRPr="004B0F67">
              <w:rPr>
                <w:rStyle w:val="Hyperlink"/>
                <w:noProof/>
                <w:rtl/>
                <w:lang w:bidi="he-IL"/>
              </w:rPr>
              <w:t>דיון</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Toc535337754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24</w:t>
            </w:r>
            <w:r w:rsidR="00047EA5">
              <w:rPr>
                <w:noProof/>
                <w:webHidden/>
                <w:rtl/>
              </w:rPr>
              <w:fldChar w:fldCharType="end"/>
            </w:r>
          </w:hyperlink>
        </w:p>
        <w:p w:rsidR="00047EA5" w:rsidRDefault="001D3440">
          <w:pPr>
            <w:pStyle w:val="TOC1"/>
            <w:tabs>
              <w:tab w:val="right" w:leader="dot" w:pos="8630"/>
            </w:tabs>
            <w:bidi/>
            <w:rPr>
              <w:rFonts w:asciiTheme="minorHAnsi" w:eastAsiaTheme="minorEastAsia" w:hAnsiTheme="minorHAnsi" w:cstheme="minorBidi"/>
              <w:noProof/>
              <w:rtl/>
              <w:lang w:bidi="he-IL"/>
            </w:rPr>
          </w:pPr>
          <w:hyperlink w:anchor="_Toc535337755" w:history="1">
            <w:r w:rsidR="00047EA5" w:rsidRPr="004B0F67">
              <w:rPr>
                <w:rStyle w:val="Hyperlink"/>
                <w:noProof/>
              </w:rPr>
              <w:t>5 Bibliography</w:t>
            </w:r>
            <w:r w:rsidR="00047EA5">
              <w:rPr>
                <w:noProof/>
                <w:webHidden/>
                <w:rtl/>
              </w:rPr>
              <w:tab/>
            </w:r>
            <w:r w:rsidR="00047EA5">
              <w:rPr>
                <w:noProof/>
                <w:webHidden/>
                <w:rtl/>
              </w:rPr>
              <w:fldChar w:fldCharType="begin"/>
            </w:r>
            <w:r w:rsidR="00047EA5">
              <w:rPr>
                <w:noProof/>
                <w:webHidden/>
                <w:rtl/>
              </w:rPr>
              <w:instrText xml:space="preserve"> </w:instrText>
            </w:r>
            <w:r w:rsidR="00047EA5">
              <w:rPr>
                <w:noProof/>
                <w:webHidden/>
              </w:rPr>
              <w:instrText>PAGEREF</w:instrText>
            </w:r>
            <w:r w:rsidR="00047EA5">
              <w:rPr>
                <w:noProof/>
                <w:webHidden/>
                <w:rtl/>
              </w:rPr>
              <w:instrText xml:space="preserve"> _</w:instrText>
            </w:r>
            <w:r w:rsidR="00047EA5">
              <w:rPr>
                <w:noProof/>
                <w:webHidden/>
              </w:rPr>
              <w:instrText>Toc535337755 \h</w:instrText>
            </w:r>
            <w:r w:rsidR="00047EA5">
              <w:rPr>
                <w:noProof/>
                <w:webHidden/>
                <w:rtl/>
              </w:rPr>
              <w:instrText xml:space="preserve"> </w:instrText>
            </w:r>
            <w:r w:rsidR="00047EA5">
              <w:rPr>
                <w:noProof/>
                <w:webHidden/>
                <w:rtl/>
              </w:rPr>
            </w:r>
            <w:r w:rsidR="00047EA5">
              <w:rPr>
                <w:noProof/>
                <w:webHidden/>
                <w:rtl/>
              </w:rPr>
              <w:fldChar w:fldCharType="separate"/>
            </w:r>
            <w:r w:rsidR="00047EA5">
              <w:rPr>
                <w:noProof/>
                <w:webHidden/>
                <w:rtl/>
              </w:rPr>
              <w:t>26</w:t>
            </w:r>
            <w:r w:rsidR="00047EA5">
              <w:rPr>
                <w:noProof/>
                <w:webHidden/>
                <w:rtl/>
              </w:rPr>
              <w:fldChar w:fldCharType="end"/>
            </w:r>
          </w:hyperlink>
        </w:p>
        <w:p w:rsidR="004E6C37" w:rsidRDefault="000432B5" w:rsidP="00E07009">
          <w:pPr>
            <w:rPr>
              <w:rtl/>
              <w:cs/>
            </w:rPr>
          </w:pPr>
          <w:r>
            <w:rPr>
              <w:b/>
              <w:bCs/>
              <w:lang w:val="he-IL"/>
            </w:rPr>
            <w:fldChar w:fldCharType="end"/>
          </w:r>
        </w:p>
      </w:sdtContent>
    </w:sdt>
    <w:p w:rsidR="004E6C37" w:rsidRDefault="004E6C37" w:rsidP="00E07009">
      <w:pPr>
        <w:rPr>
          <w:rtl/>
        </w:rPr>
      </w:pPr>
    </w:p>
    <w:p w:rsidR="004E6C37" w:rsidRDefault="004E6C37" w:rsidP="00E07009">
      <w:pPr>
        <w:rPr>
          <w:sz w:val="48"/>
          <w:szCs w:val="48"/>
          <w:lang w:bidi="he-IL"/>
        </w:rPr>
      </w:pPr>
      <w:r>
        <w:rPr>
          <w:sz w:val="48"/>
          <w:szCs w:val="48"/>
          <w:rtl/>
          <w:lang w:bidi="he-IL"/>
        </w:rPr>
        <w:lastRenderedPageBreak/>
        <w:br w:type="page"/>
      </w:r>
    </w:p>
    <w:p w:rsidR="005C4392" w:rsidRDefault="005C4392" w:rsidP="00E07009">
      <w:pPr>
        <w:pStyle w:val="Heading1"/>
        <w:bidi/>
        <w:rPr>
          <w:rtl/>
          <w:lang w:bidi="he-IL"/>
        </w:rPr>
      </w:pPr>
      <w:bookmarkStart w:id="0" w:name="_Toc535337726"/>
      <w:r>
        <w:rPr>
          <w:rFonts w:hint="cs"/>
          <w:rtl/>
          <w:lang w:bidi="he-IL"/>
        </w:rPr>
        <w:lastRenderedPageBreak/>
        <w:t>אבסטרקט</w:t>
      </w:r>
      <w:bookmarkEnd w:id="0"/>
    </w:p>
    <w:p w:rsidR="005C4392" w:rsidRPr="005C4392" w:rsidRDefault="005C4392" w:rsidP="00392494">
      <w:pPr>
        <w:pStyle w:val="NormalWeb"/>
        <w:bidi/>
        <w:spacing w:before="0" w:beforeAutospacing="0" w:after="0" w:afterAutospacing="0" w:line="360" w:lineRule="auto"/>
        <w:jc w:val="both"/>
        <w:rPr>
          <w:rtl/>
        </w:rPr>
      </w:pPr>
      <w:r w:rsidRPr="005C4392">
        <w:rPr>
          <w:rFonts w:ascii="Arial" w:hAnsi="Arial" w:cs="Arial"/>
          <w:color w:val="000000"/>
          <w:rtl/>
        </w:rPr>
        <w:t xml:space="preserve">המחקר בדק אם קיים קשר כלשהו בין תאוצות החלקיקים בתכסית עירונית לכוח הגרר הפועל על חלקיקים אלו. בוצע ניסוי </w:t>
      </w:r>
      <w:r w:rsidRPr="005C4392">
        <w:rPr>
          <w:rFonts w:ascii="Arial" w:hAnsi="Arial" w:cs="Arial"/>
          <w:color w:val="000000"/>
        </w:rPr>
        <w:t>PTV</w:t>
      </w:r>
      <w:r w:rsidRPr="005C4392">
        <w:rPr>
          <w:rFonts w:ascii="Arial" w:hAnsi="Arial" w:cs="Arial"/>
          <w:color w:val="000000"/>
          <w:rtl/>
        </w:rPr>
        <w:t xml:space="preserve"> במנהרת רוח, בה הוצב מודל של עיר. המודל הורכב משורות של פלטות בגובה 0.1 מטר ושורות של פלטות בגובה 0.05 מטר מסודרות לסירוגין. על המודל הוזרמה רוח במהירות של 4.5 מטר לשנייה ו-2.0 מטר לשנייה. מהמדידות נשלפו המהירויות של החלקיקים ובעזרתם הוערכו לחצי הריינולדס במערכת. תחת תנאי המערכת, נגזרת לחצי הריינולדס בציר ה-</w:t>
      </w:r>
      <w:r w:rsidRPr="005C4392">
        <w:rPr>
          <w:rFonts w:ascii="Arial" w:hAnsi="Arial" w:cs="Arial"/>
          <w:color w:val="000000"/>
        </w:rPr>
        <w:t>z</w:t>
      </w:r>
      <w:r w:rsidRPr="005C4392">
        <w:rPr>
          <w:rFonts w:ascii="Arial" w:hAnsi="Arial" w:cs="Arial"/>
          <w:color w:val="000000"/>
          <w:rtl/>
        </w:rPr>
        <w:t xml:space="preserve"> שווה בקירוב לכוח הגרר כפול מינוס אחד </w:t>
      </w:r>
      <w:sdt>
        <w:sdtPr>
          <w:rPr>
            <w:rFonts w:ascii="Arial" w:hAnsi="Arial" w:cs="Arial"/>
            <w:color w:val="000000"/>
            <w:rtl/>
          </w:rPr>
          <w:id w:val="-2097167553"/>
          <w:citation/>
        </w:sdtPr>
        <w:sdtContent>
          <w:r w:rsidR="000432B5">
            <w:rPr>
              <w:rFonts w:ascii="Arial" w:hAnsi="Arial" w:cs="Arial"/>
              <w:color w:val="000000"/>
              <w:rtl/>
            </w:rPr>
            <w:fldChar w:fldCharType="begin"/>
          </w:r>
          <w:r w:rsidR="00392494">
            <w:rPr>
              <w:rFonts w:ascii="Arial" w:hAnsi="Arial" w:cs="Arial"/>
              <w:color w:val="000000"/>
            </w:rPr>
            <w:instrText xml:space="preserve"> CITATION DankEquations \l 1033 </w:instrText>
          </w:r>
          <w:r w:rsidR="000432B5">
            <w:rPr>
              <w:rFonts w:ascii="Arial" w:hAnsi="Arial" w:cs="Arial"/>
              <w:color w:val="000000"/>
              <w:rtl/>
            </w:rPr>
            <w:fldChar w:fldCharType="separate"/>
          </w:r>
          <w:r w:rsidR="00707057" w:rsidRPr="00707057">
            <w:rPr>
              <w:rFonts w:ascii="Arial" w:hAnsi="Arial" w:cs="Arial"/>
              <w:noProof/>
              <w:color w:val="000000"/>
            </w:rPr>
            <w:t>(Brunet, Finnigan, &amp; Raupach., 1994)</w:t>
          </w:r>
          <w:r w:rsidR="000432B5">
            <w:rPr>
              <w:rFonts w:ascii="Arial" w:hAnsi="Arial" w:cs="Arial"/>
              <w:color w:val="000000"/>
              <w:rtl/>
            </w:rPr>
            <w:fldChar w:fldCharType="end"/>
          </w:r>
        </w:sdtContent>
      </w:sdt>
      <w:r w:rsidRPr="005C4392">
        <w:rPr>
          <w:rFonts w:ascii="Arial" w:hAnsi="Arial" w:cs="Arial"/>
          <w:color w:val="000000"/>
          <w:rtl/>
        </w:rPr>
        <w:t xml:space="preserve">. מעבר לזאת כוח הגרר הוערך בעזרת ממוצע התאוצות בכל חתך גובה. הכוח על פי הערכת לחצי הריינולדס התחיל בירידה עד </w:t>
      </w:r>
      <w:r w:rsidRPr="005C4392">
        <w:rPr>
          <w:rFonts w:ascii="Arial" w:hAnsi="Arial" w:cs="Arial"/>
          <w:color w:val="000000"/>
        </w:rPr>
        <w:t>z=0.065</w:t>
      </w:r>
      <w:r w:rsidRPr="005C4392">
        <w:rPr>
          <w:rFonts w:ascii="Arial" w:hAnsi="Arial" w:cs="Arial"/>
          <w:color w:val="000000"/>
          <w:rtl/>
        </w:rPr>
        <w:t xml:space="preserve"> מטר ולאחר מכן המשיך בעלייה עד סוף התכסית. ההערכת הגרר על פי התאוצות התנהגה גם כן כך למעט אחרי הגובה 0.085 מטר, שם אירע ירידה קטנה בכוח. בהשוואה בין שני ההשערות לא נראה כי אין קשר ישר כלשהו, אך סדרי הגודל של שני ההשערות היו שווים והתנהגותם הייתה דומה. לכן נראה כי יכול להיות קיים קשר בין השניים, גם אם לא ישר.</w:t>
      </w:r>
    </w:p>
    <w:p w:rsidR="005C4392" w:rsidRPr="005C4392" w:rsidRDefault="005C4392" w:rsidP="005C4392">
      <w:pPr>
        <w:spacing w:line="360" w:lineRule="auto"/>
        <w:jc w:val="both"/>
        <w:rPr>
          <w:sz w:val="40"/>
          <w:szCs w:val="40"/>
          <w:rtl/>
          <w:lang w:bidi="he-IL"/>
        </w:rPr>
      </w:pPr>
      <w:r w:rsidRPr="005C4392">
        <w:rPr>
          <w:rtl/>
          <w:lang w:bidi="he-IL"/>
        </w:rPr>
        <w:br w:type="page"/>
      </w:r>
    </w:p>
    <w:p w:rsidR="005C4392" w:rsidRDefault="005C4392" w:rsidP="005C4392">
      <w:pPr>
        <w:pStyle w:val="Heading1"/>
        <w:bidi/>
        <w:rPr>
          <w:rtl/>
          <w:lang w:bidi="he-IL"/>
        </w:rPr>
      </w:pPr>
      <w:bookmarkStart w:id="1" w:name="_Toc535337727"/>
      <w:r>
        <w:rPr>
          <w:rFonts w:hint="cs"/>
          <w:rtl/>
          <w:lang w:bidi="he-IL"/>
        </w:rPr>
        <w:lastRenderedPageBreak/>
        <w:t>מבוא</w:t>
      </w:r>
      <w:bookmarkEnd w:id="1"/>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תחום מכניקת הזורמים חוקר את </w:t>
      </w:r>
      <w:r w:rsidR="00394DBA">
        <w:rPr>
          <w:rFonts w:eastAsia="Times New Roman" w:hint="cs"/>
          <w:color w:val="000000"/>
          <w:sz w:val="24"/>
          <w:szCs w:val="24"/>
          <w:rtl/>
          <w:lang w:bidi="he-IL"/>
        </w:rPr>
        <w:t>ה</w:t>
      </w:r>
      <w:r w:rsidRPr="005C4392">
        <w:rPr>
          <w:rFonts w:eastAsia="Times New Roman"/>
          <w:color w:val="000000"/>
          <w:sz w:val="24"/>
          <w:szCs w:val="24"/>
          <w:rtl/>
          <w:lang w:bidi="he-IL"/>
        </w:rPr>
        <w:t>תנועה בזורמים שונים כמו אוויר. במכניקת הזורמים, זורם מוגדר כחומר שמתעוות באופן רציף תחת השפעה של מאמץ גזירה, לא משנה עד כמה חלש. מאמץ הגזירה הוא סוג של מאמץ (</w:t>
      </w:r>
      <w:r w:rsidRPr="005C4392">
        <w:rPr>
          <w:rFonts w:eastAsia="Times New Roman"/>
          <w:color w:val="000000"/>
          <w:sz w:val="24"/>
          <w:szCs w:val="24"/>
          <w:lang w:bidi="he-IL"/>
        </w:rPr>
        <w:t>stress</w:t>
      </w:r>
      <w:r w:rsidRPr="005C4392">
        <w:rPr>
          <w:rFonts w:eastAsia="Times New Roman"/>
          <w:color w:val="000000"/>
          <w:sz w:val="24"/>
          <w:szCs w:val="24"/>
          <w:rtl/>
          <w:lang w:bidi="he-IL"/>
        </w:rPr>
        <w:t>) - כוח פנימי שחלקיקים של גוף מפעילים אחד על השני. מאמץ גזירה נוצר כתוצאה משני כוחות מקבילים ושונים בכיוונם הפועלים על הגוף במקומות שונים. התחום מעורר עניין רב כי התקדמות בתחום תורמת לתחומים אחרים רבים כמו עיצוב של כלי תחבורה, עיצוב חלליות ועיצוב בטוח ויציב של בניינים וגשרים. בנוסף, עקרונות ממכניקת הזורמים עוזרים לעצב כל מכשיר העובד עם זורמים, כגון משאבות, מאווררים, קומפרסורים, ומיזוג ביתי  </w:t>
      </w:r>
      <w:sdt>
        <w:sdtPr>
          <w:rPr>
            <w:rFonts w:eastAsia="Times New Roman"/>
            <w:color w:val="000000"/>
            <w:sz w:val="24"/>
            <w:szCs w:val="24"/>
            <w:rtl/>
            <w:lang w:bidi="he-IL"/>
          </w:rPr>
          <w:id w:val="-580605832"/>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basicBook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07057" w:rsidRPr="00707057">
            <w:rPr>
              <w:rFonts w:eastAsia="Times New Roman" w:hint="cs"/>
              <w:noProof/>
              <w:color w:val="000000"/>
              <w:sz w:val="24"/>
              <w:szCs w:val="24"/>
              <w:rtl/>
              <w:lang w:bidi="he-IL"/>
            </w:rPr>
            <w:t>(</w:t>
          </w:r>
          <w:r w:rsidR="00707057" w:rsidRPr="00707057">
            <w:rPr>
              <w:rFonts w:eastAsia="Times New Roman" w:hint="cs"/>
              <w:noProof/>
              <w:color w:val="000000"/>
              <w:sz w:val="24"/>
              <w:szCs w:val="24"/>
              <w:lang w:bidi="he-IL"/>
            </w:rPr>
            <w:t>Fox, McDoland</w:t>
          </w:r>
          <w:r w:rsidR="00707057" w:rsidRPr="00707057">
            <w:rPr>
              <w:rFonts w:eastAsia="Times New Roman" w:hint="cs"/>
              <w:noProof/>
              <w:color w:val="000000"/>
              <w:sz w:val="24"/>
              <w:szCs w:val="24"/>
              <w:rtl/>
              <w:lang w:bidi="he-IL"/>
            </w:rPr>
            <w:t xml:space="preserve">, &amp; </w:t>
          </w:r>
          <w:r w:rsidR="00707057" w:rsidRPr="00707057">
            <w:rPr>
              <w:rFonts w:eastAsia="Times New Roman" w:hint="cs"/>
              <w:noProof/>
              <w:color w:val="000000"/>
              <w:sz w:val="24"/>
              <w:szCs w:val="24"/>
              <w:lang w:bidi="he-IL"/>
            </w:rPr>
            <w:t>Pritchard, 1998</w:t>
          </w:r>
          <w:r w:rsidR="00707057" w:rsidRPr="00707057">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97104A">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אחד מסוגי הזרימה הנחקרים הוא זרימה טורבולנטית. בזרימה טורבולנטית כל הזמן מתרחשים שינויים בתנועת הזורם - הזורם נע באופן כאוטי ומתפתחות בו מערבולות רבות. את הזרימה הטורבולנטית ניתן לתאר בעזרת מספר ריינולדס שמוגדר כ-</w:t>
      </w:r>
      <m:oMath>
        <m:sSub>
          <m:sSubPr>
            <m:ctrlPr>
              <w:rPr>
                <w:rFonts w:ascii="Cambria Math" w:eastAsia="Times New Roman" w:hAnsi="Cambria Math"/>
                <w:i/>
                <w:color w:val="000000"/>
                <w:sz w:val="24"/>
                <w:szCs w:val="24"/>
                <w:lang w:bidi="he-IL"/>
              </w:rPr>
            </m:ctrlPr>
          </m:sSubPr>
          <m:e>
            <m:r>
              <w:rPr>
                <w:rFonts w:ascii="Cambria Math" w:eastAsia="Times New Roman" w:hAnsi="Cambria Math"/>
                <w:color w:val="000000"/>
                <w:sz w:val="24"/>
                <w:szCs w:val="24"/>
                <w:lang w:bidi="he-IL"/>
              </w:rPr>
              <m:t>R</m:t>
            </m:r>
          </m:e>
          <m:sub>
            <m:r>
              <w:rPr>
                <w:rFonts w:ascii="Cambria Math" w:eastAsia="Times New Roman" w:hAnsi="Cambria Math"/>
                <w:color w:val="000000"/>
                <w:sz w:val="24"/>
                <w:szCs w:val="24"/>
                <w:lang w:bidi="he-IL"/>
              </w:rPr>
              <m:t>e</m:t>
            </m:r>
          </m:sub>
        </m:sSub>
        <m:r>
          <w:rPr>
            <w:rFonts w:ascii="Cambria Math" w:eastAsia="Times New Roman" w:hAnsi="Cambria Math"/>
            <w:color w:val="000000"/>
            <w:sz w:val="24"/>
            <w:szCs w:val="24"/>
            <w:lang w:bidi="he-IL"/>
          </w:rPr>
          <m:t>=uL/ν</m:t>
        </m:r>
      </m:oMath>
      <w:r w:rsidRPr="005C4392">
        <w:rPr>
          <w:rFonts w:eastAsia="Times New Roman"/>
          <w:color w:val="000000"/>
          <w:sz w:val="24"/>
          <w:szCs w:val="24"/>
          <w:rtl/>
          <w:lang w:bidi="he-IL"/>
        </w:rPr>
        <w:t xml:space="preserve"> כאשר </w:t>
      </w:r>
      <w:r w:rsidRPr="005C4392">
        <w:rPr>
          <w:rFonts w:eastAsia="Times New Roman"/>
          <w:color w:val="000000"/>
          <w:sz w:val="24"/>
          <w:szCs w:val="24"/>
          <w:lang w:bidi="he-IL"/>
        </w:rPr>
        <w:t>u</w:t>
      </w:r>
      <w:r w:rsidRPr="005C4392">
        <w:rPr>
          <w:rFonts w:eastAsia="Times New Roman"/>
          <w:color w:val="000000"/>
          <w:sz w:val="24"/>
          <w:szCs w:val="24"/>
          <w:rtl/>
          <w:lang w:bidi="he-IL"/>
        </w:rPr>
        <w:t xml:space="preserve"> היא המהירות הממוצעת של חלקיקי הזורם, </w:t>
      </w:r>
      <w:r w:rsidRPr="005C4392">
        <w:rPr>
          <w:rFonts w:eastAsia="Times New Roman"/>
          <w:color w:val="000000"/>
          <w:sz w:val="24"/>
          <w:szCs w:val="24"/>
          <w:lang w:bidi="he-IL"/>
        </w:rPr>
        <w:t>L</w:t>
      </w:r>
      <w:r w:rsidRPr="005C4392">
        <w:rPr>
          <w:rFonts w:eastAsia="Times New Roman"/>
          <w:color w:val="000000"/>
          <w:sz w:val="24"/>
          <w:szCs w:val="24"/>
          <w:rtl/>
          <w:lang w:bidi="he-IL"/>
        </w:rPr>
        <w:t xml:space="preserve"> היא סדר הגדול של </w:t>
      </w:r>
      <w:r w:rsidR="0097104A">
        <w:rPr>
          <w:rFonts w:eastAsia="Times New Roman"/>
          <w:color w:val="000000"/>
          <w:sz w:val="24"/>
          <w:szCs w:val="24"/>
          <w:rtl/>
          <w:lang w:bidi="he-IL"/>
        </w:rPr>
        <w:t>האורך המאונך לזרם ו-ν</w:t>
      </w:r>
      <w:r w:rsidRPr="005C4392">
        <w:rPr>
          <w:rFonts w:eastAsia="Times New Roman"/>
          <w:color w:val="000000"/>
          <w:sz w:val="24"/>
          <w:szCs w:val="24"/>
          <w:rtl/>
          <w:lang w:bidi="he-IL"/>
        </w:rPr>
        <w:t xml:space="preserve"> היא יחס הצמיגות לצפיפות הזורם. כאשר מספר ריינולדס של זורם גבוהה יותר כך תנועתו יותר כאוטית ולכן הינה טורבולנטית. דוגמה לזרימה זו  זה זרימה בעת ערבוב קפה בכוס </w:t>
      </w:r>
      <w:sdt>
        <w:sdtPr>
          <w:rPr>
            <w:rFonts w:eastAsia="Times New Roman"/>
            <w:color w:val="000000"/>
            <w:sz w:val="24"/>
            <w:szCs w:val="24"/>
            <w:rtl/>
            <w:lang w:bidi="he-IL"/>
          </w:rPr>
          <w:id w:val="934102513"/>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07057" w:rsidRPr="00707057">
            <w:rPr>
              <w:rFonts w:eastAsia="Times New Roman" w:hint="cs"/>
              <w:noProof/>
              <w:color w:val="000000"/>
              <w:sz w:val="24"/>
              <w:szCs w:val="24"/>
              <w:rtl/>
              <w:lang w:bidi="he-IL"/>
            </w:rPr>
            <w:t>(</w:t>
          </w:r>
          <w:r w:rsidR="00707057" w:rsidRPr="00707057">
            <w:rPr>
              <w:rFonts w:eastAsia="Times New Roman" w:hint="cs"/>
              <w:noProof/>
              <w:color w:val="000000"/>
              <w:sz w:val="24"/>
              <w:szCs w:val="24"/>
              <w:lang w:bidi="he-IL"/>
            </w:rPr>
            <w:t>Toschi</w:t>
          </w:r>
          <w:r w:rsidR="00707057" w:rsidRPr="00707057">
            <w:rPr>
              <w:rFonts w:eastAsia="Times New Roman" w:hint="cs"/>
              <w:noProof/>
              <w:color w:val="000000"/>
              <w:sz w:val="24"/>
              <w:szCs w:val="24"/>
              <w:rtl/>
              <w:lang w:bidi="he-IL"/>
            </w:rPr>
            <w:t xml:space="preserve"> &amp; </w:t>
          </w:r>
          <w:r w:rsidR="00707057" w:rsidRPr="00707057">
            <w:rPr>
              <w:rFonts w:eastAsia="Times New Roman" w:hint="cs"/>
              <w:noProof/>
              <w:color w:val="000000"/>
              <w:sz w:val="24"/>
              <w:szCs w:val="24"/>
              <w:lang w:bidi="he-IL"/>
            </w:rPr>
            <w:t>Bodenschatz, 2009</w:t>
          </w:r>
          <w:r w:rsidR="00707057" w:rsidRPr="00707057">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00392494">
        <w:rPr>
          <w:rFonts w:eastAsia="Times New Roman" w:hint="cs"/>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ישנן שתי שיטות מקובלות לחקירת זורמים: השיטה האוילרית והשיטה הלגראנג'ית. בשיטה האוילרית מודדים את תכונות הזורם בנקודה מסוימת לאורך כל הניסוי. היתרונות של שיטה זו הן בעיקר הפשטות שלה: יותר פשוט להציב חיישן במקום קבוע ולמדוד את תכונות הנוזל במיקום זה, ובנוסף יהיה יחסית יותר קל לנתח את המידע המתקבל. השיטה השנייה, הלגראנג'ית, היא שיטה מקובלת למחקר זרימה טורבולנטית. שיטה זו עוקבת אחרי תנועתם של חלקיקי הזורם ומודדת את תכונות הזורם במיקומם המשתנה של חלקיקים אלו לאורך הניסוי. יתרון שיטה זו היא בכך שהיא עונה באופן ישיר על חלק מהשאלות כגון: "מהי מהירות כל חלקיק?" או "מהו המיקום של כל חלקיק?". השיטה הלגראנג'ית משומשת הרבה לחקר הפיזור של זיהום באוויר </w:t>
      </w:r>
      <w:sdt>
        <w:sdtPr>
          <w:rPr>
            <w:rFonts w:eastAsia="Times New Roman"/>
            <w:color w:val="000000"/>
            <w:sz w:val="24"/>
            <w:szCs w:val="24"/>
            <w:rtl/>
            <w:lang w:bidi="he-IL"/>
          </w:rPr>
          <w:id w:val="-363600066"/>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Review1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07057" w:rsidRPr="00707057">
            <w:rPr>
              <w:rFonts w:eastAsia="Times New Roman" w:hint="cs"/>
              <w:noProof/>
              <w:color w:val="000000"/>
              <w:sz w:val="24"/>
              <w:szCs w:val="24"/>
              <w:rtl/>
              <w:lang w:bidi="he-IL"/>
            </w:rPr>
            <w:t>(</w:t>
          </w:r>
          <w:r w:rsidR="00707057" w:rsidRPr="00707057">
            <w:rPr>
              <w:rFonts w:eastAsia="Times New Roman" w:hint="cs"/>
              <w:noProof/>
              <w:color w:val="000000"/>
              <w:sz w:val="24"/>
              <w:szCs w:val="24"/>
              <w:lang w:bidi="he-IL"/>
            </w:rPr>
            <w:t>Toschi</w:t>
          </w:r>
          <w:r w:rsidR="00707057" w:rsidRPr="00707057">
            <w:rPr>
              <w:rFonts w:eastAsia="Times New Roman" w:hint="cs"/>
              <w:noProof/>
              <w:color w:val="000000"/>
              <w:sz w:val="24"/>
              <w:szCs w:val="24"/>
              <w:rtl/>
              <w:lang w:bidi="he-IL"/>
            </w:rPr>
            <w:t xml:space="preserve"> &amp; </w:t>
          </w:r>
          <w:r w:rsidR="00707057" w:rsidRPr="00707057">
            <w:rPr>
              <w:rFonts w:eastAsia="Times New Roman" w:hint="cs"/>
              <w:noProof/>
              <w:color w:val="000000"/>
              <w:sz w:val="24"/>
              <w:szCs w:val="24"/>
              <w:lang w:bidi="he-IL"/>
            </w:rPr>
            <w:t>Bodenschatz, 2009</w:t>
          </w:r>
          <w:r w:rsidR="00707057" w:rsidRPr="00707057">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392494">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 xml:space="preserve">סוג מסויים של זרימה טורבולנטית הוא זרימה טורבולנטית בערים. כאשר רוח נושבת על עיר (מקבץ בניינים), האוויר מתחיל לזוז בצורה כאוטית. המחקר בזרימת אוויר בערים נעשה במגוון סדרי גודל- החל מבעיר שלמה וכלה במבט על רחוב אחד </w:t>
      </w:r>
      <w:sdt>
        <w:sdtPr>
          <w:rPr>
            <w:rFonts w:eastAsia="Times New Roman"/>
            <w:color w:val="000000"/>
            <w:sz w:val="24"/>
            <w:szCs w:val="24"/>
            <w:rtl/>
            <w:lang w:bidi="he-IL"/>
          </w:rPr>
          <w:id w:val="-325287899"/>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rtl/>
              <w:lang w:bidi="he-IL"/>
            </w:rPr>
            <w:instrText xml:space="preserve"> </w:instrText>
          </w:r>
          <w:r w:rsidR="00392494">
            <w:rPr>
              <w:rFonts w:eastAsia="Times New Roman" w:hint="cs"/>
              <w:color w:val="000000"/>
              <w:sz w:val="24"/>
              <w:szCs w:val="24"/>
              <w:lang w:bidi="he-IL"/>
            </w:rPr>
            <w:instrText>CITATION</w:instrText>
          </w:r>
          <w:r w:rsidR="00392494">
            <w:rPr>
              <w:rFonts w:eastAsia="Times New Roman" w:hint="cs"/>
              <w:color w:val="000000"/>
              <w:sz w:val="24"/>
              <w:szCs w:val="24"/>
              <w:rtl/>
              <w:lang w:bidi="he-IL"/>
            </w:rPr>
            <w:instrText xml:space="preserve"> </w:instrText>
          </w:r>
          <w:r w:rsidR="00392494">
            <w:rPr>
              <w:rFonts w:eastAsia="Times New Roman" w:hint="cs"/>
              <w:color w:val="000000"/>
              <w:sz w:val="24"/>
              <w:szCs w:val="24"/>
              <w:lang w:bidi="he-IL"/>
            </w:rPr>
            <w:instrText>CanopyReview \l 1037</w:instrText>
          </w:r>
          <w:r w:rsidR="00392494">
            <w:rPr>
              <w:rFonts w:eastAsia="Times New Roman"/>
              <w:color w:val="000000"/>
              <w:sz w:val="24"/>
              <w:szCs w:val="24"/>
              <w:rtl/>
              <w:lang w:bidi="he-IL"/>
            </w:rPr>
            <w:instrText xml:space="preserve"> </w:instrText>
          </w:r>
          <w:r w:rsidR="000432B5">
            <w:rPr>
              <w:rFonts w:eastAsia="Times New Roman"/>
              <w:color w:val="000000"/>
              <w:sz w:val="24"/>
              <w:szCs w:val="24"/>
              <w:rtl/>
              <w:lang w:bidi="he-IL"/>
            </w:rPr>
            <w:fldChar w:fldCharType="separate"/>
          </w:r>
          <w:r w:rsidR="00707057" w:rsidRPr="00707057">
            <w:rPr>
              <w:rFonts w:eastAsia="Times New Roman" w:hint="cs"/>
              <w:noProof/>
              <w:color w:val="000000"/>
              <w:sz w:val="24"/>
              <w:szCs w:val="24"/>
              <w:rtl/>
              <w:lang w:bidi="he-IL"/>
            </w:rPr>
            <w:t>(</w:t>
          </w:r>
          <w:r w:rsidR="00707057" w:rsidRPr="00707057">
            <w:rPr>
              <w:rFonts w:eastAsia="Times New Roman" w:hint="cs"/>
              <w:noProof/>
              <w:color w:val="000000"/>
              <w:sz w:val="24"/>
              <w:szCs w:val="24"/>
              <w:lang w:bidi="he-IL"/>
            </w:rPr>
            <w:t>Britter</w:t>
          </w:r>
          <w:r w:rsidR="00707057" w:rsidRPr="00707057">
            <w:rPr>
              <w:rFonts w:eastAsia="Times New Roman" w:hint="cs"/>
              <w:noProof/>
              <w:color w:val="000000"/>
              <w:sz w:val="24"/>
              <w:szCs w:val="24"/>
              <w:rtl/>
              <w:lang w:bidi="he-IL"/>
            </w:rPr>
            <w:t xml:space="preserve"> &amp; </w:t>
          </w:r>
          <w:r w:rsidR="00707057" w:rsidRPr="00707057">
            <w:rPr>
              <w:rFonts w:eastAsia="Times New Roman" w:hint="cs"/>
              <w:noProof/>
              <w:color w:val="000000"/>
              <w:sz w:val="24"/>
              <w:szCs w:val="24"/>
              <w:lang w:bidi="he-IL"/>
            </w:rPr>
            <w:t>Hanna., 2003</w:t>
          </w:r>
          <w:r w:rsidR="00707057" w:rsidRPr="00707057">
            <w:rPr>
              <w:rFonts w:eastAsia="Times New Roman" w:hint="cs"/>
              <w:noProof/>
              <w:color w:val="000000"/>
              <w:sz w:val="24"/>
              <w:szCs w:val="24"/>
              <w:rtl/>
              <w:lang w:bidi="he-IL"/>
            </w:rPr>
            <w:t>)</w:t>
          </w:r>
          <w:r w:rsidR="000432B5">
            <w:rPr>
              <w:rFonts w:eastAsia="Times New Roman"/>
              <w:color w:val="000000"/>
              <w:sz w:val="24"/>
              <w:szCs w:val="24"/>
              <w:rtl/>
              <w:lang w:bidi="he-IL"/>
            </w:rPr>
            <w:fldChar w:fldCharType="end"/>
          </w:r>
        </w:sdtContent>
      </w:sdt>
    </w:p>
    <w:p w:rsidR="005C4392" w:rsidRPr="005C4392" w:rsidRDefault="005C4392" w:rsidP="00392494">
      <w:pPr>
        <w:bidi/>
        <w:spacing w:line="360" w:lineRule="auto"/>
        <w:jc w:val="both"/>
        <w:rPr>
          <w:rFonts w:ascii="Times New Roman" w:eastAsia="Times New Roman" w:hAnsi="Times New Roman" w:cs="Times New Roman"/>
          <w:sz w:val="24"/>
          <w:szCs w:val="24"/>
          <w:rtl/>
          <w:lang w:bidi="he-IL"/>
        </w:rPr>
      </w:pPr>
      <w:r w:rsidRPr="005C4392">
        <w:rPr>
          <w:rFonts w:eastAsia="Times New Roman"/>
          <w:color w:val="000000"/>
          <w:sz w:val="24"/>
          <w:szCs w:val="24"/>
          <w:rtl/>
          <w:lang w:bidi="he-IL"/>
        </w:rPr>
        <w:lastRenderedPageBreak/>
        <w:t xml:space="preserve">אחד הכוחות החשובים בתכסית הוא כוח הגרר, הכוח שפועל על גוף נגד תנועתו בזורם. בתכסית עירונית הגוף הוא הבניין והזורם הוא האוויר. הכוח הזה חשוב מכיוון שידיעת כוח הגרר מאפשרת להבין באופן מדויק יותר את העומס שפועל על בניינים, מה שיעזור למנוע נזק במקרים של רוחות קיצוניות. בנוסף ניתן להצליב את המידע הזה עם נתונים נוספים כדי לגלות תכונות נוספות על הזרימה בעיר </w:t>
      </w:r>
      <w:sdt>
        <w:sdtPr>
          <w:rPr>
            <w:rFonts w:eastAsia="Times New Roman"/>
            <w:color w:val="000000"/>
            <w:sz w:val="24"/>
            <w:szCs w:val="24"/>
            <w:rtl/>
            <w:lang w:bidi="he-IL"/>
          </w:rPr>
          <w:id w:val="911200995"/>
          <w:citation/>
        </w:sdtPr>
        <w:sdtContent>
          <w:r w:rsidR="000432B5">
            <w:rPr>
              <w:rFonts w:eastAsia="Times New Roman"/>
              <w:color w:val="000000"/>
              <w:sz w:val="24"/>
              <w:szCs w:val="24"/>
              <w:rtl/>
              <w:lang w:bidi="he-IL"/>
            </w:rPr>
            <w:fldChar w:fldCharType="begin"/>
          </w:r>
          <w:r w:rsidR="00392494">
            <w:rPr>
              <w:rFonts w:eastAsia="Times New Roman"/>
              <w:color w:val="000000"/>
              <w:sz w:val="24"/>
              <w:szCs w:val="24"/>
              <w:lang w:bidi="he-IL"/>
            </w:rPr>
            <w:instrText xml:space="preserve"> CITATION Buc17 \l 1033 </w:instrText>
          </w:r>
          <w:r w:rsidR="000432B5">
            <w:rPr>
              <w:rFonts w:eastAsia="Times New Roman"/>
              <w:color w:val="000000"/>
              <w:sz w:val="24"/>
              <w:szCs w:val="24"/>
              <w:rtl/>
              <w:lang w:bidi="he-IL"/>
            </w:rPr>
            <w:fldChar w:fldCharType="separate"/>
          </w:r>
          <w:r w:rsidR="00707057" w:rsidRPr="00707057">
            <w:rPr>
              <w:rFonts w:eastAsia="Times New Roman"/>
              <w:noProof/>
              <w:color w:val="000000"/>
              <w:sz w:val="24"/>
              <w:szCs w:val="24"/>
              <w:lang w:bidi="he-IL"/>
            </w:rPr>
            <w:t>(Buccolieri, 2017)</w:t>
          </w:r>
          <w:r w:rsidR="000432B5">
            <w:rPr>
              <w:rFonts w:eastAsia="Times New Roman"/>
              <w:color w:val="000000"/>
              <w:sz w:val="24"/>
              <w:szCs w:val="24"/>
              <w:rtl/>
              <w:lang w:bidi="he-IL"/>
            </w:rPr>
            <w:fldChar w:fldCharType="end"/>
          </w:r>
        </w:sdtContent>
      </w:sdt>
      <w:r w:rsidRPr="005C4392">
        <w:rPr>
          <w:rFonts w:eastAsia="Times New Roman"/>
          <w:color w:val="000000"/>
          <w:sz w:val="24"/>
          <w:szCs w:val="24"/>
          <w:rtl/>
          <w:lang w:bidi="he-IL"/>
        </w:rPr>
        <w:t>.</w:t>
      </w:r>
    </w:p>
    <w:p w:rsidR="005C4392" w:rsidRPr="005C4392" w:rsidRDefault="005C4392" w:rsidP="005C4392">
      <w:pPr>
        <w:spacing w:line="360" w:lineRule="auto"/>
        <w:jc w:val="both"/>
        <w:rPr>
          <w:rFonts w:ascii="Times New Roman" w:eastAsia="Times New Roman" w:hAnsi="Times New Roman" w:cs="Times New Roman"/>
          <w:sz w:val="24"/>
          <w:szCs w:val="24"/>
          <w:rtl/>
          <w:lang w:bidi="he-IL"/>
        </w:rPr>
      </w:pPr>
    </w:p>
    <w:p w:rsidR="005C4392" w:rsidRPr="005C4392" w:rsidRDefault="005C4392" w:rsidP="005C4392">
      <w:pPr>
        <w:bidi/>
        <w:spacing w:line="360" w:lineRule="auto"/>
        <w:jc w:val="both"/>
        <w:rPr>
          <w:rFonts w:ascii="Times New Roman" w:eastAsia="Times New Roman" w:hAnsi="Times New Roman" w:cs="Times New Roman"/>
          <w:sz w:val="24"/>
          <w:szCs w:val="24"/>
          <w:lang w:bidi="he-IL"/>
        </w:rPr>
      </w:pPr>
      <w:r w:rsidRPr="005C4392">
        <w:rPr>
          <w:rFonts w:eastAsia="Times New Roman"/>
          <w:color w:val="000000"/>
          <w:sz w:val="24"/>
          <w:szCs w:val="24"/>
          <w:rtl/>
          <w:lang w:bidi="he-IL"/>
        </w:rPr>
        <w:t>הניסויים שמתמקדים בחישוב הגרר הינם אוליריים, אך גם יהיה מעניין לבדוק אם ניתן בעזרת שיטה לאגראנג'ית לחשב את כוח הגרר. אחד הנתונים המתקבלים ישירות מניסויים לגראנג'ים הם התאוצות של החלקיקים; ובגלל שקיים קשר ישיר בין כוח לתאוצה במכניקה קלאסית, כדאי לבדוק אם קשר כלשהו בין התאוצה לכוח מתקיים גם בתכסית עירונית.</w:t>
      </w:r>
    </w:p>
    <w:p w:rsidR="005C4392" w:rsidRDefault="005C4392" w:rsidP="005C4392">
      <w:pPr>
        <w:pStyle w:val="NoSpacing"/>
        <w:bidi/>
        <w:rPr>
          <w:rtl/>
          <w:lang w:bidi="he-IL"/>
        </w:rPr>
      </w:pPr>
      <w:r>
        <w:rPr>
          <w:rtl/>
          <w:lang w:bidi="he-IL"/>
        </w:rPr>
        <w:br w:type="page"/>
      </w:r>
    </w:p>
    <w:p w:rsidR="00981618" w:rsidRDefault="00837B58" w:rsidP="00981618">
      <w:pPr>
        <w:pStyle w:val="Heading1"/>
        <w:bidi/>
        <w:rPr>
          <w:rtl/>
          <w:lang w:bidi="he-IL"/>
        </w:rPr>
      </w:pPr>
      <w:bookmarkStart w:id="2" w:name="_Toc535337728"/>
      <w:r>
        <w:rPr>
          <w:rFonts w:hint="cs"/>
          <w:rtl/>
          <w:lang w:bidi="he-IL"/>
        </w:rPr>
        <w:lastRenderedPageBreak/>
        <w:t>1</w:t>
      </w:r>
      <w:r w:rsidR="00981618">
        <w:rPr>
          <w:rFonts w:hint="cs"/>
          <w:rtl/>
          <w:lang w:bidi="he-IL"/>
        </w:rPr>
        <w:t xml:space="preserve"> סקירת ספרות</w:t>
      </w:r>
      <w:bookmarkEnd w:id="2"/>
    </w:p>
    <w:p w:rsidR="00644CB1" w:rsidRPr="00981618" w:rsidRDefault="00837B58" w:rsidP="00981618">
      <w:pPr>
        <w:pStyle w:val="Heading2"/>
        <w:bidi/>
        <w:rPr>
          <w:rtl/>
        </w:rPr>
      </w:pPr>
      <w:bookmarkStart w:id="3" w:name="_Toc535337729"/>
      <w:r>
        <w:rPr>
          <w:rFonts w:hint="cs"/>
          <w:rtl/>
          <w:lang w:bidi="he-IL"/>
        </w:rPr>
        <w:t>1</w:t>
      </w:r>
      <w:r w:rsidR="00981618">
        <w:rPr>
          <w:rFonts w:hint="cs"/>
          <w:rtl/>
          <w:lang w:bidi="he-IL"/>
        </w:rPr>
        <w:t xml:space="preserve">.1 </w:t>
      </w:r>
      <w:r w:rsidR="00F6177B">
        <w:rPr>
          <w:rtl/>
          <w:lang w:bidi="he-IL"/>
        </w:rPr>
        <w:t>בסיס מכניקת הזורמים</w:t>
      </w:r>
      <w:bookmarkEnd w:id="3"/>
    </w:p>
    <w:p w:rsidR="003A6B12" w:rsidRPr="003A6B12" w:rsidRDefault="003A6B12" w:rsidP="00842EC2">
      <w:pPr>
        <w:bidi/>
        <w:jc w:val="both"/>
        <w:rPr>
          <w:sz w:val="24"/>
          <w:szCs w:val="24"/>
          <w:rtl/>
          <w:lang w:bidi="he-IL"/>
        </w:rPr>
      </w:pPr>
      <w:r w:rsidRPr="003A6B12">
        <w:rPr>
          <w:sz w:val="24"/>
          <w:szCs w:val="24"/>
          <w:rtl/>
          <w:lang w:bidi="he-IL"/>
        </w:rPr>
        <w:t>מכניקת הזורמים הוא תת-תחום בפיזיקה החוקר את תנועתם של זורמים ואת השפעתם על הסביב</w:t>
      </w:r>
      <w:r w:rsidRPr="003A6B12">
        <w:rPr>
          <w:rFonts w:hint="cs"/>
          <w:sz w:val="24"/>
          <w:szCs w:val="24"/>
          <w:rtl/>
          <w:lang w:bidi="he-IL"/>
        </w:rPr>
        <w:t>ה.</w:t>
      </w:r>
    </w:p>
    <w:p w:rsidR="002D5B13" w:rsidRPr="004659E6" w:rsidRDefault="00837B58" w:rsidP="00322996">
      <w:pPr>
        <w:pStyle w:val="Heading3"/>
        <w:bidi/>
        <w:rPr>
          <w:lang w:bidi="he-IL"/>
        </w:rPr>
      </w:pPr>
      <w:bookmarkStart w:id="4" w:name="_Toc535337730"/>
      <w:r>
        <w:rPr>
          <w:rFonts w:hint="cs"/>
          <w:rtl/>
          <w:lang w:bidi="he-IL"/>
        </w:rPr>
        <w:t>1</w:t>
      </w:r>
      <w:r w:rsidR="00981618">
        <w:rPr>
          <w:rFonts w:hint="cs"/>
          <w:rtl/>
          <w:lang w:bidi="he-IL"/>
        </w:rPr>
        <w:t>.1.1</w:t>
      </w:r>
      <w:r w:rsidR="00842EC2">
        <w:rPr>
          <w:rFonts w:hint="cs"/>
          <w:rtl/>
          <w:lang w:bidi="he-IL"/>
        </w:rPr>
        <w:t xml:space="preserve"> </w:t>
      </w:r>
      <w:r w:rsidR="00DE0E1A">
        <w:rPr>
          <w:rFonts w:hint="cs"/>
          <w:rtl/>
          <w:lang w:bidi="he-IL"/>
        </w:rPr>
        <w:t>זורם</w:t>
      </w:r>
      <w:r w:rsidR="003834D2">
        <w:rPr>
          <w:noProof/>
          <w:sz w:val="24"/>
          <w:szCs w:val="24"/>
          <w:rtl/>
          <w:lang w:bidi="he-IL"/>
        </w:rPr>
        <w:drawing>
          <wp:anchor distT="114300" distB="114300" distL="114300" distR="114300" simplePos="0" relativeHeight="251661312" behindDoc="0" locked="0" layoutInCell="1" allowOverlap="1" wp14:anchorId="0F2910C8" wp14:editId="35756F18">
            <wp:simplePos x="0" y="0"/>
            <wp:positionH relativeFrom="margin">
              <wp:posOffset>-107315</wp:posOffset>
            </wp:positionH>
            <wp:positionV relativeFrom="paragraph">
              <wp:posOffset>1826260</wp:posOffset>
            </wp:positionV>
            <wp:extent cx="5556250" cy="1804035"/>
            <wp:effectExtent l="19050" t="0" r="6350" b="0"/>
            <wp:wrapTopAndBottom distT="114300" distB="11430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cstate="print"/>
                    <a:stretch>
                      <a:fillRect/>
                    </a:stretch>
                  </pic:blipFill>
                  <pic:spPr>
                    <a:xfrm>
                      <a:off x="0" y="0"/>
                      <a:ext cx="5556250" cy="1804035"/>
                    </a:xfrm>
                    <a:prstGeom prst="rect">
                      <a:avLst/>
                    </a:prstGeom>
                    <a:ln/>
                  </pic:spPr>
                </pic:pic>
              </a:graphicData>
            </a:graphic>
          </wp:anchor>
        </w:drawing>
      </w:r>
      <w:bookmarkEnd w:id="4"/>
    </w:p>
    <w:p w:rsidR="00DE0E1A" w:rsidRDefault="00837B58" w:rsidP="00322996">
      <w:pPr>
        <w:pStyle w:val="Heading4"/>
        <w:bidi/>
        <w:rPr>
          <w:rtl/>
          <w:lang w:bidi="he-IL"/>
        </w:rPr>
      </w:pPr>
      <w:r>
        <w:rPr>
          <w:rFonts w:hint="cs"/>
          <w:rtl/>
          <w:lang w:bidi="he-IL"/>
        </w:rPr>
        <w:t>1</w:t>
      </w:r>
      <w:r w:rsidR="00981618">
        <w:rPr>
          <w:rFonts w:hint="cs"/>
          <w:rtl/>
          <w:lang w:bidi="he-IL"/>
        </w:rPr>
        <w:t>.1.1.1</w:t>
      </w:r>
      <w:r w:rsidR="00842EC2">
        <w:rPr>
          <w:rFonts w:hint="cs"/>
          <w:rtl/>
          <w:lang w:bidi="he-IL"/>
        </w:rPr>
        <w:t xml:space="preserve"> </w:t>
      </w:r>
      <w:r w:rsidR="00DE0E1A">
        <w:rPr>
          <w:rFonts w:hint="cs"/>
          <w:rtl/>
          <w:lang w:bidi="he-IL"/>
        </w:rPr>
        <w:t>מאמץ</w:t>
      </w:r>
    </w:p>
    <w:p w:rsidR="002D5B13" w:rsidRDefault="001D3440" w:rsidP="00837B58">
      <w:pPr>
        <w:bidi/>
        <w:spacing w:line="360" w:lineRule="auto"/>
        <w:jc w:val="both"/>
        <w:rPr>
          <w:sz w:val="24"/>
          <w:szCs w:val="24"/>
        </w:rPr>
      </w:pPr>
      <w:r>
        <w:rPr>
          <w:noProof/>
        </w:rPr>
        <w:pict>
          <v:shapetype id="_x0000_t202" coordsize="21600,21600" o:spt="202" path="m,l,21600r21600,l21600,xe">
            <v:stroke joinstyle="miter"/>
            <v:path gradientshapeok="t" o:connecttype="rect"/>
          </v:shapetype>
          <v:shape id="Text Box 13" o:spid="_x0000_s1026" type="#_x0000_t202" style="position:absolute;left:0;text-align:left;margin-left:27.6pt;margin-top:218.15pt;width:354.95pt;height:56pt;z-index:251662336;visibility:visible" stroked="f">
            <v:textbox style="mso-next-textbox:#Text Box 13;mso-fit-shape-to-text:t" inset="0,0,0,0">
              <w:txbxContent>
                <w:p w:rsidR="006719C2" w:rsidRPr="00842EC2" w:rsidRDefault="006719C2" w:rsidP="00837B58">
                  <w:pPr>
                    <w:pStyle w:val="Caption"/>
                    <w:bidi/>
                    <w:jc w:val="both"/>
                    <w:rPr>
                      <w:i w:val="0"/>
                      <w:iCs w:val="0"/>
                      <w:noProof/>
                      <w:sz w:val="20"/>
                      <w:szCs w:val="20"/>
                      <w:u w:val="single"/>
                      <w:rtl/>
                      <w:lang w:bidi="he-IL"/>
                    </w:rPr>
                  </w:pPr>
                  <w:r w:rsidRPr="00F21235">
                    <w:rPr>
                      <w:b/>
                      <w:bCs/>
                      <w:sz w:val="20"/>
                      <w:szCs w:val="20"/>
                      <w:rtl/>
                      <w:lang w:bidi="he-IL"/>
                    </w:rPr>
                    <w:t>איור</w:t>
                  </w:r>
                  <w:r w:rsidRPr="00F21235">
                    <w:rPr>
                      <w:rFonts w:hint="cs"/>
                      <w:b/>
                      <w:bCs/>
                      <w:sz w:val="20"/>
                      <w:szCs w:val="20"/>
                      <w:rtl/>
                      <w:lang w:bidi="he-IL"/>
                    </w:rPr>
                    <w:t xml:space="preserve"> </w:t>
                  </w:r>
                  <w:r>
                    <w:rPr>
                      <w:rFonts w:hint="cs"/>
                      <w:b/>
                      <w:bCs/>
                      <w:sz w:val="20"/>
                      <w:szCs w:val="20"/>
                      <w:rtl/>
                      <w:lang w:bidi="he-IL"/>
                    </w:rPr>
                    <w:t>1</w:t>
                  </w:r>
                  <w:r w:rsidRPr="00F21235">
                    <w:rPr>
                      <w:rFonts w:hint="cs"/>
                      <w:b/>
                      <w:bCs/>
                      <w:sz w:val="20"/>
                      <w:szCs w:val="20"/>
                      <w:rtl/>
                      <w:lang w:bidi="he-IL"/>
                    </w:rPr>
                    <w:t xml:space="preserve">.1: </w:t>
                  </w:r>
                  <w:r w:rsidRPr="00842EC2">
                    <w:rPr>
                      <w:rFonts w:hint="cs"/>
                      <w:b/>
                      <w:bCs/>
                      <w:sz w:val="20"/>
                      <w:szCs w:val="20"/>
                      <w:rtl/>
                      <w:lang w:bidi="he-IL"/>
                    </w:rPr>
                    <w:t>המחשת מאמץ גזירה על מוצק ועל זורם</w:t>
                  </w:r>
                  <w:r w:rsidRPr="00842EC2">
                    <w:rPr>
                      <w:rFonts w:hint="cs"/>
                      <w:sz w:val="20"/>
                      <w:szCs w:val="20"/>
                      <w:rtl/>
                      <w:lang w:bidi="he-IL"/>
                    </w:rPr>
                    <w:t>.</w:t>
                  </w:r>
                  <w:r w:rsidRPr="00842EC2">
                    <w:rPr>
                      <w:rFonts w:hint="cs"/>
                      <w:i w:val="0"/>
                      <w:iCs w:val="0"/>
                      <w:sz w:val="20"/>
                      <w:szCs w:val="20"/>
                      <w:rtl/>
                      <w:lang w:bidi="he-IL"/>
                    </w:rPr>
                    <w:t xml:space="preserve"> צד שמאל </w:t>
                  </w:r>
                  <w:r w:rsidRPr="00842EC2">
                    <w:rPr>
                      <w:i w:val="0"/>
                      <w:iCs w:val="0"/>
                      <w:sz w:val="20"/>
                      <w:szCs w:val="20"/>
                      <w:lang w:bidi="he-IL"/>
                    </w:rPr>
                    <w:t>(a)</w:t>
                  </w:r>
                  <w:r w:rsidRPr="00842EC2">
                    <w:rPr>
                      <w:rFonts w:hint="cs"/>
                      <w:i w:val="0"/>
                      <w:iCs w:val="0"/>
                      <w:sz w:val="20"/>
                      <w:szCs w:val="20"/>
                      <w:rtl/>
                      <w:lang w:bidi="he-IL"/>
                    </w:rPr>
                    <w:t xml:space="preserve"> ההשפעה של מאמץ הגזירה (המסומן באות </w:t>
                  </w:r>
                  <w:r w:rsidRPr="00842EC2">
                    <w:rPr>
                      <w:rFonts w:hint="cs"/>
                      <w:i w:val="0"/>
                      <w:iCs w:val="0"/>
                      <w:sz w:val="20"/>
                      <w:szCs w:val="20"/>
                      <w:lang w:bidi="he-IL"/>
                    </w:rPr>
                    <w:t>F</w:t>
                  </w:r>
                  <w:r w:rsidRPr="00842EC2">
                    <w:rPr>
                      <w:rFonts w:hint="cs"/>
                      <w:i w:val="0"/>
                      <w:iCs w:val="0"/>
                      <w:sz w:val="20"/>
                      <w:szCs w:val="20"/>
                      <w:rtl/>
                      <w:lang w:bidi="he-IL"/>
                    </w:rPr>
                    <w:t xml:space="preserve">) על מוצק </w:t>
                  </w:r>
                  <w:r w:rsidRPr="00842EC2">
                    <w:rPr>
                      <w:i w:val="0"/>
                      <w:iCs w:val="0"/>
                      <w:sz w:val="20"/>
                      <w:szCs w:val="20"/>
                      <w:rtl/>
                      <w:lang w:bidi="he-IL"/>
                    </w:rPr>
                    <w:t>–</w:t>
                  </w:r>
                  <w:r w:rsidRPr="00842EC2">
                    <w:rPr>
                      <w:rFonts w:hint="cs"/>
                      <w:i w:val="0"/>
                      <w:iCs w:val="0"/>
                      <w:sz w:val="20"/>
                      <w:szCs w:val="20"/>
                      <w:rtl/>
                      <w:lang w:bidi="he-IL"/>
                    </w:rPr>
                    <w:t xml:space="preserve"> הוא שינה את צורתו ועכשיו הוא סטטי. צד ימין - השפעת מאמץ הגזירה על הזורם </w:t>
                  </w:r>
                  <w:r w:rsidRPr="00842EC2">
                    <w:rPr>
                      <w:i w:val="0"/>
                      <w:iCs w:val="0"/>
                      <w:sz w:val="20"/>
                      <w:szCs w:val="20"/>
                      <w:lang w:bidi="he-IL"/>
                    </w:rPr>
                    <w:t>(b)</w:t>
                  </w:r>
                  <w:r w:rsidRPr="00842EC2">
                    <w:rPr>
                      <w:rFonts w:hint="cs"/>
                      <w:i w:val="0"/>
                      <w:iCs w:val="0"/>
                      <w:sz w:val="20"/>
                      <w:szCs w:val="20"/>
                      <w:rtl/>
                      <w:lang w:bidi="he-IL"/>
                    </w:rPr>
                    <w:t xml:space="preserve"> </w:t>
                  </w:r>
                  <w:r w:rsidRPr="00842EC2">
                    <w:rPr>
                      <w:i w:val="0"/>
                      <w:iCs w:val="0"/>
                      <w:sz w:val="20"/>
                      <w:szCs w:val="20"/>
                      <w:rtl/>
                      <w:lang w:bidi="he-IL"/>
                    </w:rPr>
                    <w:t>–</w:t>
                  </w:r>
                  <w:r w:rsidRPr="00842EC2">
                    <w:rPr>
                      <w:rFonts w:hint="cs"/>
                      <w:i w:val="0"/>
                      <w:iCs w:val="0"/>
                      <w:sz w:val="20"/>
                      <w:szCs w:val="20"/>
                      <w:rtl/>
                      <w:lang w:bidi="he-IL"/>
                    </w:rPr>
                    <w:t xml:space="preserve"> צורתו של הזורם משתנה כל הזמן.</w:t>
                  </w:r>
                  <w:sdt>
                    <w:sdtPr>
                      <w:rPr>
                        <w:rFonts w:hint="cs"/>
                        <w:i w:val="0"/>
                        <w:iCs w:val="0"/>
                        <w:sz w:val="20"/>
                        <w:szCs w:val="20"/>
                        <w:rtl/>
                        <w:lang w:bidi="he-IL"/>
                      </w:rPr>
                      <w:id w:val="-74824573"/>
                      <w:citation/>
                    </w:sdtPr>
                    <w:sdtContent>
                      <w:r w:rsidRPr="00842EC2">
                        <w:rPr>
                          <w:i w:val="0"/>
                          <w:iCs w:val="0"/>
                          <w:sz w:val="20"/>
                          <w:szCs w:val="20"/>
                          <w:rtl/>
                          <w:lang w:bidi="he-IL"/>
                        </w:rPr>
                        <w:fldChar w:fldCharType="begin"/>
                      </w:r>
                      <w:r w:rsidRPr="00842EC2">
                        <w:rPr>
                          <w:i w:val="0"/>
                          <w:iCs w:val="0"/>
                          <w:sz w:val="20"/>
                          <w:szCs w:val="20"/>
                          <w:lang w:bidi="he-IL"/>
                        </w:rPr>
                        <w:instrText xml:space="preserve">CITATION basicBook \l 1033 </w:instrText>
                      </w:r>
                      <w:r w:rsidRPr="00842EC2">
                        <w:rPr>
                          <w:i w:val="0"/>
                          <w:iCs w:val="0"/>
                          <w:sz w:val="20"/>
                          <w:szCs w:val="20"/>
                          <w:rtl/>
                          <w:lang w:bidi="he-IL"/>
                        </w:rPr>
                        <w:fldChar w:fldCharType="separate"/>
                      </w:r>
                      <w:r>
                        <w:rPr>
                          <w:i w:val="0"/>
                          <w:iCs w:val="0"/>
                          <w:noProof/>
                          <w:sz w:val="20"/>
                          <w:szCs w:val="20"/>
                          <w:rtl/>
                          <w:lang w:bidi="he-IL"/>
                        </w:rPr>
                        <w:t xml:space="preserve"> </w:t>
                      </w:r>
                      <w:r w:rsidRPr="00707057">
                        <w:rPr>
                          <w:noProof/>
                          <w:sz w:val="20"/>
                          <w:szCs w:val="20"/>
                          <w:lang w:bidi="he-IL"/>
                        </w:rPr>
                        <w:t>(Fox, McDoland, &amp; Pritchard, 1998)</w:t>
                      </w:r>
                      <w:r w:rsidRPr="00842EC2">
                        <w:rPr>
                          <w:i w:val="0"/>
                          <w:iCs w:val="0"/>
                          <w:sz w:val="20"/>
                          <w:szCs w:val="20"/>
                          <w:rtl/>
                          <w:lang w:bidi="he-IL"/>
                        </w:rPr>
                        <w:fldChar w:fldCharType="end"/>
                      </w:r>
                    </w:sdtContent>
                  </w:sdt>
                </w:p>
              </w:txbxContent>
            </v:textbox>
            <w10:wrap type="topAndBottom"/>
          </v:shape>
        </w:pict>
      </w:r>
      <w:r w:rsidR="00F6177B">
        <w:rPr>
          <w:sz w:val="24"/>
          <w:szCs w:val="24"/>
          <w:rtl/>
          <w:lang w:bidi="he-IL"/>
        </w:rPr>
        <w:t xml:space="preserve">מאמץ </w:t>
      </w:r>
      <w:r w:rsidR="00F6177B">
        <w:rPr>
          <w:sz w:val="24"/>
          <w:szCs w:val="24"/>
          <w:rtl/>
        </w:rPr>
        <w:t>(</w:t>
      </w:r>
      <w:r w:rsidR="00F6177B">
        <w:rPr>
          <w:sz w:val="24"/>
          <w:szCs w:val="24"/>
        </w:rPr>
        <w:t>stress</w:t>
      </w:r>
      <w:r w:rsidR="00F6177B">
        <w:rPr>
          <w:sz w:val="24"/>
          <w:szCs w:val="24"/>
          <w:rtl/>
        </w:rPr>
        <w:t xml:space="preserve">) </w:t>
      </w:r>
      <w:r w:rsidR="006707BE">
        <w:rPr>
          <w:rFonts w:hint="cs"/>
          <w:sz w:val="24"/>
          <w:szCs w:val="24"/>
          <w:rtl/>
          <w:lang w:bidi="he-IL"/>
        </w:rPr>
        <w:t>הוא הכוחות שחלקיקים צמודים בתוך חומר מפעילים אחד על השני. מאמץ נמדד ביחידות פסקל (ניטון למטר בריבוע)</w:t>
      </w:r>
      <w:r w:rsidR="00F6177B">
        <w:rPr>
          <w:sz w:val="24"/>
          <w:szCs w:val="24"/>
          <w:rtl/>
        </w:rPr>
        <w:t xml:space="preserve">. </w:t>
      </w:r>
      <w:r w:rsidR="00F6177B">
        <w:rPr>
          <w:sz w:val="24"/>
          <w:szCs w:val="24"/>
          <w:rtl/>
          <w:lang w:bidi="he-IL"/>
        </w:rPr>
        <w:t>דוגמה פשוטה למאמץ הוא מצב בו מקפלים סרגל פלסטיק ועוזבים אותו</w:t>
      </w:r>
      <w:r w:rsidR="00F6177B">
        <w:rPr>
          <w:sz w:val="24"/>
          <w:szCs w:val="24"/>
          <w:rtl/>
        </w:rPr>
        <w:t xml:space="preserve">. </w:t>
      </w:r>
      <w:r w:rsidR="00F6177B">
        <w:rPr>
          <w:sz w:val="24"/>
          <w:szCs w:val="24"/>
          <w:rtl/>
          <w:lang w:bidi="he-IL"/>
        </w:rPr>
        <w:t xml:space="preserve">בגלל </w:t>
      </w:r>
      <w:r w:rsidR="003800CF">
        <w:rPr>
          <w:rFonts w:hint="cs"/>
          <w:sz w:val="24"/>
          <w:szCs w:val="24"/>
          <w:rtl/>
          <w:lang w:bidi="he-IL"/>
        </w:rPr>
        <w:t>ה</w:t>
      </w:r>
      <w:r w:rsidR="006707BE">
        <w:rPr>
          <w:rFonts w:hint="cs"/>
          <w:sz w:val="24"/>
          <w:szCs w:val="24"/>
          <w:rtl/>
          <w:lang w:bidi="he-IL"/>
        </w:rPr>
        <w:t>מאמצים</w:t>
      </w:r>
      <w:r w:rsidR="00F6177B">
        <w:rPr>
          <w:sz w:val="24"/>
          <w:szCs w:val="24"/>
          <w:rtl/>
          <w:lang w:bidi="he-IL"/>
        </w:rPr>
        <w:t xml:space="preserve"> הפנימיים בסרגל</w:t>
      </w:r>
      <w:r w:rsidR="00F6177B">
        <w:rPr>
          <w:sz w:val="24"/>
          <w:szCs w:val="24"/>
          <w:rtl/>
        </w:rPr>
        <w:t xml:space="preserve">, </w:t>
      </w:r>
      <w:r w:rsidR="00F6177B">
        <w:rPr>
          <w:sz w:val="24"/>
          <w:szCs w:val="24"/>
          <w:rtl/>
          <w:lang w:bidi="he-IL"/>
        </w:rPr>
        <w:t>הוא יחזור למצבו הקודם</w:t>
      </w:r>
      <w:r w:rsidR="00BB2CE8">
        <w:rPr>
          <w:rFonts w:hint="cs"/>
          <w:sz w:val="24"/>
          <w:szCs w:val="24"/>
          <w:rtl/>
          <w:lang w:bidi="he-IL"/>
        </w:rPr>
        <w:t>. אחד מסוגי המאמץ הוא</w:t>
      </w:r>
      <w:r w:rsidR="00F6177B">
        <w:rPr>
          <w:sz w:val="24"/>
          <w:szCs w:val="24"/>
          <w:rtl/>
          <w:lang w:bidi="he-IL"/>
        </w:rPr>
        <w:t xml:space="preserve"> מאמץ גזירה</w:t>
      </w:r>
      <w:r w:rsidR="00F6177B">
        <w:rPr>
          <w:sz w:val="24"/>
          <w:szCs w:val="24"/>
          <w:rtl/>
        </w:rPr>
        <w:t>.</w:t>
      </w:r>
      <w:r w:rsidR="00740786">
        <w:rPr>
          <w:rFonts w:hint="cs"/>
          <w:i/>
          <w:sz w:val="24"/>
          <w:szCs w:val="24"/>
          <w:rtl/>
          <w:lang w:bidi="he-IL"/>
        </w:rPr>
        <w:t xml:space="preserve"> מאמץ גזירה הוא </w:t>
      </w:r>
      <w:r w:rsidR="003800CF">
        <w:rPr>
          <w:rFonts w:hint="cs"/>
          <w:i/>
          <w:sz w:val="24"/>
          <w:szCs w:val="24"/>
          <w:rtl/>
          <w:lang w:bidi="he-IL"/>
        </w:rPr>
        <w:t>רכיב</w:t>
      </w:r>
      <w:r w:rsidR="00740786">
        <w:rPr>
          <w:rFonts w:hint="cs"/>
          <w:i/>
          <w:sz w:val="24"/>
          <w:szCs w:val="24"/>
          <w:rtl/>
          <w:lang w:bidi="he-IL"/>
        </w:rPr>
        <w:t xml:space="preserve"> של המאמץ הכללי אשר </w:t>
      </w:r>
      <w:r w:rsidR="00C6280B">
        <w:rPr>
          <w:rFonts w:hint="cs"/>
          <w:i/>
          <w:sz w:val="24"/>
          <w:szCs w:val="24"/>
          <w:rtl/>
          <w:lang w:bidi="he-IL"/>
        </w:rPr>
        <w:t>פועל במקביל למישורים בגוף</w:t>
      </w:r>
      <w:r w:rsidR="00F6177B">
        <w:rPr>
          <w:sz w:val="24"/>
          <w:szCs w:val="24"/>
          <w:rtl/>
        </w:rPr>
        <w:t xml:space="preserve">. </w:t>
      </w:r>
      <w:r w:rsidR="00F6177B">
        <w:rPr>
          <w:sz w:val="24"/>
          <w:szCs w:val="24"/>
          <w:rtl/>
          <w:lang w:bidi="he-IL"/>
        </w:rPr>
        <w:t>הגדרה זאת מאוד פשוט</w:t>
      </w:r>
      <w:r w:rsidR="003834D2">
        <w:rPr>
          <w:rFonts w:hint="cs"/>
          <w:sz w:val="24"/>
          <w:szCs w:val="24"/>
          <w:rtl/>
          <w:lang w:bidi="he-IL"/>
        </w:rPr>
        <w:t>ה</w:t>
      </w:r>
      <w:r w:rsidR="003834D2">
        <w:rPr>
          <w:sz w:val="24"/>
          <w:szCs w:val="24"/>
          <w:rtl/>
          <w:lang w:bidi="he-IL"/>
        </w:rPr>
        <w:t xml:space="preserve"> להמח</w:t>
      </w:r>
      <w:r w:rsidR="003834D2">
        <w:rPr>
          <w:rFonts w:hint="cs"/>
          <w:sz w:val="24"/>
          <w:szCs w:val="24"/>
          <w:rtl/>
          <w:lang w:bidi="he-IL"/>
        </w:rPr>
        <w:t>שה</w:t>
      </w:r>
      <w:r w:rsidR="00F6177B">
        <w:rPr>
          <w:sz w:val="24"/>
          <w:szCs w:val="24"/>
          <w:rtl/>
          <w:lang w:bidi="he-IL"/>
        </w:rPr>
        <w:t xml:space="preserve"> בדו</w:t>
      </w:r>
      <w:r w:rsidR="00F6177B">
        <w:rPr>
          <w:sz w:val="24"/>
          <w:szCs w:val="24"/>
          <w:rtl/>
        </w:rPr>
        <w:t>-</w:t>
      </w:r>
      <w:r w:rsidR="00F6177B">
        <w:rPr>
          <w:sz w:val="24"/>
          <w:szCs w:val="24"/>
          <w:rtl/>
          <w:lang w:bidi="he-IL"/>
        </w:rPr>
        <w:t>ממד</w:t>
      </w:r>
      <w:r w:rsidR="00740786">
        <w:rPr>
          <w:rFonts w:hint="cs"/>
          <w:sz w:val="24"/>
          <w:szCs w:val="24"/>
          <w:rtl/>
          <w:lang w:bidi="he-IL"/>
        </w:rPr>
        <w:t>;</w:t>
      </w:r>
      <w:r w:rsidR="006707BE">
        <w:rPr>
          <w:rFonts w:hint="cs"/>
          <w:sz w:val="24"/>
          <w:szCs w:val="24"/>
          <w:rtl/>
          <w:lang w:bidi="he-IL"/>
        </w:rPr>
        <w:t xml:space="preserve"> למשל באיור </w:t>
      </w:r>
      <w:r w:rsidR="00837B58">
        <w:rPr>
          <w:rFonts w:hint="cs"/>
          <w:sz w:val="24"/>
          <w:szCs w:val="24"/>
          <w:rtl/>
          <w:lang w:bidi="he-IL"/>
        </w:rPr>
        <w:t>1</w:t>
      </w:r>
      <w:r w:rsidR="00C6280B">
        <w:rPr>
          <w:rFonts w:hint="cs"/>
          <w:sz w:val="24"/>
          <w:szCs w:val="24"/>
          <w:rtl/>
          <w:lang w:bidi="he-IL"/>
        </w:rPr>
        <w:t>.1</w:t>
      </w:r>
      <w:r w:rsidR="00740786">
        <w:rPr>
          <w:rFonts w:hint="cs"/>
          <w:sz w:val="24"/>
          <w:szCs w:val="24"/>
          <w:rtl/>
          <w:lang w:bidi="he-IL"/>
        </w:rPr>
        <w:t xml:space="preserve"> הכוח </w:t>
      </w:r>
      <w:r w:rsidR="00740786">
        <w:rPr>
          <w:sz w:val="24"/>
          <w:szCs w:val="24"/>
          <w:lang w:bidi="he-IL"/>
        </w:rPr>
        <w:t>F</w:t>
      </w:r>
      <w:r w:rsidR="00740786">
        <w:rPr>
          <w:rFonts w:hint="cs"/>
          <w:sz w:val="24"/>
          <w:szCs w:val="24"/>
          <w:rtl/>
          <w:lang w:bidi="he-IL"/>
        </w:rPr>
        <w:t xml:space="preserve"> </w:t>
      </w:r>
      <w:r w:rsidR="00C6280B">
        <w:rPr>
          <w:rFonts w:hint="cs"/>
          <w:sz w:val="24"/>
          <w:szCs w:val="24"/>
          <w:rtl/>
          <w:lang w:bidi="he-IL"/>
        </w:rPr>
        <w:t>מפעיל מאמץ</w:t>
      </w:r>
      <w:r w:rsidR="00F6177B">
        <w:rPr>
          <w:sz w:val="24"/>
          <w:szCs w:val="24"/>
          <w:rtl/>
        </w:rPr>
        <w:t xml:space="preserve">. </w:t>
      </w:r>
      <w:r w:rsidR="00F6177B">
        <w:rPr>
          <w:sz w:val="24"/>
          <w:szCs w:val="24"/>
          <w:rtl/>
          <w:lang w:bidi="he-IL"/>
        </w:rPr>
        <w:t xml:space="preserve">אפשר </w:t>
      </w:r>
      <w:r w:rsidR="00C6280B">
        <w:rPr>
          <w:rFonts w:hint="cs"/>
          <w:sz w:val="24"/>
          <w:szCs w:val="24"/>
          <w:rtl/>
          <w:lang w:bidi="he-IL"/>
        </w:rPr>
        <w:t>לבחור</w:t>
      </w:r>
      <w:r w:rsidR="00F6177B">
        <w:rPr>
          <w:sz w:val="24"/>
          <w:szCs w:val="24"/>
          <w:rtl/>
          <w:lang w:bidi="he-IL"/>
        </w:rPr>
        <w:t xml:space="preserve"> שני חלקיקים </w:t>
      </w:r>
      <w:r w:rsidR="00F6177B">
        <w:rPr>
          <w:sz w:val="24"/>
          <w:szCs w:val="24"/>
          <w:rtl/>
        </w:rPr>
        <w:t>(</w:t>
      </w:r>
      <w:r w:rsidR="00F6177B">
        <w:rPr>
          <w:sz w:val="24"/>
          <w:szCs w:val="24"/>
          <w:rtl/>
          <w:lang w:bidi="he-IL"/>
        </w:rPr>
        <w:t>נקודות</w:t>
      </w:r>
      <w:r w:rsidR="00F6177B">
        <w:rPr>
          <w:sz w:val="24"/>
          <w:szCs w:val="24"/>
          <w:rtl/>
        </w:rPr>
        <w:t xml:space="preserve">) </w:t>
      </w:r>
      <w:r w:rsidR="00F6177B">
        <w:rPr>
          <w:sz w:val="24"/>
          <w:szCs w:val="24"/>
          <w:rtl/>
          <w:lang w:bidi="he-IL"/>
        </w:rPr>
        <w:t>ולחבר קו ביניהם</w:t>
      </w:r>
      <w:r w:rsidR="00F6177B">
        <w:rPr>
          <w:sz w:val="24"/>
          <w:szCs w:val="24"/>
          <w:rtl/>
        </w:rPr>
        <w:t xml:space="preserve">, </w:t>
      </w:r>
      <w:r w:rsidR="00F6177B">
        <w:rPr>
          <w:sz w:val="24"/>
          <w:szCs w:val="24"/>
          <w:rtl/>
          <w:lang w:bidi="he-IL"/>
        </w:rPr>
        <w:t>לאחר מכאן לצייר אנך אמצעי לקו</w:t>
      </w:r>
      <w:r w:rsidR="00F6177B">
        <w:rPr>
          <w:sz w:val="24"/>
          <w:szCs w:val="24"/>
          <w:rtl/>
        </w:rPr>
        <w:t xml:space="preserve">. </w:t>
      </w:r>
      <w:r w:rsidR="00F6177B">
        <w:rPr>
          <w:sz w:val="24"/>
          <w:szCs w:val="24"/>
          <w:rtl/>
          <w:lang w:bidi="he-IL"/>
        </w:rPr>
        <w:t>האנך האמצעי הזה הוא המישור</w:t>
      </w:r>
      <w:r w:rsidR="00F6177B">
        <w:rPr>
          <w:sz w:val="24"/>
          <w:szCs w:val="24"/>
          <w:rtl/>
        </w:rPr>
        <w:t xml:space="preserve">. </w:t>
      </w:r>
      <w:r w:rsidR="00F6177B">
        <w:rPr>
          <w:sz w:val="24"/>
          <w:szCs w:val="24"/>
          <w:rtl/>
          <w:lang w:bidi="he-IL"/>
        </w:rPr>
        <w:t>עכשיו החלקיקים צריכים להתרחק אחד מהשני על מישור זה</w:t>
      </w:r>
      <w:r w:rsidR="00F6177B">
        <w:rPr>
          <w:sz w:val="24"/>
          <w:szCs w:val="24"/>
          <w:rtl/>
        </w:rPr>
        <w:t xml:space="preserve">, </w:t>
      </w:r>
      <w:r w:rsidR="00F6177B">
        <w:rPr>
          <w:sz w:val="24"/>
          <w:szCs w:val="24"/>
          <w:rtl/>
          <w:lang w:bidi="he-IL"/>
        </w:rPr>
        <w:t>כלומר כל אחד מהם זז בכיוון שונה מהשני בקו המקביל לאנך האמצעי</w:t>
      </w:r>
      <w:r w:rsidR="00F6177B">
        <w:rPr>
          <w:sz w:val="24"/>
          <w:szCs w:val="24"/>
          <w:rtl/>
        </w:rPr>
        <w:t>.</w:t>
      </w:r>
    </w:p>
    <w:p w:rsidR="001D2DA8" w:rsidRDefault="00837B58" w:rsidP="00322996">
      <w:pPr>
        <w:pStyle w:val="Heading4"/>
        <w:bidi/>
        <w:rPr>
          <w:rtl/>
          <w:lang w:bidi="he-IL"/>
        </w:rPr>
      </w:pPr>
      <w:r>
        <w:rPr>
          <w:rFonts w:hint="cs"/>
          <w:rtl/>
          <w:lang w:bidi="he-IL"/>
        </w:rPr>
        <w:t>1</w:t>
      </w:r>
      <w:r w:rsidR="00981618">
        <w:rPr>
          <w:rFonts w:hint="cs"/>
          <w:rtl/>
          <w:lang w:bidi="he-IL"/>
        </w:rPr>
        <w:t>.1.1.2</w:t>
      </w:r>
      <w:r w:rsidR="00842EC2">
        <w:rPr>
          <w:rFonts w:hint="cs"/>
          <w:rtl/>
          <w:lang w:bidi="he-IL"/>
        </w:rPr>
        <w:t xml:space="preserve"> </w:t>
      </w:r>
      <w:r w:rsidR="004659E6">
        <w:rPr>
          <w:rFonts w:hint="cs"/>
          <w:rtl/>
          <w:lang w:bidi="he-IL"/>
        </w:rPr>
        <w:t>הגדרת זורם</w:t>
      </w:r>
    </w:p>
    <w:p w:rsidR="004659E6" w:rsidRPr="004659E6" w:rsidRDefault="004659E6" w:rsidP="00837B58">
      <w:pPr>
        <w:bidi/>
        <w:spacing w:line="360" w:lineRule="auto"/>
        <w:jc w:val="both"/>
        <w:rPr>
          <w:sz w:val="24"/>
          <w:szCs w:val="24"/>
          <w:rtl/>
          <w:lang w:bidi="he-IL"/>
        </w:rPr>
      </w:pPr>
      <w:r>
        <w:rPr>
          <w:sz w:val="24"/>
          <w:szCs w:val="24"/>
          <w:rtl/>
          <w:lang w:bidi="he-IL"/>
        </w:rPr>
        <w:t>ה</w:t>
      </w:r>
      <w:r>
        <w:rPr>
          <w:rFonts w:hint="cs"/>
          <w:sz w:val="24"/>
          <w:szCs w:val="24"/>
          <w:rtl/>
          <w:lang w:bidi="he-IL"/>
        </w:rPr>
        <w:t>ה</w:t>
      </w:r>
      <w:r>
        <w:rPr>
          <w:sz w:val="24"/>
          <w:szCs w:val="24"/>
          <w:rtl/>
          <w:lang w:bidi="he-IL"/>
        </w:rPr>
        <w:t>גדרה המקובלת</w:t>
      </w:r>
      <w:r w:rsidR="00C6280B">
        <w:rPr>
          <w:rFonts w:hint="cs"/>
          <w:sz w:val="24"/>
          <w:szCs w:val="24"/>
          <w:rtl/>
          <w:lang w:bidi="he-IL"/>
        </w:rPr>
        <w:t xml:space="preserve"> לזורם</w:t>
      </w:r>
      <w:r w:rsidR="00C6280B">
        <w:rPr>
          <w:sz w:val="24"/>
          <w:szCs w:val="24"/>
          <w:rtl/>
          <w:lang w:bidi="he-IL"/>
        </w:rPr>
        <w:t xml:space="preserve"> היא</w:t>
      </w:r>
      <w:r w:rsidR="00C6280B">
        <w:rPr>
          <w:rFonts w:hint="cs"/>
          <w:sz w:val="24"/>
          <w:szCs w:val="24"/>
          <w:rtl/>
          <w:lang w:bidi="he-IL"/>
        </w:rPr>
        <w:t xml:space="preserve"> כדלקמן</w:t>
      </w:r>
      <w:r>
        <w:rPr>
          <w:sz w:val="24"/>
          <w:szCs w:val="24"/>
          <w:rtl/>
        </w:rPr>
        <w:t xml:space="preserve">: </w:t>
      </w:r>
      <w:r w:rsidRPr="003834D2">
        <w:rPr>
          <w:iCs/>
          <w:sz w:val="24"/>
          <w:szCs w:val="24"/>
          <w:rtl/>
          <w:lang w:bidi="he-IL"/>
        </w:rPr>
        <w:t>זורם הוא כל חומר אשר תחת השפעה של מאמץ גזירה לא משנה עד כמה קטן</w:t>
      </w:r>
      <w:r w:rsidRPr="003834D2">
        <w:rPr>
          <w:iCs/>
          <w:sz w:val="24"/>
          <w:szCs w:val="24"/>
          <w:rtl/>
        </w:rPr>
        <w:t xml:space="preserve">, </w:t>
      </w:r>
      <w:r w:rsidRPr="003834D2">
        <w:rPr>
          <w:iCs/>
          <w:sz w:val="24"/>
          <w:szCs w:val="24"/>
          <w:rtl/>
          <w:lang w:bidi="he-IL"/>
        </w:rPr>
        <w:t>יתעוות ללא הפסקה</w:t>
      </w:r>
      <w:r w:rsidRPr="003834D2">
        <w:rPr>
          <w:rFonts w:hint="cs"/>
          <w:iCs/>
          <w:sz w:val="24"/>
          <w:szCs w:val="24"/>
          <w:rtl/>
          <w:lang w:bidi="he-IL"/>
        </w:rPr>
        <w:t xml:space="preserve"> (איור </w:t>
      </w:r>
      <w:r w:rsidR="00837B58">
        <w:rPr>
          <w:rFonts w:hint="cs"/>
          <w:iCs/>
          <w:sz w:val="24"/>
          <w:szCs w:val="24"/>
          <w:rtl/>
          <w:lang w:bidi="he-IL"/>
        </w:rPr>
        <w:t>1</w:t>
      </w:r>
      <w:r w:rsidR="00C6280B">
        <w:rPr>
          <w:rFonts w:hint="cs"/>
          <w:iCs/>
          <w:sz w:val="24"/>
          <w:szCs w:val="24"/>
          <w:rtl/>
          <w:lang w:bidi="he-IL"/>
        </w:rPr>
        <w:t>.1</w:t>
      </w:r>
      <w:r w:rsidRPr="003834D2">
        <w:rPr>
          <w:rFonts w:hint="cs"/>
          <w:iCs/>
          <w:sz w:val="24"/>
          <w:szCs w:val="24"/>
          <w:rtl/>
          <w:lang w:bidi="he-IL"/>
        </w:rPr>
        <w:t>)</w:t>
      </w:r>
      <w:r>
        <w:rPr>
          <w:iCs/>
          <w:sz w:val="24"/>
          <w:szCs w:val="24"/>
          <w:rtl/>
        </w:rPr>
        <w:t>.</w:t>
      </w:r>
    </w:p>
    <w:p w:rsidR="00DE0E1A" w:rsidRDefault="00837B58" w:rsidP="00322996">
      <w:pPr>
        <w:pStyle w:val="Heading3"/>
        <w:bidi/>
        <w:rPr>
          <w:rtl/>
          <w:lang w:bidi="he-IL"/>
        </w:rPr>
      </w:pPr>
      <w:bookmarkStart w:id="5" w:name="_Toc535337731"/>
      <w:r>
        <w:rPr>
          <w:rFonts w:hint="cs"/>
          <w:rtl/>
          <w:lang w:bidi="he-IL"/>
        </w:rPr>
        <w:lastRenderedPageBreak/>
        <w:t>1</w:t>
      </w:r>
      <w:r w:rsidR="00322996">
        <w:rPr>
          <w:rFonts w:hint="cs"/>
          <w:rtl/>
          <w:lang w:bidi="he-IL"/>
        </w:rPr>
        <w:t>.1.2</w:t>
      </w:r>
      <w:r w:rsidR="00842EC2">
        <w:rPr>
          <w:rFonts w:hint="cs"/>
          <w:rtl/>
          <w:lang w:bidi="he-IL"/>
        </w:rPr>
        <w:t xml:space="preserve"> </w:t>
      </w:r>
      <w:r w:rsidR="00DE0E1A">
        <w:rPr>
          <w:rFonts w:hint="cs"/>
          <w:rtl/>
          <w:lang w:bidi="he-IL"/>
        </w:rPr>
        <w:t>צמיגות</w:t>
      </w:r>
      <w:bookmarkEnd w:id="5"/>
    </w:p>
    <w:p w:rsidR="00E5196B" w:rsidRPr="00194092" w:rsidRDefault="00F565AE" w:rsidP="00842EC2">
      <w:pPr>
        <w:bidi/>
        <w:spacing w:line="360" w:lineRule="auto"/>
        <w:jc w:val="both"/>
        <w:rPr>
          <w:sz w:val="24"/>
          <w:szCs w:val="24"/>
          <w:lang w:bidi="he-IL"/>
        </w:rPr>
      </w:pPr>
      <w:r>
        <w:rPr>
          <w:rFonts w:hint="cs"/>
          <w:sz w:val="24"/>
          <w:szCs w:val="24"/>
          <w:rtl/>
          <w:lang w:bidi="he-IL"/>
        </w:rPr>
        <w:t>אחת מהתכונות המרכזיות של זורם</w:t>
      </w:r>
      <w:r w:rsidR="00A9607A">
        <w:rPr>
          <w:rFonts w:hint="cs"/>
          <w:sz w:val="24"/>
          <w:szCs w:val="24"/>
          <w:rtl/>
          <w:lang w:bidi="he-IL"/>
        </w:rPr>
        <w:t xml:space="preserve"> היא הצמיגות שלו. הצמיגות </w:t>
      </w:r>
      <w:r w:rsidR="00621C82">
        <w:rPr>
          <w:rFonts w:hint="cs"/>
          <w:sz w:val="24"/>
          <w:szCs w:val="24"/>
          <w:rtl/>
          <w:lang w:bidi="he-IL"/>
        </w:rPr>
        <w:t xml:space="preserve">מייצגת את היחס בין </w:t>
      </w:r>
      <w:r w:rsidR="00502CA7">
        <w:rPr>
          <w:rFonts w:hint="cs"/>
          <w:sz w:val="24"/>
          <w:szCs w:val="24"/>
          <w:rtl/>
          <w:lang w:bidi="he-IL"/>
        </w:rPr>
        <w:t>מאמץ הגזירה ל</w:t>
      </w:r>
      <w:r w:rsidR="00C6280B">
        <w:rPr>
          <w:rFonts w:hint="cs"/>
          <w:sz w:val="24"/>
          <w:szCs w:val="24"/>
          <w:rtl/>
          <w:lang w:bidi="he-IL"/>
        </w:rPr>
        <w:t xml:space="preserve">קצב </w:t>
      </w:r>
      <w:r w:rsidR="00502CA7">
        <w:rPr>
          <w:rFonts w:hint="cs"/>
          <w:sz w:val="24"/>
          <w:szCs w:val="24"/>
          <w:rtl/>
          <w:lang w:bidi="he-IL"/>
        </w:rPr>
        <w:t xml:space="preserve">שינוי מהירות הזורם על פי מיקום. </w:t>
      </w:r>
      <w:r w:rsidR="00E5196B">
        <w:rPr>
          <w:rFonts w:hint="cs"/>
          <w:sz w:val="24"/>
          <w:szCs w:val="24"/>
          <w:rtl/>
          <w:lang w:bidi="he-IL"/>
        </w:rPr>
        <w:t>למשל הצמיגות</w:t>
      </w:r>
      <w:r w:rsidR="00837B58">
        <w:rPr>
          <w:rFonts w:hint="cs"/>
          <w:sz w:val="24"/>
          <w:szCs w:val="24"/>
          <w:rtl/>
          <w:lang w:bidi="he-IL"/>
        </w:rPr>
        <w:t xml:space="preserve"> באיור 1.1</w:t>
      </w:r>
      <w:r w:rsidR="00E5196B">
        <w:rPr>
          <w:rFonts w:hint="cs"/>
          <w:sz w:val="24"/>
          <w:szCs w:val="24"/>
          <w:rtl/>
          <w:lang w:bidi="he-IL"/>
        </w:rPr>
        <w:t xml:space="preserve"> תחושב בעזרת המשוואה הבאה:</w:t>
      </w:r>
    </w:p>
    <w:p w:rsidR="00D466E2" w:rsidRPr="00502CA7" w:rsidRDefault="00D466E2" w:rsidP="00E07009">
      <w:pPr>
        <w:bidi/>
        <w:spacing w:line="360" w:lineRule="auto"/>
        <w:rPr>
          <w:sz w:val="24"/>
          <w:szCs w:val="24"/>
          <w:rtl/>
          <w:lang w:val="en-GB" w:bidi="he-IL"/>
        </w:rPr>
      </w:pPr>
      <w:r>
        <w:rPr>
          <w:rFonts w:hint="cs"/>
          <w:sz w:val="24"/>
          <w:szCs w:val="24"/>
          <w:rtl/>
          <w:lang w:val="en-GB" w:bidi="he-IL"/>
        </w:rPr>
        <w:t>(1)</w:t>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w:r>
        <w:rPr>
          <w:sz w:val="24"/>
          <w:szCs w:val="24"/>
          <w:lang w:val="en-GB" w:bidi="he-IL"/>
        </w:rPr>
        <w:tab/>
      </w:r>
      <m:oMath>
        <m:r>
          <w:rPr>
            <w:rFonts w:ascii="Cambria Math" w:hAnsi="Cambria Math" w:cs="Cambria Math" w:hint="cs"/>
            <w:sz w:val="24"/>
            <w:szCs w:val="24"/>
            <w:rtl/>
            <w:lang w:val="en-GB" w:bidi="he-IL"/>
          </w:rPr>
          <m:t>τ</m:t>
        </m:r>
        <m:r>
          <w:rPr>
            <w:rFonts w:ascii="Cambria Math" w:hAnsi="Cambria Math"/>
            <w:sz w:val="24"/>
            <w:szCs w:val="24"/>
            <w:lang w:val="en-GB" w:bidi="he-IL"/>
          </w:rPr>
          <m:t>=μ</m:t>
        </m:r>
        <m:f>
          <m:fPr>
            <m:ctrlPr>
              <w:rPr>
                <w:rFonts w:ascii="Cambria Math" w:hAnsi="Cambria Math"/>
                <w:i/>
                <w:sz w:val="24"/>
                <w:szCs w:val="24"/>
                <w:lang w:val="en-GB" w:bidi="he-IL"/>
              </w:rPr>
            </m:ctrlPr>
          </m:fPr>
          <m:num>
            <m:r>
              <w:rPr>
                <w:rFonts w:ascii="Cambria Math" w:hAnsi="Cambria Math"/>
                <w:sz w:val="24"/>
                <w:szCs w:val="24"/>
                <w:lang w:val="en-GB" w:bidi="he-IL"/>
              </w:rPr>
              <m:t>du</m:t>
            </m:r>
          </m:num>
          <m:den>
            <m:r>
              <w:rPr>
                <w:rFonts w:ascii="Cambria Math" w:hAnsi="Cambria Math"/>
                <w:sz w:val="24"/>
                <w:szCs w:val="24"/>
                <w:lang w:val="en-GB" w:bidi="he-IL"/>
              </w:rPr>
              <m:t>dy</m:t>
            </m:r>
          </m:den>
        </m:f>
      </m:oMath>
    </w:p>
    <w:p w:rsidR="00D466E2" w:rsidRDefault="00D466E2" w:rsidP="00C6280B">
      <w:pPr>
        <w:bidi/>
        <w:spacing w:line="360" w:lineRule="auto"/>
        <w:jc w:val="both"/>
        <w:rPr>
          <w:sz w:val="24"/>
          <w:szCs w:val="24"/>
          <w:rtl/>
          <w:lang w:bidi="he-IL"/>
        </w:rPr>
      </w:pPr>
      <w:r>
        <w:rPr>
          <w:rFonts w:hint="cs"/>
          <w:sz w:val="24"/>
          <w:szCs w:val="24"/>
          <w:rtl/>
          <w:lang w:bidi="he-IL"/>
        </w:rPr>
        <w:t xml:space="preserve">כאשר </w:t>
      </w:r>
      <w:r>
        <w:rPr>
          <w:sz w:val="24"/>
          <w:szCs w:val="24"/>
          <w:lang w:val="en-GB" w:bidi="he-IL"/>
        </w:rPr>
        <w:t>u</w:t>
      </w:r>
      <w:r>
        <w:rPr>
          <w:rFonts w:hint="cs"/>
          <w:sz w:val="24"/>
          <w:szCs w:val="24"/>
          <w:rtl/>
          <w:lang w:bidi="he-IL"/>
        </w:rPr>
        <w:t xml:space="preserve"> זה מהירות הזורם</w:t>
      </w:r>
      <w:r w:rsidR="00740786">
        <w:rPr>
          <w:rFonts w:hint="cs"/>
          <w:sz w:val="24"/>
          <w:szCs w:val="24"/>
          <w:rtl/>
          <w:lang w:bidi="he-IL"/>
        </w:rPr>
        <w:t xml:space="preserve"> בציר ה-</w:t>
      </w:r>
      <w:r w:rsidR="00740786">
        <w:rPr>
          <w:sz w:val="24"/>
          <w:szCs w:val="24"/>
          <w:lang w:bidi="he-IL"/>
        </w:rPr>
        <w:t>x</w:t>
      </w:r>
      <w:r>
        <w:rPr>
          <w:rFonts w:hint="cs"/>
          <w:sz w:val="24"/>
          <w:szCs w:val="24"/>
          <w:rtl/>
          <w:lang w:bidi="he-IL"/>
        </w:rPr>
        <w:t xml:space="preserve">, </w:t>
      </w:r>
      <m:oMath>
        <m:r>
          <m:rPr>
            <m:sty m:val="p"/>
          </m:rPr>
          <w:rPr>
            <w:rFonts w:ascii="Cambria Math" w:hAnsi="Cambria Math"/>
            <w:sz w:val="24"/>
            <w:szCs w:val="24"/>
            <w:lang w:bidi="he-IL"/>
          </w:rPr>
          <m:t xml:space="preserve"> τ</m:t>
        </m:r>
      </m:oMath>
      <w:r>
        <w:rPr>
          <w:rFonts w:hint="cs"/>
          <w:sz w:val="24"/>
          <w:szCs w:val="24"/>
          <w:rtl/>
          <w:lang w:bidi="he-IL"/>
        </w:rPr>
        <w:t xml:space="preserve">זה מאמץ הגזירה, </w:t>
      </w:r>
      <w:r>
        <w:rPr>
          <w:sz w:val="24"/>
          <w:szCs w:val="24"/>
          <w:lang w:val="en-GB" w:bidi="he-IL"/>
        </w:rPr>
        <w:t>y</w:t>
      </w:r>
      <w:r w:rsidR="00C6280B">
        <w:rPr>
          <w:rFonts w:hint="cs"/>
          <w:sz w:val="24"/>
          <w:szCs w:val="24"/>
          <w:rtl/>
          <w:lang w:bidi="he-IL"/>
        </w:rPr>
        <w:t xml:space="preserve"> הוא ציר האנכי לכיוון הזרימה</w:t>
      </w:r>
      <w:r>
        <w:rPr>
          <w:rFonts w:hint="cs"/>
          <w:sz w:val="24"/>
          <w:szCs w:val="24"/>
          <w:rtl/>
          <w:lang w:val="en-GB" w:bidi="he-IL"/>
        </w:rPr>
        <w:t xml:space="preserve"> ו </w:t>
      </w:r>
      <m:oMath>
        <m:r>
          <m:rPr>
            <m:sty m:val="p"/>
          </m:rPr>
          <w:rPr>
            <w:rFonts w:ascii="Cambria Math" w:hAnsi="Cambria Math"/>
            <w:sz w:val="24"/>
            <w:szCs w:val="24"/>
            <w:lang w:val="en-GB" w:bidi="he-IL"/>
          </w:rPr>
          <m:t xml:space="preserve"> μ</m:t>
        </m:r>
      </m:oMath>
      <w:r>
        <w:rPr>
          <w:rFonts w:hint="cs"/>
          <w:sz w:val="24"/>
          <w:szCs w:val="24"/>
          <w:rtl/>
          <w:lang w:val="en-GB" w:bidi="he-IL"/>
        </w:rPr>
        <w:t>היא הצמיגות.</w:t>
      </w:r>
      <w:r w:rsidR="00C60E5E">
        <w:rPr>
          <w:rFonts w:hint="cs"/>
          <w:sz w:val="24"/>
          <w:szCs w:val="24"/>
          <w:rtl/>
          <w:lang w:val="en-GB" w:bidi="he-IL"/>
        </w:rPr>
        <w:t xml:space="preserve"> חשוב להבהיר כי בחלק מהזורמים יחס זה אינו לינארי</w:t>
      </w:r>
      <w:r w:rsidR="00740786">
        <w:rPr>
          <w:rFonts w:hint="cs"/>
          <w:sz w:val="24"/>
          <w:szCs w:val="24"/>
          <w:rtl/>
          <w:lang w:val="en-GB" w:bidi="he-IL"/>
        </w:rPr>
        <w:t xml:space="preserve"> והצמיגות אינה קבועה</w:t>
      </w:r>
      <w:r w:rsidR="00C60E5E">
        <w:rPr>
          <w:rFonts w:hint="cs"/>
          <w:sz w:val="24"/>
          <w:szCs w:val="24"/>
          <w:rtl/>
          <w:lang w:val="en-GB" w:bidi="he-IL"/>
        </w:rPr>
        <w:t>, אך ברוב הזורמים בהם מתרכזים מחקרים היחס הוא לינארי</w:t>
      </w:r>
      <w:r w:rsidR="00740786">
        <w:rPr>
          <w:rFonts w:hint="cs"/>
          <w:sz w:val="24"/>
          <w:szCs w:val="24"/>
          <w:rtl/>
          <w:lang w:val="en-GB" w:bidi="he-IL"/>
        </w:rPr>
        <w:t xml:space="preserve"> ולכן גם הצמיגות קבועה</w:t>
      </w:r>
      <w:r w:rsidR="00C6280B">
        <w:rPr>
          <w:rFonts w:hint="cs"/>
          <w:sz w:val="24"/>
          <w:szCs w:val="24"/>
          <w:rtl/>
          <w:lang w:val="en-GB" w:bidi="he-IL"/>
        </w:rPr>
        <w:t>, זורמים אלו בעלי יחס קבוע נקראים זורמים ניוטוניים</w:t>
      </w:r>
      <w:r w:rsidR="00C60E5E">
        <w:rPr>
          <w:rFonts w:hint="cs"/>
          <w:sz w:val="24"/>
          <w:szCs w:val="24"/>
          <w:rtl/>
          <w:lang w:val="en-GB" w:bidi="he-IL"/>
        </w:rPr>
        <w:t>.</w:t>
      </w:r>
    </w:p>
    <w:p w:rsidR="00DE0E1A" w:rsidRDefault="00837B58" w:rsidP="00322996">
      <w:pPr>
        <w:pStyle w:val="Heading3"/>
        <w:bidi/>
        <w:rPr>
          <w:lang w:bidi="he-IL"/>
        </w:rPr>
      </w:pPr>
      <w:bookmarkStart w:id="6" w:name="_Toc535337732"/>
      <w:r>
        <w:rPr>
          <w:rFonts w:hint="cs"/>
          <w:rtl/>
          <w:lang w:bidi="he-IL"/>
        </w:rPr>
        <w:t>1</w:t>
      </w:r>
      <w:r w:rsidR="00322996">
        <w:rPr>
          <w:rFonts w:hint="cs"/>
          <w:rtl/>
          <w:lang w:bidi="he-IL"/>
        </w:rPr>
        <w:t>.1.3</w:t>
      </w:r>
      <w:r w:rsidR="00842EC2">
        <w:rPr>
          <w:rFonts w:hint="cs"/>
          <w:rtl/>
          <w:lang w:bidi="he-IL"/>
        </w:rPr>
        <w:t xml:space="preserve"> </w:t>
      </w:r>
      <w:r w:rsidR="00194092">
        <w:rPr>
          <w:rFonts w:hint="cs"/>
          <w:rtl/>
          <w:lang w:bidi="he-IL"/>
        </w:rPr>
        <w:t>שכבת הגבול</w:t>
      </w:r>
      <w:bookmarkEnd w:id="6"/>
    </w:p>
    <w:p w:rsidR="00905C85" w:rsidRDefault="00560F82" w:rsidP="00837B58">
      <w:pPr>
        <w:bidi/>
        <w:spacing w:line="360" w:lineRule="auto"/>
        <w:jc w:val="both"/>
        <w:rPr>
          <w:sz w:val="24"/>
          <w:szCs w:val="24"/>
          <w:rtl/>
          <w:lang w:bidi="he-IL"/>
        </w:rPr>
      </w:pPr>
      <w:r>
        <w:rPr>
          <w:rFonts w:hint="cs"/>
          <w:sz w:val="24"/>
          <w:szCs w:val="24"/>
          <w:rtl/>
          <w:lang w:bidi="he-IL"/>
        </w:rPr>
        <w:t>פעמים רבות ניתן לפשט זרימה הרחק מגוף מסויים</w:t>
      </w:r>
      <w:r w:rsidR="00E11033">
        <w:rPr>
          <w:rFonts w:hint="cs"/>
          <w:sz w:val="24"/>
          <w:szCs w:val="24"/>
          <w:rtl/>
          <w:lang w:bidi="he-IL"/>
        </w:rPr>
        <w:t xml:space="preserve"> ולהתייחס אליה</w:t>
      </w:r>
      <w:r>
        <w:rPr>
          <w:rFonts w:hint="cs"/>
          <w:sz w:val="24"/>
          <w:szCs w:val="24"/>
          <w:rtl/>
          <w:lang w:bidi="he-IL"/>
        </w:rPr>
        <w:t xml:space="preserve"> כאילו ולא היה גוף בזורם כלל, בזרימה זאת לפעמים גם ניתן להזניח את הצמיגות בזורם, כאשר היא קטנה מאוד. למרות שהנחות אלו בדרך כלל נוחות ועוזרות לפשט את החישובים הדרושים, הן גם יוצרות מספר בעיות</w:t>
      </w:r>
      <w:r w:rsidR="00E11033">
        <w:rPr>
          <w:rFonts w:hint="cs"/>
          <w:sz w:val="24"/>
          <w:szCs w:val="24"/>
          <w:rtl/>
          <w:lang w:bidi="he-IL"/>
        </w:rPr>
        <w:t xml:space="preserve">. דוגמה אחת היא אם נניח שצמיגות הזרום אפסית, אז חישוב הגרר הפועל על גוף תמיד יהיה אפס (איור </w:t>
      </w:r>
      <w:r w:rsidR="00837B58">
        <w:rPr>
          <w:rFonts w:hint="cs"/>
          <w:sz w:val="24"/>
          <w:szCs w:val="24"/>
          <w:rtl/>
          <w:lang w:bidi="he-IL"/>
        </w:rPr>
        <w:t>1</w:t>
      </w:r>
      <w:r w:rsidR="00E11033">
        <w:rPr>
          <w:rFonts w:hint="cs"/>
          <w:sz w:val="24"/>
          <w:szCs w:val="24"/>
          <w:rtl/>
          <w:lang w:bidi="he-IL"/>
        </w:rPr>
        <w:t xml:space="preserve">.2 </w:t>
      </w:r>
      <w:r w:rsidR="00E11033">
        <w:rPr>
          <w:sz w:val="24"/>
          <w:szCs w:val="24"/>
          <w:lang w:bidi="he-IL"/>
        </w:rPr>
        <w:t>a</w:t>
      </w:r>
      <w:r w:rsidR="00E11033">
        <w:rPr>
          <w:rFonts w:hint="cs"/>
          <w:sz w:val="24"/>
          <w:szCs w:val="24"/>
          <w:rtl/>
          <w:lang w:bidi="he-IL"/>
        </w:rPr>
        <w:t>)</w:t>
      </w:r>
      <w:r w:rsidR="003C2CB6">
        <w:rPr>
          <w:rFonts w:hint="cs"/>
          <w:sz w:val="24"/>
          <w:szCs w:val="24"/>
          <w:rtl/>
          <w:lang w:bidi="he-IL"/>
        </w:rPr>
        <w:t>.</w:t>
      </w:r>
    </w:p>
    <w:p w:rsidR="00B41642" w:rsidRDefault="00B41642" w:rsidP="00E07009">
      <w:pPr>
        <w:keepNext/>
        <w:bidi/>
        <w:spacing w:line="360" w:lineRule="auto"/>
      </w:pPr>
      <w:r>
        <w:rPr>
          <w:noProof/>
          <w:lang w:bidi="he-IL"/>
        </w:rPr>
        <w:drawing>
          <wp:inline distT="0" distB="0" distL="0" distR="0" wp14:anchorId="7533CC86" wp14:editId="5F3A2498">
            <wp:extent cx="5486400" cy="18484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5486400" cy="1848485"/>
                    </a:xfrm>
                    <a:prstGeom prst="rect">
                      <a:avLst/>
                    </a:prstGeom>
                  </pic:spPr>
                </pic:pic>
              </a:graphicData>
            </a:graphic>
          </wp:inline>
        </w:drawing>
      </w:r>
    </w:p>
    <w:p w:rsidR="00B41642" w:rsidRPr="00842EC2" w:rsidRDefault="00B41642" w:rsidP="00837B58">
      <w:pPr>
        <w:pStyle w:val="Caption"/>
        <w:bidi/>
        <w:jc w:val="both"/>
        <w:rPr>
          <w:i w:val="0"/>
          <w:iCs w:val="0"/>
          <w:sz w:val="20"/>
          <w:szCs w:val="20"/>
          <w:rtl/>
          <w:lang w:bidi="he-IL"/>
        </w:rPr>
      </w:pPr>
      <w:r w:rsidRPr="00F21235">
        <w:rPr>
          <w:b/>
          <w:bCs/>
          <w:sz w:val="20"/>
          <w:szCs w:val="20"/>
          <w:rtl/>
          <w:lang w:bidi="he-IL"/>
        </w:rPr>
        <w:t xml:space="preserve">איור </w:t>
      </w:r>
      <w:r w:rsidR="00837B58">
        <w:rPr>
          <w:rFonts w:hint="cs"/>
          <w:b/>
          <w:bCs/>
          <w:sz w:val="20"/>
          <w:szCs w:val="20"/>
          <w:rtl/>
          <w:lang w:bidi="he-IL"/>
        </w:rPr>
        <w:t>1</w:t>
      </w:r>
      <w:r w:rsidR="00C821EE" w:rsidRPr="00F21235">
        <w:rPr>
          <w:rFonts w:hint="cs"/>
          <w:b/>
          <w:bCs/>
          <w:sz w:val="20"/>
          <w:szCs w:val="20"/>
          <w:rtl/>
          <w:lang w:bidi="he-IL"/>
        </w:rPr>
        <w:t>.2</w:t>
      </w:r>
      <w:r w:rsidRPr="00F21235">
        <w:rPr>
          <w:rFonts w:hint="cs"/>
          <w:b/>
          <w:bCs/>
          <w:sz w:val="20"/>
          <w:szCs w:val="20"/>
          <w:rtl/>
          <w:lang w:bidi="he-IL"/>
        </w:rPr>
        <w:t>:</w:t>
      </w:r>
      <w:r w:rsidRPr="00842EC2">
        <w:rPr>
          <w:rFonts w:hint="cs"/>
          <w:sz w:val="20"/>
          <w:szCs w:val="20"/>
          <w:rtl/>
          <w:lang w:bidi="he-IL"/>
        </w:rPr>
        <w:t xml:space="preserve"> </w:t>
      </w:r>
      <w:r w:rsidRPr="00842EC2">
        <w:rPr>
          <w:rFonts w:hint="cs"/>
          <w:b/>
          <w:bCs/>
          <w:sz w:val="20"/>
          <w:szCs w:val="20"/>
          <w:rtl/>
          <w:lang w:bidi="he-IL"/>
        </w:rPr>
        <w:t>תנועת האוויר מסביב לכדור בזרימה צמיגית ולא צמיגית</w:t>
      </w:r>
      <w:r w:rsidRPr="00842EC2">
        <w:rPr>
          <w:rFonts w:hint="cs"/>
          <w:sz w:val="20"/>
          <w:szCs w:val="20"/>
          <w:rtl/>
          <w:lang w:bidi="he-IL"/>
        </w:rPr>
        <w:t xml:space="preserve">. </w:t>
      </w:r>
      <w:r w:rsidRPr="00842EC2">
        <w:rPr>
          <w:rFonts w:hint="cs"/>
          <w:i w:val="0"/>
          <w:iCs w:val="0"/>
          <w:sz w:val="20"/>
          <w:szCs w:val="20"/>
          <w:rtl/>
          <w:lang w:bidi="he-IL"/>
        </w:rPr>
        <w:t>משמאל (</w:t>
      </w:r>
      <w:r w:rsidRPr="00842EC2">
        <w:rPr>
          <w:i w:val="0"/>
          <w:iCs w:val="0"/>
          <w:sz w:val="20"/>
          <w:szCs w:val="20"/>
          <w:lang w:bidi="he-IL"/>
        </w:rPr>
        <w:t>a</w:t>
      </w:r>
      <w:r w:rsidRPr="00842EC2">
        <w:rPr>
          <w:rFonts w:hint="cs"/>
          <w:i w:val="0"/>
          <w:iCs w:val="0"/>
          <w:sz w:val="20"/>
          <w:szCs w:val="20"/>
          <w:rtl/>
          <w:lang w:bidi="he-IL"/>
        </w:rPr>
        <w:t>)</w:t>
      </w:r>
      <w:r w:rsidRPr="00842EC2">
        <w:rPr>
          <w:rFonts w:hint="cs"/>
          <w:i w:val="0"/>
          <w:iCs w:val="0"/>
          <w:sz w:val="20"/>
          <w:szCs w:val="20"/>
          <w:rtl/>
        </w:rPr>
        <w:t xml:space="preserve"> </w:t>
      </w:r>
      <w:r w:rsidRPr="00842EC2">
        <w:rPr>
          <w:rFonts w:hint="cs"/>
          <w:i w:val="0"/>
          <w:iCs w:val="0"/>
          <w:sz w:val="20"/>
          <w:szCs w:val="20"/>
          <w:rtl/>
          <w:lang w:bidi="he-IL"/>
        </w:rPr>
        <w:t>רואים את השובלים של האוויר שמסומנים על ידי הקווים. ניתן לשים לב כי השובלים סימטריים לחלוטין ולכן כל תכונה שלהם סימטרית</w:t>
      </w:r>
      <w:r w:rsidR="003C2CB6" w:rsidRPr="00842EC2">
        <w:rPr>
          <w:rFonts w:hint="cs"/>
          <w:i w:val="0"/>
          <w:iCs w:val="0"/>
          <w:sz w:val="20"/>
          <w:szCs w:val="20"/>
          <w:rtl/>
          <w:lang w:bidi="he-IL"/>
        </w:rPr>
        <w:t xml:space="preserve"> (למשל הלחץ בנקודה </w:t>
      </w:r>
      <w:r w:rsidR="003C2CB6" w:rsidRPr="00842EC2">
        <w:rPr>
          <w:rFonts w:hint="cs"/>
          <w:i w:val="0"/>
          <w:iCs w:val="0"/>
          <w:sz w:val="20"/>
          <w:szCs w:val="20"/>
          <w:lang w:bidi="he-IL"/>
        </w:rPr>
        <w:t>A</w:t>
      </w:r>
      <w:r w:rsidR="003C2CB6" w:rsidRPr="00842EC2">
        <w:rPr>
          <w:rFonts w:hint="cs"/>
          <w:i w:val="0"/>
          <w:iCs w:val="0"/>
          <w:sz w:val="20"/>
          <w:szCs w:val="20"/>
          <w:rtl/>
          <w:lang w:bidi="he-IL"/>
        </w:rPr>
        <w:t xml:space="preserve"> שווה ללחץ בנקודה </w:t>
      </w:r>
      <w:r w:rsidR="0048677C" w:rsidRPr="00842EC2">
        <w:rPr>
          <w:rFonts w:hint="cs"/>
          <w:i w:val="0"/>
          <w:iCs w:val="0"/>
          <w:sz w:val="20"/>
          <w:szCs w:val="20"/>
          <w:lang w:bidi="he-IL"/>
        </w:rPr>
        <w:t>C</w:t>
      </w:r>
      <w:r w:rsidR="003C2CB6" w:rsidRPr="00842EC2">
        <w:rPr>
          <w:rFonts w:hint="cs"/>
          <w:i w:val="0"/>
          <w:iCs w:val="0"/>
          <w:sz w:val="20"/>
          <w:szCs w:val="20"/>
          <w:rtl/>
          <w:lang w:bidi="he-IL"/>
        </w:rPr>
        <w:t>)</w:t>
      </w:r>
      <w:r w:rsidR="0048677C" w:rsidRPr="00842EC2">
        <w:rPr>
          <w:rFonts w:hint="cs"/>
          <w:i w:val="0"/>
          <w:iCs w:val="0"/>
          <w:sz w:val="20"/>
          <w:szCs w:val="20"/>
          <w:rtl/>
          <w:lang w:bidi="he-IL"/>
        </w:rPr>
        <w:t xml:space="preserve">, בנקודה </w:t>
      </w:r>
      <w:r w:rsidR="0048677C" w:rsidRPr="00842EC2">
        <w:rPr>
          <w:rFonts w:hint="cs"/>
          <w:i w:val="0"/>
          <w:iCs w:val="0"/>
          <w:sz w:val="20"/>
          <w:szCs w:val="20"/>
          <w:lang w:bidi="he-IL"/>
        </w:rPr>
        <w:t>B</w:t>
      </w:r>
      <w:r w:rsidR="0048677C" w:rsidRPr="00842EC2">
        <w:rPr>
          <w:rFonts w:hint="cs"/>
          <w:i w:val="0"/>
          <w:iCs w:val="0"/>
          <w:sz w:val="20"/>
          <w:szCs w:val="20"/>
          <w:rtl/>
          <w:lang w:bidi="he-IL"/>
        </w:rPr>
        <w:t xml:space="preserve"> הלחץ הוא אפסי</w:t>
      </w:r>
      <w:r w:rsidR="003C2CB6" w:rsidRPr="00842EC2">
        <w:rPr>
          <w:rFonts w:hint="cs"/>
          <w:i w:val="0"/>
          <w:iCs w:val="0"/>
          <w:sz w:val="20"/>
          <w:szCs w:val="20"/>
          <w:rtl/>
          <w:lang w:bidi="he-IL"/>
        </w:rPr>
        <w:t>. מימין (</w:t>
      </w:r>
      <w:r w:rsidR="003C2CB6" w:rsidRPr="00842EC2">
        <w:rPr>
          <w:i w:val="0"/>
          <w:iCs w:val="0"/>
          <w:sz w:val="20"/>
          <w:szCs w:val="20"/>
          <w:lang w:bidi="he-IL"/>
        </w:rPr>
        <w:t>b</w:t>
      </w:r>
      <w:r w:rsidR="003C2CB6" w:rsidRPr="00842EC2">
        <w:rPr>
          <w:rFonts w:hint="cs"/>
          <w:i w:val="0"/>
          <w:iCs w:val="0"/>
          <w:sz w:val="20"/>
          <w:szCs w:val="20"/>
          <w:rtl/>
          <w:lang w:bidi="he-IL"/>
        </w:rPr>
        <w:t xml:space="preserve">) ניתן לראות את שובלי האוויר כאשר מתחשבים ב </w:t>
      </w:r>
      <w:r w:rsidR="003C2CB6" w:rsidRPr="00842EC2">
        <w:rPr>
          <w:i w:val="0"/>
          <w:iCs w:val="0"/>
          <w:sz w:val="20"/>
          <w:szCs w:val="20"/>
          <w:lang w:bidi="he-IL"/>
        </w:rPr>
        <w:t>No Slip Condition</w:t>
      </w:r>
      <w:r w:rsidR="003C2CB6" w:rsidRPr="00842EC2">
        <w:rPr>
          <w:rFonts w:hint="cs"/>
          <w:i w:val="0"/>
          <w:iCs w:val="0"/>
          <w:sz w:val="20"/>
          <w:szCs w:val="20"/>
          <w:rtl/>
          <w:lang w:bidi="he-IL"/>
        </w:rPr>
        <w:t>. אפשר לראות את שכבת הגבול מסומנת בקו מקווקו.</w:t>
      </w:r>
      <w:r w:rsidR="008504BF" w:rsidRPr="00842EC2">
        <w:rPr>
          <w:rFonts w:hint="cs"/>
          <w:i w:val="0"/>
          <w:iCs w:val="0"/>
          <w:sz w:val="20"/>
          <w:szCs w:val="20"/>
          <w:rtl/>
          <w:lang w:bidi="he-IL"/>
        </w:rPr>
        <w:t xml:space="preserve"> נקודה </w:t>
      </w:r>
      <w:r w:rsidR="008504BF" w:rsidRPr="00842EC2">
        <w:rPr>
          <w:i w:val="0"/>
          <w:iCs w:val="0"/>
          <w:sz w:val="20"/>
          <w:szCs w:val="20"/>
          <w:lang w:bidi="he-IL"/>
        </w:rPr>
        <w:t>D</w:t>
      </w:r>
      <w:r w:rsidR="008504BF" w:rsidRPr="00842EC2">
        <w:rPr>
          <w:rFonts w:hint="cs"/>
          <w:i w:val="0"/>
          <w:iCs w:val="0"/>
          <w:sz w:val="20"/>
          <w:szCs w:val="20"/>
          <w:rtl/>
          <w:lang w:bidi="he-IL"/>
        </w:rPr>
        <w:t xml:space="preserve"> היא הנקודה בה הזורם "מתנתק" מהגוף ומתרחק ממנו.</w:t>
      </w:r>
      <w:r w:rsidR="003C2CB6" w:rsidRPr="00842EC2">
        <w:rPr>
          <w:rFonts w:hint="cs"/>
          <w:i w:val="0"/>
          <w:iCs w:val="0"/>
          <w:sz w:val="20"/>
          <w:szCs w:val="20"/>
          <w:rtl/>
          <w:lang w:bidi="he-IL"/>
        </w:rPr>
        <w:t xml:space="preserve"> האזור שמסומן על ידי המילה '</w:t>
      </w:r>
      <w:r w:rsidR="003C2CB6" w:rsidRPr="00842EC2">
        <w:rPr>
          <w:i w:val="0"/>
          <w:iCs w:val="0"/>
          <w:sz w:val="20"/>
          <w:szCs w:val="20"/>
          <w:lang w:bidi="he-IL"/>
        </w:rPr>
        <w:t>Wake</w:t>
      </w:r>
      <w:r w:rsidR="003C2CB6" w:rsidRPr="00842EC2">
        <w:rPr>
          <w:rFonts w:hint="cs"/>
          <w:i w:val="0"/>
          <w:iCs w:val="0"/>
          <w:sz w:val="20"/>
          <w:szCs w:val="20"/>
          <w:rtl/>
          <w:lang w:bidi="he-IL"/>
        </w:rPr>
        <w:t>' הוא אזור בו הזרימה טורבולנטית.</w:t>
      </w:r>
      <w:sdt>
        <w:sdtPr>
          <w:rPr>
            <w:rFonts w:hint="cs"/>
            <w:i w:val="0"/>
            <w:iCs w:val="0"/>
            <w:sz w:val="20"/>
            <w:szCs w:val="20"/>
            <w:rtl/>
            <w:lang w:bidi="he-IL"/>
          </w:rPr>
          <w:id w:val="-416874902"/>
          <w:citation/>
        </w:sdtPr>
        <w:sdtContent>
          <w:r w:rsidR="000432B5" w:rsidRPr="00842EC2">
            <w:rPr>
              <w:i w:val="0"/>
              <w:iCs w:val="0"/>
              <w:sz w:val="20"/>
              <w:szCs w:val="20"/>
              <w:rtl/>
              <w:lang w:bidi="he-IL"/>
            </w:rPr>
            <w:fldChar w:fldCharType="begin"/>
          </w:r>
          <w:r w:rsidR="005A3AE2" w:rsidRPr="00842EC2">
            <w:rPr>
              <w:i w:val="0"/>
              <w:iCs w:val="0"/>
              <w:sz w:val="20"/>
              <w:szCs w:val="20"/>
              <w:lang w:bidi="he-IL"/>
            </w:rPr>
            <w:instrText xml:space="preserve">CITATION basicBook \l 1033 </w:instrText>
          </w:r>
          <w:r w:rsidR="000432B5" w:rsidRPr="00842EC2">
            <w:rPr>
              <w:i w:val="0"/>
              <w:iCs w:val="0"/>
              <w:sz w:val="20"/>
              <w:szCs w:val="20"/>
              <w:rtl/>
              <w:lang w:bidi="he-IL"/>
            </w:rPr>
            <w:fldChar w:fldCharType="separate"/>
          </w:r>
          <w:r w:rsidR="00707057">
            <w:rPr>
              <w:i w:val="0"/>
              <w:iCs w:val="0"/>
              <w:noProof/>
              <w:sz w:val="20"/>
              <w:szCs w:val="20"/>
              <w:rtl/>
              <w:lang w:bidi="he-IL"/>
            </w:rPr>
            <w:t xml:space="preserve"> </w:t>
          </w:r>
          <w:r w:rsidR="00707057" w:rsidRPr="00707057">
            <w:rPr>
              <w:noProof/>
              <w:sz w:val="20"/>
              <w:szCs w:val="20"/>
              <w:lang w:bidi="he-IL"/>
            </w:rPr>
            <w:t>(Fox, McDoland, &amp; Pritchard, 1998)</w:t>
          </w:r>
          <w:r w:rsidR="000432B5" w:rsidRPr="00842EC2">
            <w:rPr>
              <w:i w:val="0"/>
              <w:iCs w:val="0"/>
              <w:sz w:val="20"/>
              <w:szCs w:val="20"/>
              <w:rtl/>
              <w:lang w:bidi="he-IL"/>
            </w:rPr>
            <w:fldChar w:fldCharType="end"/>
          </w:r>
        </w:sdtContent>
      </w:sdt>
    </w:p>
    <w:p w:rsidR="00800E3E" w:rsidRDefault="003C2CB6" w:rsidP="00E11033">
      <w:pPr>
        <w:bidi/>
        <w:spacing w:line="360" w:lineRule="auto"/>
        <w:jc w:val="both"/>
        <w:rPr>
          <w:sz w:val="24"/>
          <w:szCs w:val="24"/>
          <w:rtl/>
          <w:lang w:bidi="he-IL"/>
        </w:rPr>
      </w:pPr>
      <w:r>
        <w:rPr>
          <w:rFonts w:hint="cs"/>
          <w:sz w:val="24"/>
          <w:szCs w:val="24"/>
          <w:rtl/>
          <w:lang w:bidi="he-IL"/>
        </w:rPr>
        <w:t>מה שפתר בעיה זו הוא התגלית של שכבת גבול</w:t>
      </w:r>
      <w:r w:rsidR="005F226E">
        <w:rPr>
          <w:rFonts w:hint="cs"/>
          <w:sz w:val="24"/>
          <w:szCs w:val="24"/>
          <w:rtl/>
          <w:lang w:bidi="he-IL"/>
        </w:rPr>
        <w:t xml:space="preserve">. שכבת הגבול היא חלק מתנאי בשם </w:t>
      </w:r>
      <w:r w:rsidR="005F226E">
        <w:rPr>
          <w:sz w:val="24"/>
          <w:szCs w:val="24"/>
          <w:lang w:bidi="he-IL"/>
        </w:rPr>
        <w:br/>
      </w:r>
      <w:r w:rsidR="005F226E">
        <w:rPr>
          <w:rFonts w:hint="cs"/>
          <w:sz w:val="24"/>
          <w:szCs w:val="24"/>
          <w:rtl/>
          <w:lang w:bidi="he-IL"/>
        </w:rPr>
        <w:t>"</w:t>
      </w:r>
      <w:r w:rsidR="005F226E">
        <w:rPr>
          <w:sz w:val="24"/>
          <w:szCs w:val="24"/>
          <w:lang w:bidi="he-IL"/>
        </w:rPr>
        <w:t>No Slip Condition</w:t>
      </w:r>
      <w:r w:rsidR="005F226E">
        <w:rPr>
          <w:rFonts w:hint="cs"/>
          <w:sz w:val="24"/>
          <w:szCs w:val="24"/>
          <w:rtl/>
          <w:lang w:bidi="he-IL"/>
        </w:rPr>
        <w:t>"</w:t>
      </w:r>
      <w:r w:rsidR="005F226E">
        <w:rPr>
          <w:sz w:val="24"/>
          <w:szCs w:val="24"/>
          <w:lang w:bidi="he-IL"/>
        </w:rPr>
        <w:t xml:space="preserve">  </w:t>
      </w:r>
      <w:r w:rsidR="005F226E">
        <w:rPr>
          <w:rFonts w:hint="cs"/>
          <w:sz w:val="24"/>
          <w:szCs w:val="24"/>
          <w:rtl/>
          <w:lang w:bidi="he-IL"/>
        </w:rPr>
        <w:t xml:space="preserve">האומר כי מהירות חלקיקי הזורם בסמוך לגוף מסוים תהיה 0 יחסית לגוף זה. כתוצאה מכך נוצרת שכבה דקה בה מהירות הזורם עולה מ-0 למהירות המקסימלית </w:t>
      </w:r>
      <w:r w:rsidR="00740786">
        <w:rPr>
          <w:rFonts w:hint="cs"/>
          <w:sz w:val="24"/>
          <w:szCs w:val="24"/>
          <w:rtl/>
          <w:lang w:bidi="he-IL"/>
        </w:rPr>
        <w:lastRenderedPageBreak/>
        <w:t>שלו. בשכבה זו</w:t>
      </w:r>
      <w:r w:rsidR="00E11033">
        <w:rPr>
          <w:rFonts w:hint="cs"/>
          <w:sz w:val="24"/>
          <w:szCs w:val="24"/>
          <w:rtl/>
          <w:lang w:bidi="he-IL"/>
        </w:rPr>
        <w:t xml:space="preserve"> השפעת הגוף על הזורם</w:t>
      </w:r>
      <w:r w:rsidR="00740786">
        <w:rPr>
          <w:rFonts w:hint="cs"/>
          <w:sz w:val="24"/>
          <w:szCs w:val="24"/>
          <w:rtl/>
          <w:lang w:bidi="he-IL"/>
        </w:rPr>
        <w:t xml:space="preserve"> </w:t>
      </w:r>
      <w:r w:rsidR="00E11033">
        <w:rPr>
          <w:rFonts w:hint="cs"/>
          <w:sz w:val="24"/>
          <w:szCs w:val="24"/>
          <w:rtl/>
          <w:lang w:bidi="he-IL"/>
        </w:rPr>
        <w:t>וה</w:t>
      </w:r>
      <w:r w:rsidR="00740786">
        <w:rPr>
          <w:rFonts w:hint="cs"/>
          <w:sz w:val="24"/>
          <w:szCs w:val="24"/>
          <w:rtl/>
          <w:lang w:bidi="he-IL"/>
        </w:rPr>
        <w:t xml:space="preserve">צמיגות </w:t>
      </w:r>
      <w:r w:rsidR="005F226E">
        <w:rPr>
          <w:rFonts w:hint="cs"/>
          <w:sz w:val="24"/>
          <w:szCs w:val="24"/>
          <w:rtl/>
          <w:lang w:bidi="he-IL"/>
        </w:rPr>
        <w:t>לא זניח</w:t>
      </w:r>
      <w:r w:rsidR="00E11033">
        <w:rPr>
          <w:rFonts w:hint="cs"/>
          <w:sz w:val="24"/>
          <w:szCs w:val="24"/>
          <w:rtl/>
          <w:lang w:bidi="he-IL"/>
        </w:rPr>
        <w:t>ים</w:t>
      </w:r>
      <w:r w:rsidR="005F226E">
        <w:rPr>
          <w:rFonts w:hint="cs"/>
          <w:sz w:val="24"/>
          <w:szCs w:val="24"/>
          <w:rtl/>
          <w:lang w:bidi="he-IL"/>
        </w:rPr>
        <w:t xml:space="preserve"> (אפילו</w:t>
      </w:r>
      <w:r w:rsidR="00740786">
        <w:rPr>
          <w:rFonts w:hint="cs"/>
          <w:sz w:val="24"/>
          <w:szCs w:val="24"/>
          <w:rtl/>
          <w:lang w:bidi="he-IL"/>
        </w:rPr>
        <w:t xml:space="preserve"> אם בשאר הזרימה ניתן להזניח</w:t>
      </w:r>
      <w:r w:rsidR="00E11033">
        <w:rPr>
          <w:rFonts w:hint="cs"/>
          <w:sz w:val="24"/>
          <w:szCs w:val="24"/>
          <w:rtl/>
          <w:lang w:bidi="he-IL"/>
        </w:rPr>
        <w:t xml:space="preserve"> אותם</w:t>
      </w:r>
      <w:r w:rsidR="005F226E">
        <w:rPr>
          <w:rFonts w:hint="cs"/>
          <w:sz w:val="24"/>
          <w:szCs w:val="24"/>
          <w:rtl/>
          <w:lang w:bidi="he-IL"/>
        </w:rPr>
        <w:t>) וקוראים לשכבה הזאת שכבת הגבול.</w:t>
      </w:r>
    </w:p>
    <w:p w:rsidR="00194092" w:rsidRDefault="00837B58" w:rsidP="00322996">
      <w:pPr>
        <w:pStyle w:val="Heading3"/>
        <w:bidi/>
        <w:rPr>
          <w:rtl/>
          <w:lang w:bidi="he-IL"/>
        </w:rPr>
      </w:pPr>
      <w:bookmarkStart w:id="7" w:name="_Toc535337733"/>
      <w:r>
        <w:rPr>
          <w:rFonts w:hint="cs"/>
          <w:rtl/>
          <w:lang w:bidi="he-IL"/>
        </w:rPr>
        <w:t>1</w:t>
      </w:r>
      <w:r w:rsidR="00322996">
        <w:rPr>
          <w:rFonts w:hint="cs"/>
          <w:rtl/>
          <w:lang w:bidi="he-IL"/>
        </w:rPr>
        <w:t xml:space="preserve">.1.4 </w:t>
      </w:r>
      <w:r w:rsidR="00194092">
        <w:rPr>
          <w:rFonts w:hint="cs"/>
          <w:rtl/>
          <w:lang w:bidi="he-IL"/>
        </w:rPr>
        <w:t>שימושים של מכניקת הזורמים</w:t>
      </w:r>
      <w:bookmarkEnd w:id="7"/>
    </w:p>
    <w:p w:rsidR="002D5B13" w:rsidRDefault="00F6177B" w:rsidP="00842EC2">
      <w:pPr>
        <w:bidi/>
        <w:spacing w:line="360" w:lineRule="auto"/>
        <w:jc w:val="both"/>
        <w:rPr>
          <w:sz w:val="24"/>
          <w:szCs w:val="24"/>
          <w:rtl/>
          <w:lang w:bidi="he-IL"/>
        </w:rPr>
      </w:pPr>
      <w:r>
        <w:rPr>
          <w:sz w:val="24"/>
          <w:szCs w:val="24"/>
          <w:rtl/>
          <w:lang w:bidi="he-IL"/>
        </w:rPr>
        <w:t>מחקר במכניקת הזורמים תורם לעולם בתחומים רבים</w:t>
      </w:r>
      <w:r>
        <w:rPr>
          <w:sz w:val="24"/>
          <w:szCs w:val="24"/>
          <w:rtl/>
        </w:rPr>
        <w:t xml:space="preserve">. </w:t>
      </w:r>
      <w:r>
        <w:rPr>
          <w:sz w:val="24"/>
          <w:szCs w:val="24"/>
          <w:rtl/>
          <w:lang w:bidi="he-IL"/>
        </w:rPr>
        <w:t>אחד התרומות של מכניקת הזורמים הוא בעיצוב של כלי תחבורה</w:t>
      </w:r>
      <w:r>
        <w:rPr>
          <w:sz w:val="24"/>
          <w:szCs w:val="24"/>
          <w:rtl/>
        </w:rPr>
        <w:t xml:space="preserve">, </w:t>
      </w:r>
      <w:r>
        <w:rPr>
          <w:sz w:val="24"/>
          <w:szCs w:val="24"/>
          <w:rtl/>
          <w:lang w:bidi="he-IL"/>
        </w:rPr>
        <w:t>הרי מכוניות או מטוסים נעים דרך אוויר שמשפיע עליהם</w:t>
      </w:r>
      <w:r>
        <w:rPr>
          <w:sz w:val="24"/>
          <w:szCs w:val="24"/>
          <w:rtl/>
        </w:rPr>
        <w:t xml:space="preserve">. </w:t>
      </w:r>
      <w:r>
        <w:rPr>
          <w:sz w:val="24"/>
          <w:szCs w:val="24"/>
          <w:rtl/>
          <w:lang w:bidi="he-IL"/>
        </w:rPr>
        <w:t>תרומה נוספת של מכניקת הזורמים היא בכל תחום המתעסק עם זורמים באופן ישיר</w:t>
      </w:r>
      <w:r>
        <w:rPr>
          <w:sz w:val="24"/>
          <w:szCs w:val="24"/>
          <w:rtl/>
        </w:rPr>
        <w:t xml:space="preserve">, </w:t>
      </w:r>
      <w:r>
        <w:rPr>
          <w:sz w:val="24"/>
          <w:szCs w:val="24"/>
          <w:rtl/>
          <w:lang w:bidi="he-IL"/>
        </w:rPr>
        <w:t>כגון בנייה של משאבות או אוורור של חלל</w:t>
      </w:r>
      <w:r>
        <w:rPr>
          <w:sz w:val="24"/>
          <w:szCs w:val="24"/>
          <w:rtl/>
        </w:rPr>
        <w:t xml:space="preserve">. </w:t>
      </w:r>
      <w:r>
        <w:rPr>
          <w:sz w:val="24"/>
          <w:szCs w:val="24"/>
          <w:rtl/>
          <w:lang w:bidi="he-IL"/>
        </w:rPr>
        <w:t>בנוסף</w:t>
      </w:r>
      <w:r>
        <w:rPr>
          <w:sz w:val="24"/>
          <w:szCs w:val="24"/>
          <w:rtl/>
        </w:rPr>
        <w:t xml:space="preserve">, </w:t>
      </w:r>
      <w:r>
        <w:rPr>
          <w:sz w:val="24"/>
          <w:szCs w:val="24"/>
          <w:rtl/>
          <w:lang w:bidi="he-IL"/>
        </w:rPr>
        <w:t>פיתוחים בתחום מכניקת הזורמים עוזרים להבין תהליכים ביולוגיים שונים כמו מחזור הדם בגוף</w:t>
      </w:r>
      <w:r>
        <w:rPr>
          <w:sz w:val="24"/>
          <w:szCs w:val="24"/>
          <w:rtl/>
        </w:rPr>
        <w:t>.</w:t>
      </w:r>
      <w:sdt>
        <w:sdtPr>
          <w:rPr>
            <w:sz w:val="24"/>
            <w:szCs w:val="24"/>
            <w:rtl/>
          </w:rPr>
          <w:id w:val="1003471831"/>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707057">
            <w:rPr>
              <w:noProof/>
              <w:sz w:val="24"/>
              <w:szCs w:val="24"/>
              <w:rtl/>
            </w:rPr>
            <w:t xml:space="preserve"> </w:t>
          </w:r>
          <w:r w:rsidR="00707057" w:rsidRPr="00707057">
            <w:rPr>
              <w:noProof/>
              <w:sz w:val="24"/>
              <w:szCs w:val="24"/>
            </w:rPr>
            <w:t>(Fox, McDoland, &amp; Pritchard, 1998)</w:t>
          </w:r>
          <w:r w:rsidR="000432B5">
            <w:rPr>
              <w:sz w:val="24"/>
              <w:szCs w:val="24"/>
              <w:rtl/>
            </w:rPr>
            <w:fldChar w:fldCharType="end"/>
          </w:r>
        </w:sdtContent>
      </w:sdt>
    </w:p>
    <w:p w:rsidR="002D5B13" w:rsidRDefault="00837B58" w:rsidP="00322996">
      <w:pPr>
        <w:pStyle w:val="Heading2"/>
        <w:bidi/>
        <w:rPr>
          <w:sz w:val="24"/>
          <w:szCs w:val="24"/>
        </w:rPr>
      </w:pPr>
      <w:bookmarkStart w:id="8" w:name="_Toc535337734"/>
      <w:r>
        <w:rPr>
          <w:rFonts w:hint="cs"/>
          <w:rtl/>
          <w:lang w:bidi="he-IL"/>
        </w:rPr>
        <w:t>1</w:t>
      </w:r>
      <w:r w:rsidR="00322996">
        <w:rPr>
          <w:rFonts w:hint="cs"/>
          <w:rtl/>
          <w:lang w:bidi="he-IL"/>
        </w:rPr>
        <w:t>.2</w:t>
      </w:r>
      <w:r w:rsidR="00665D08">
        <w:rPr>
          <w:rFonts w:hint="cs"/>
          <w:rtl/>
          <w:lang w:bidi="he-IL"/>
        </w:rPr>
        <w:t xml:space="preserve"> </w:t>
      </w:r>
      <w:r w:rsidR="00F6177B">
        <w:rPr>
          <w:rtl/>
          <w:lang w:bidi="he-IL"/>
        </w:rPr>
        <w:t>זרימה טורבולנטית</w:t>
      </w:r>
      <w:bookmarkEnd w:id="8"/>
    </w:p>
    <w:p w:rsidR="002D5B13" w:rsidRDefault="00F6177B" w:rsidP="000C1FBC">
      <w:pPr>
        <w:bidi/>
        <w:spacing w:line="360" w:lineRule="auto"/>
        <w:jc w:val="both"/>
        <w:rPr>
          <w:sz w:val="24"/>
          <w:szCs w:val="24"/>
        </w:rPr>
      </w:pPr>
      <w:r>
        <w:rPr>
          <w:sz w:val="24"/>
          <w:szCs w:val="24"/>
          <w:rtl/>
          <w:lang w:bidi="he-IL"/>
        </w:rPr>
        <w:t xml:space="preserve">קיימים </w:t>
      </w:r>
      <w:r w:rsidR="00625814">
        <w:rPr>
          <w:rFonts w:hint="cs"/>
          <w:sz w:val="24"/>
          <w:szCs w:val="24"/>
          <w:rtl/>
          <w:lang w:bidi="he-IL"/>
        </w:rPr>
        <w:t>שני סוגים של זרימה</w:t>
      </w:r>
      <w:r>
        <w:rPr>
          <w:sz w:val="24"/>
          <w:szCs w:val="24"/>
          <w:rtl/>
        </w:rPr>
        <w:t xml:space="preserve">. </w:t>
      </w:r>
      <w:r>
        <w:rPr>
          <w:sz w:val="24"/>
          <w:szCs w:val="24"/>
          <w:rtl/>
          <w:lang w:bidi="he-IL"/>
        </w:rPr>
        <w:t>זרימה לאמינרית וזרימה טורבולנטית</w:t>
      </w:r>
      <w:r>
        <w:rPr>
          <w:sz w:val="24"/>
          <w:szCs w:val="24"/>
          <w:rtl/>
        </w:rPr>
        <w:t xml:space="preserve">. </w:t>
      </w:r>
      <w:r>
        <w:rPr>
          <w:sz w:val="24"/>
          <w:szCs w:val="24"/>
          <w:rtl/>
          <w:lang w:bidi="he-IL"/>
        </w:rPr>
        <w:t xml:space="preserve">זרימה לאמינרית </w:t>
      </w:r>
      <w:r w:rsidR="00C47FEA">
        <w:rPr>
          <w:rFonts w:hint="cs"/>
          <w:sz w:val="24"/>
          <w:szCs w:val="24"/>
          <w:rtl/>
          <w:lang w:bidi="he-IL"/>
        </w:rPr>
        <w:t>היא זרי</w:t>
      </w:r>
      <w:r w:rsidR="000C1FBC">
        <w:rPr>
          <w:rFonts w:hint="cs"/>
          <w:sz w:val="24"/>
          <w:szCs w:val="24"/>
          <w:rtl/>
          <w:lang w:bidi="he-IL"/>
        </w:rPr>
        <w:t>מה בה הזורם זורם במסלולים קבועים ובדרך כלל מקבילים אחד לשני</w:t>
      </w:r>
      <w:r>
        <w:rPr>
          <w:sz w:val="24"/>
          <w:szCs w:val="24"/>
          <w:rtl/>
        </w:rPr>
        <w:t>.</w:t>
      </w:r>
      <w:r w:rsidR="00B91E41">
        <w:rPr>
          <w:rFonts w:hint="cs"/>
          <w:sz w:val="24"/>
          <w:szCs w:val="24"/>
          <w:rtl/>
          <w:lang w:bidi="he-IL"/>
        </w:rPr>
        <w:t xml:space="preserve"> מרכיבי המהירות של זורם בזרימה לאמינרית לא כולל מרכיבים אקראיים.</w:t>
      </w:r>
      <w:r>
        <w:rPr>
          <w:sz w:val="24"/>
          <w:szCs w:val="24"/>
          <w:rtl/>
        </w:rPr>
        <w:t xml:space="preserve"> </w:t>
      </w:r>
      <w:r>
        <w:rPr>
          <w:sz w:val="24"/>
          <w:szCs w:val="24"/>
          <w:rtl/>
          <w:lang w:bidi="he-IL"/>
        </w:rPr>
        <w:t>דוגמה לזרימה לאמינרית היא זרם ממש חלש היוצא מברז</w:t>
      </w:r>
      <w:r>
        <w:rPr>
          <w:sz w:val="24"/>
          <w:szCs w:val="24"/>
          <w:rtl/>
        </w:rPr>
        <w:t xml:space="preserve">, </w:t>
      </w:r>
      <w:r>
        <w:rPr>
          <w:sz w:val="24"/>
          <w:szCs w:val="24"/>
          <w:rtl/>
          <w:lang w:bidi="he-IL"/>
        </w:rPr>
        <w:t>זרם זה נראה שקוף כמעט לחלוטין</w:t>
      </w:r>
      <w:r>
        <w:rPr>
          <w:sz w:val="24"/>
          <w:szCs w:val="24"/>
          <w:rtl/>
        </w:rPr>
        <w:t>.</w:t>
      </w:r>
    </w:p>
    <w:p w:rsidR="002D5B13" w:rsidRDefault="002D5B13" w:rsidP="00665D08">
      <w:pPr>
        <w:bidi/>
        <w:spacing w:line="360" w:lineRule="auto"/>
        <w:jc w:val="both"/>
        <w:rPr>
          <w:sz w:val="24"/>
          <w:szCs w:val="24"/>
        </w:rPr>
      </w:pPr>
    </w:p>
    <w:p w:rsidR="002D5B13" w:rsidRDefault="00F6177B" w:rsidP="00E409AD">
      <w:pPr>
        <w:bidi/>
        <w:spacing w:line="360" w:lineRule="auto"/>
        <w:jc w:val="both"/>
        <w:rPr>
          <w:sz w:val="24"/>
          <w:szCs w:val="24"/>
        </w:rPr>
      </w:pPr>
      <w:r>
        <w:rPr>
          <w:sz w:val="24"/>
          <w:szCs w:val="24"/>
          <w:rtl/>
          <w:lang w:bidi="he-IL"/>
        </w:rPr>
        <w:t>במקביל לזרימה לאמינרית עומדת זרימה טורבולנטית</w:t>
      </w:r>
      <w:r>
        <w:rPr>
          <w:sz w:val="24"/>
          <w:szCs w:val="24"/>
          <w:rtl/>
        </w:rPr>
        <w:t xml:space="preserve">. </w:t>
      </w:r>
      <w:r w:rsidR="00E409AD">
        <w:rPr>
          <w:sz w:val="24"/>
          <w:szCs w:val="24"/>
          <w:rtl/>
          <w:lang w:bidi="he-IL"/>
        </w:rPr>
        <w:t>זרימה ז</w:t>
      </w:r>
      <w:r w:rsidR="00E409AD">
        <w:rPr>
          <w:rFonts w:hint="cs"/>
          <w:sz w:val="24"/>
          <w:szCs w:val="24"/>
          <w:rtl/>
          <w:lang w:bidi="he-IL"/>
        </w:rPr>
        <w:t>ו</w:t>
      </w:r>
      <w:r>
        <w:rPr>
          <w:sz w:val="24"/>
          <w:szCs w:val="24"/>
          <w:rtl/>
          <w:lang w:bidi="he-IL"/>
        </w:rPr>
        <w:t xml:space="preserve"> מאופיינת בשינויים כאוטיים במהירות החלקיקים</w:t>
      </w:r>
      <w:r w:rsidR="003A6B12">
        <w:rPr>
          <w:rFonts w:hint="cs"/>
          <w:sz w:val="24"/>
          <w:szCs w:val="24"/>
          <w:rtl/>
          <w:lang w:bidi="he-IL"/>
        </w:rPr>
        <w:t xml:space="preserve"> של הזורם</w:t>
      </w:r>
      <w:r>
        <w:rPr>
          <w:sz w:val="24"/>
          <w:szCs w:val="24"/>
          <w:rtl/>
        </w:rPr>
        <w:t xml:space="preserve">, </w:t>
      </w:r>
      <w:r>
        <w:rPr>
          <w:sz w:val="24"/>
          <w:szCs w:val="24"/>
          <w:rtl/>
          <w:lang w:bidi="he-IL"/>
        </w:rPr>
        <w:t>כיוון תנועתם</w:t>
      </w:r>
      <w:r>
        <w:rPr>
          <w:sz w:val="24"/>
          <w:szCs w:val="24"/>
          <w:rtl/>
        </w:rPr>
        <w:t xml:space="preserve">, </w:t>
      </w:r>
      <w:r>
        <w:rPr>
          <w:sz w:val="24"/>
          <w:szCs w:val="24"/>
          <w:rtl/>
          <w:lang w:bidi="he-IL"/>
        </w:rPr>
        <w:t>הלחץ בזורם ועוד</w:t>
      </w:r>
      <w:r>
        <w:rPr>
          <w:sz w:val="24"/>
          <w:szCs w:val="24"/>
          <w:rtl/>
        </w:rPr>
        <w:t xml:space="preserve">. </w:t>
      </w:r>
      <w:r>
        <w:rPr>
          <w:sz w:val="24"/>
          <w:szCs w:val="24"/>
          <w:rtl/>
          <w:lang w:bidi="he-IL"/>
        </w:rPr>
        <w:t>דוגמה לזרימה זאת ניתן לראות בעת ערבוב כוס קפה</w:t>
      </w:r>
      <w:r>
        <w:rPr>
          <w:sz w:val="24"/>
          <w:szCs w:val="24"/>
          <w:rtl/>
        </w:rPr>
        <w:t xml:space="preserve">. </w:t>
      </w:r>
      <w:r>
        <w:rPr>
          <w:sz w:val="24"/>
          <w:szCs w:val="24"/>
          <w:rtl/>
          <w:lang w:bidi="he-IL"/>
        </w:rPr>
        <w:t>בגלל האופן הבלתי צפוי שבו זרימה טורבולנטית מתנהגת</w:t>
      </w:r>
      <w:r>
        <w:rPr>
          <w:sz w:val="24"/>
          <w:szCs w:val="24"/>
          <w:rtl/>
        </w:rPr>
        <w:t xml:space="preserve">, </w:t>
      </w:r>
      <w:r>
        <w:rPr>
          <w:sz w:val="24"/>
          <w:szCs w:val="24"/>
          <w:rtl/>
          <w:lang w:bidi="he-IL"/>
        </w:rPr>
        <w:t>מאוד קשה לחקור את המתרחש בה</w:t>
      </w:r>
      <w:r>
        <w:rPr>
          <w:sz w:val="24"/>
          <w:szCs w:val="24"/>
          <w:rtl/>
        </w:rPr>
        <w:t xml:space="preserve">. </w:t>
      </w:r>
      <w:r>
        <w:rPr>
          <w:sz w:val="24"/>
          <w:szCs w:val="24"/>
          <w:rtl/>
          <w:lang w:bidi="he-IL"/>
        </w:rPr>
        <w:t>לא ניתן באופן פשוט לתאר את התנהגותם של החלקיקים בזרימה זאת</w:t>
      </w:r>
      <w:r>
        <w:rPr>
          <w:sz w:val="24"/>
          <w:szCs w:val="24"/>
          <w:rtl/>
        </w:rPr>
        <w:t xml:space="preserve">, </w:t>
      </w:r>
      <w:r>
        <w:rPr>
          <w:sz w:val="24"/>
          <w:szCs w:val="24"/>
          <w:rtl/>
          <w:lang w:bidi="he-IL"/>
        </w:rPr>
        <w:t>ולכן נידרש הרבה מחקר מעשי</w:t>
      </w:r>
      <w:r>
        <w:rPr>
          <w:sz w:val="24"/>
          <w:szCs w:val="24"/>
          <w:rtl/>
        </w:rPr>
        <w:t>.</w:t>
      </w:r>
    </w:p>
    <w:p w:rsidR="002D5B13" w:rsidRDefault="002D5B13" w:rsidP="00665D08">
      <w:pPr>
        <w:bidi/>
        <w:spacing w:line="360" w:lineRule="auto"/>
        <w:jc w:val="both"/>
        <w:rPr>
          <w:sz w:val="24"/>
          <w:szCs w:val="24"/>
        </w:rPr>
      </w:pPr>
    </w:p>
    <w:p w:rsidR="002D5B13" w:rsidRDefault="00F6177B" w:rsidP="00665D08">
      <w:pPr>
        <w:bidi/>
        <w:spacing w:line="360" w:lineRule="auto"/>
        <w:jc w:val="both"/>
        <w:rPr>
          <w:sz w:val="24"/>
          <w:szCs w:val="24"/>
        </w:rPr>
      </w:pPr>
      <w:r>
        <w:rPr>
          <w:sz w:val="24"/>
          <w:szCs w:val="24"/>
          <w:rtl/>
          <w:lang w:bidi="he-IL"/>
        </w:rPr>
        <w:t>כדי לתאר עד כמה כאוטית זרימה מסוימת משתמשים במספר ריינולדס הנכתב כ</w:t>
      </w:r>
      <w:r>
        <w:rPr>
          <w:sz w:val="24"/>
          <w:szCs w:val="24"/>
          <w:rtl/>
        </w:rPr>
        <w:t xml:space="preserve">- </w:t>
      </w:r>
      <m:oMath>
        <m:r>
          <w:rPr>
            <w:rFonts w:ascii="Cambria Math" w:hAnsi="Cambria Math"/>
            <w:sz w:val="24"/>
            <w:szCs w:val="24"/>
          </w:rPr>
          <m:t>Re</m:t>
        </m:r>
      </m:oMath>
      <w:r>
        <w:rPr>
          <w:sz w:val="24"/>
          <w:szCs w:val="24"/>
          <w:rtl/>
        </w:rPr>
        <w:t xml:space="preserve">. </w:t>
      </w:r>
      <w:r>
        <w:rPr>
          <w:sz w:val="24"/>
          <w:szCs w:val="24"/>
          <w:rtl/>
          <w:lang w:bidi="he-IL"/>
        </w:rPr>
        <w:t>הנוסחה למציאת מספר</w:t>
      </w:r>
      <w:r w:rsidR="00E409AD">
        <w:rPr>
          <w:sz w:val="24"/>
          <w:szCs w:val="24"/>
          <w:rtl/>
          <w:lang w:bidi="he-IL"/>
        </w:rPr>
        <w:t xml:space="preserve"> ריינולדס עבור מערכת כלשהי </w:t>
      </w:r>
      <w:r w:rsidR="00E409AD">
        <w:rPr>
          <w:rFonts w:hint="cs"/>
          <w:sz w:val="24"/>
          <w:szCs w:val="24"/>
          <w:rtl/>
          <w:lang w:bidi="he-IL"/>
        </w:rPr>
        <w:t>היא</w:t>
      </w:r>
      <w:r>
        <w:rPr>
          <w:sz w:val="24"/>
          <w:szCs w:val="24"/>
          <w:rtl/>
        </w:rPr>
        <w:t>:</w:t>
      </w:r>
    </w:p>
    <w:p w:rsidR="002D5B13" w:rsidRPr="0048677C" w:rsidRDefault="002D5B13" w:rsidP="00E07009">
      <w:pPr>
        <w:bidi/>
        <w:spacing w:line="360" w:lineRule="auto"/>
        <w:rPr>
          <w:sz w:val="24"/>
          <w:szCs w:val="24"/>
          <w:lang w:val="en-GB" w:bidi="he-IL"/>
        </w:rPr>
      </w:pPr>
    </w:p>
    <w:p w:rsidR="002D5B13" w:rsidRPr="00684CFF" w:rsidRDefault="00F6177B" w:rsidP="00E07009">
      <w:pPr>
        <w:bidi/>
        <w:spacing w:line="360" w:lineRule="auto"/>
        <w:rPr>
          <w:sz w:val="28"/>
          <w:szCs w:val="28"/>
        </w:rPr>
      </w:pPr>
      <w:r w:rsidRPr="00684CFF">
        <w:rPr>
          <w:sz w:val="28"/>
          <w:szCs w:val="28"/>
        </w:rPr>
        <w:t>(</w:t>
      </w:r>
      <w:r w:rsidR="0048677C" w:rsidRPr="00684CFF">
        <w:rPr>
          <w:sz w:val="28"/>
          <w:szCs w:val="28"/>
        </w:rPr>
        <w:t>2</w:t>
      </w:r>
      <w:r w:rsidRPr="00684CFF">
        <w:rPr>
          <w:sz w:val="28"/>
          <w:szCs w:val="28"/>
        </w:rPr>
        <w:t>)</w:t>
      </w:r>
      <w:r w:rsidRPr="00684CFF">
        <w:rPr>
          <w:sz w:val="28"/>
          <w:szCs w:val="28"/>
        </w:rPr>
        <w:tab/>
      </w:r>
      <w:r w:rsidR="00684CFF">
        <w:rPr>
          <w:sz w:val="28"/>
          <w:szCs w:val="28"/>
        </w:rPr>
        <w:tab/>
      </w:r>
      <w:r w:rsidRPr="00684CFF">
        <w:rPr>
          <w:sz w:val="28"/>
          <w:szCs w:val="28"/>
        </w:rPr>
        <w:tab/>
      </w:r>
      <w:r w:rsidRPr="00684CFF">
        <w:rPr>
          <w:sz w:val="28"/>
          <w:szCs w:val="28"/>
        </w:rPr>
        <w:tab/>
      </w:r>
      <w:r w:rsidRPr="00684CFF">
        <w:rPr>
          <w:sz w:val="28"/>
          <w:szCs w:val="28"/>
        </w:rPr>
        <w:tab/>
      </w:r>
      <m:oMath>
        <m:r>
          <w:rPr>
            <w:rFonts w:ascii="Cambria Math" w:hAnsi="Cambria Math"/>
            <w:sz w:val="28"/>
            <w:szCs w:val="28"/>
          </w:rPr>
          <m:t>Re=</m:t>
        </m:r>
        <m:f>
          <m:fPr>
            <m:ctrlPr>
              <w:rPr>
                <w:rFonts w:ascii="Cambria Math" w:hAnsi="Cambria Math"/>
                <w:i/>
                <w:sz w:val="28"/>
                <w:szCs w:val="28"/>
              </w:rPr>
            </m:ctrlPr>
          </m:fPr>
          <m:num>
            <m:r>
              <w:rPr>
                <w:rFonts w:ascii="Cambria Math" w:hAnsi="Cambria Math"/>
                <w:sz w:val="28"/>
                <w:szCs w:val="28"/>
              </w:rPr>
              <m:t>Vd</m:t>
            </m:r>
          </m:num>
          <m:den>
            <m:r>
              <w:rPr>
                <w:rFonts w:ascii="Cambria Math" w:hAnsi="Cambria Math"/>
                <w:sz w:val="28"/>
                <w:szCs w:val="28"/>
              </w:rPr>
              <m:t>ν</m:t>
            </m:r>
          </m:den>
        </m:f>
      </m:oMath>
    </w:p>
    <w:p w:rsidR="002D5B13" w:rsidRPr="00194092" w:rsidRDefault="002D5B13" w:rsidP="00E07009">
      <w:pPr>
        <w:bidi/>
        <w:spacing w:line="360" w:lineRule="auto"/>
        <w:rPr>
          <w:sz w:val="24"/>
          <w:szCs w:val="24"/>
          <w:lang w:bidi="he-IL"/>
        </w:rPr>
      </w:pPr>
    </w:p>
    <w:p w:rsidR="002D5B13" w:rsidRDefault="00E5196B" w:rsidP="00665D08">
      <w:pPr>
        <w:bidi/>
        <w:spacing w:line="360" w:lineRule="auto"/>
        <w:jc w:val="both"/>
        <w:rPr>
          <w:sz w:val="24"/>
          <w:szCs w:val="24"/>
          <w:rtl/>
          <w:lang w:bidi="he-IL"/>
        </w:rPr>
      </w:pPr>
      <w:r>
        <w:rPr>
          <w:sz w:val="24"/>
          <w:szCs w:val="24"/>
          <w:rtl/>
          <w:lang w:bidi="he-IL"/>
        </w:rPr>
        <w:t>כאשר</w:t>
      </w:r>
      <w:r w:rsidR="0048677C">
        <w:rPr>
          <w:sz w:val="24"/>
          <w:szCs w:val="24"/>
          <w:lang w:bidi="he-IL"/>
        </w:rPr>
        <w:t xml:space="preserve"> </w:t>
      </w:r>
      <m:oMath>
        <m:r>
          <w:rPr>
            <w:rFonts w:ascii="Cambria Math" w:hAnsi="Cambria Math"/>
            <w:sz w:val="24"/>
            <w:szCs w:val="24"/>
            <w:lang w:bidi="he-IL"/>
          </w:rPr>
          <m:t>V</m:t>
        </m:r>
      </m:oMath>
      <w:r w:rsidR="00F6177B">
        <w:rPr>
          <w:sz w:val="24"/>
          <w:szCs w:val="24"/>
        </w:rPr>
        <w:t xml:space="preserve"> </w:t>
      </w:r>
      <w:r w:rsidR="00F6177B">
        <w:rPr>
          <w:sz w:val="24"/>
          <w:szCs w:val="24"/>
          <w:rtl/>
          <w:lang w:bidi="he-IL"/>
        </w:rPr>
        <w:t>מייצג את</w:t>
      </w:r>
      <w:r w:rsidR="00684CFF">
        <w:rPr>
          <w:rFonts w:hint="cs"/>
          <w:sz w:val="24"/>
          <w:szCs w:val="24"/>
          <w:rtl/>
          <w:lang w:bidi="he-IL"/>
        </w:rPr>
        <w:t xml:space="preserve"> סדר הגודל של המהירות האופיינית לבעיה (לדוגמה המהירות הממוצעת של הזורם)</w:t>
      </w:r>
      <w:r w:rsidR="00C66953">
        <w:rPr>
          <w:rFonts w:hint="cs"/>
          <w:sz w:val="24"/>
          <w:szCs w:val="24"/>
          <w:rtl/>
          <w:lang w:bidi="he-IL"/>
        </w:rPr>
        <w:t>.</w:t>
      </w:r>
      <w:r w:rsidR="00684CFF">
        <w:rPr>
          <w:rFonts w:hint="cs"/>
          <w:sz w:val="24"/>
          <w:szCs w:val="24"/>
          <w:rtl/>
          <w:lang w:bidi="he-IL"/>
        </w:rPr>
        <w:t xml:space="preserve"> </w:t>
      </w:r>
      <m:oMath>
        <m:r>
          <w:rPr>
            <w:rFonts w:ascii="Cambria Math" w:hAnsi="Cambria Math" w:cs="Cambria Math"/>
            <w:sz w:val="24"/>
            <w:szCs w:val="24"/>
            <w:rtl/>
            <w:lang w:bidi="he-IL"/>
          </w:rPr>
          <m:t>ν</m:t>
        </m:r>
      </m:oMath>
      <w:r w:rsidR="00F6177B">
        <w:rPr>
          <w:sz w:val="24"/>
          <w:szCs w:val="24"/>
          <w:rtl/>
        </w:rPr>
        <w:t xml:space="preserve"> (</w:t>
      </w:r>
      <w:r w:rsidR="00BB2CE8">
        <w:rPr>
          <w:rFonts w:hint="cs"/>
          <w:sz w:val="24"/>
          <w:szCs w:val="24"/>
          <w:rtl/>
          <w:lang w:bidi="he-IL"/>
        </w:rPr>
        <w:t>האות היוונית ניו</w:t>
      </w:r>
      <w:r w:rsidR="00F6177B">
        <w:rPr>
          <w:sz w:val="24"/>
          <w:szCs w:val="24"/>
          <w:rtl/>
        </w:rPr>
        <w:t xml:space="preserve">) </w:t>
      </w:r>
      <w:r w:rsidR="00F6177B">
        <w:rPr>
          <w:sz w:val="24"/>
          <w:szCs w:val="24"/>
          <w:rtl/>
          <w:lang w:bidi="he-IL"/>
        </w:rPr>
        <w:t>מייצג את הצמיגות הקינמטית השווה ל</w:t>
      </w:r>
      <m:oMath>
        <m:r>
          <w:rPr>
            <w:rFonts w:ascii="Cambria Math" w:hAnsi="Cambria Math" w:cs="Cambria Math" w:hint="cs"/>
            <w:sz w:val="24"/>
            <w:szCs w:val="24"/>
            <w:rtl/>
            <w:lang w:bidi="he-IL"/>
          </w:rPr>
          <m:t>μ</m:t>
        </m:r>
        <m:r>
          <w:rPr>
            <w:rFonts w:ascii="Cambria Math" w:hAnsi="Cambria Math"/>
            <w:sz w:val="24"/>
            <w:szCs w:val="24"/>
            <w:lang w:bidi="he-IL"/>
          </w:rPr>
          <m:t xml:space="preserve">/ρ </m:t>
        </m:r>
      </m:oMath>
      <w:r w:rsidR="00F6177B">
        <w:rPr>
          <w:sz w:val="24"/>
          <w:szCs w:val="24"/>
          <w:rtl/>
        </w:rPr>
        <w:t>(</w:t>
      </w:r>
      <w:r w:rsidR="00F6177B">
        <w:rPr>
          <w:sz w:val="24"/>
          <w:szCs w:val="24"/>
          <w:rtl/>
          <w:lang w:bidi="he-IL"/>
        </w:rPr>
        <w:t>צמיגות חלקי צפיפות</w:t>
      </w:r>
      <w:r w:rsidR="00F6177B">
        <w:rPr>
          <w:sz w:val="24"/>
          <w:szCs w:val="24"/>
          <w:rtl/>
        </w:rPr>
        <w:t>)</w:t>
      </w:r>
      <w:r w:rsidR="00C66953">
        <w:rPr>
          <w:rFonts w:hint="cs"/>
          <w:sz w:val="24"/>
          <w:szCs w:val="24"/>
          <w:rtl/>
          <w:lang w:bidi="he-IL"/>
        </w:rPr>
        <w:t xml:space="preserve">. </w:t>
      </w:r>
      <w:proofErr w:type="gramStart"/>
      <w:r w:rsidR="00665D08">
        <w:rPr>
          <w:noProof/>
          <w:sz w:val="24"/>
          <w:szCs w:val="24"/>
          <w:lang w:val="en-GB" w:eastAsia="en-GB" w:bidi="he-IL"/>
        </w:rPr>
        <w:t>D</w:t>
      </w:r>
      <w:r w:rsidR="00684CFF">
        <w:rPr>
          <w:sz w:val="24"/>
          <w:szCs w:val="24"/>
          <w:rtl/>
          <w:lang w:bidi="he-IL"/>
        </w:rPr>
        <w:t xml:space="preserve"> מייצג את </w:t>
      </w:r>
      <w:r w:rsidR="00F6177B">
        <w:rPr>
          <w:sz w:val="24"/>
          <w:szCs w:val="24"/>
          <w:rtl/>
          <w:lang w:bidi="he-IL"/>
        </w:rPr>
        <w:t xml:space="preserve">סדר הגודל של אורך הבעיה </w:t>
      </w:r>
      <w:r w:rsidR="00F6177B">
        <w:rPr>
          <w:sz w:val="24"/>
          <w:szCs w:val="24"/>
          <w:rtl/>
        </w:rPr>
        <w:t>(</w:t>
      </w:r>
      <w:r w:rsidR="00F6177B">
        <w:rPr>
          <w:sz w:val="24"/>
          <w:szCs w:val="24"/>
          <w:rtl/>
          <w:lang w:bidi="he-IL"/>
        </w:rPr>
        <w:t>לדוגמה עבור מהירות של כדור באוויר</w:t>
      </w:r>
      <w:r w:rsidR="00F6177B">
        <w:rPr>
          <w:sz w:val="24"/>
          <w:szCs w:val="24"/>
          <w:rtl/>
        </w:rPr>
        <w:t xml:space="preserve">, </w:t>
      </w:r>
      <w:r w:rsidR="00F6177B">
        <w:rPr>
          <w:sz w:val="24"/>
          <w:szCs w:val="24"/>
          <w:rtl/>
          <w:lang w:bidi="he-IL"/>
        </w:rPr>
        <w:t xml:space="preserve">סדר הגודל </w:t>
      </w:r>
      <w:r w:rsidR="00F6177B">
        <w:rPr>
          <w:sz w:val="24"/>
          <w:szCs w:val="24"/>
          <w:rtl/>
          <w:lang w:bidi="he-IL"/>
        </w:rPr>
        <w:lastRenderedPageBreak/>
        <w:t>הוא קוטר הכדור</w:t>
      </w:r>
      <w:r w:rsidR="00F6177B">
        <w:rPr>
          <w:sz w:val="24"/>
          <w:szCs w:val="24"/>
          <w:rtl/>
        </w:rPr>
        <w:t>)</w:t>
      </w:r>
      <w:r w:rsidR="00684CFF">
        <w:rPr>
          <w:rFonts w:hint="cs"/>
          <w:sz w:val="24"/>
          <w:szCs w:val="24"/>
          <w:rtl/>
          <w:lang w:bidi="he-IL"/>
        </w:rPr>
        <w:t>.</w:t>
      </w:r>
      <w:proofErr w:type="gramEnd"/>
      <w:r w:rsidR="00F6177B">
        <w:rPr>
          <w:b/>
          <w:sz w:val="24"/>
          <w:szCs w:val="24"/>
        </w:rPr>
        <w:t xml:space="preserve"> </w:t>
      </w:r>
      <w:r w:rsidR="00F6177B">
        <w:rPr>
          <w:sz w:val="24"/>
          <w:szCs w:val="24"/>
          <w:rtl/>
          <w:lang w:bidi="he-IL"/>
        </w:rPr>
        <w:t>למעשה מספר ריינולדס מייצג את היחס בין כוחות אינרציה וכוחות צמיגיים בזורם</w:t>
      </w:r>
      <w:r w:rsidR="00F6177B">
        <w:rPr>
          <w:sz w:val="24"/>
          <w:szCs w:val="24"/>
          <w:rtl/>
        </w:rPr>
        <w:t xml:space="preserve">. </w:t>
      </w:r>
      <w:r w:rsidR="00A85060">
        <w:rPr>
          <w:rFonts w:hint="cs"/>
          <w:sz w:val="24"/>
          <w:szCs w:val="24"/>
          <w:rtl/>
          <w:lang w:bidi="he-IL"/>
        </w:rPr>
        <w:t>ככל</w:t>
      </w:r>
      <w:r w:rsidR="00F6177B">
        <w:rPr>
          <w:sz w:val="24"/>
          <w:szCs w:val="24"/>
          <w:rtl/>
          <w:lang w:bidi="he-IL"/>
        </w:rPr>
        <w:t xml:space="preserve"> </w:t>
      </w:r>
      <w:r w:rsidR="00A85060">
        <w:rPr>
          <w:rFonts w:hint="cs"/>
          <w:sz w:val="24"/>
          <w:szCs w:val="24"/>
          <w:rtl/>
          <w:lang w:bidi="he-IL"/>
        </w:rPr>
        <w:t>ש</w:t>
      </w:r>
      <w:r w:rsidR="00F6177B">
        <w:rPr>
          <w:sz w:val="24"/>
          <w:szCs w:val="24"/>
          <w:rtl/>
          <w:lang w:bidi="he-IL"/>
        </w:rPr>
        <w:t>מספר</w:t>
      </w:r>
      <w:r w:rsidR="00F6177B" w:rsidRPr="00684CFF">
        <w:rPr>
          <w:b/>
          <w:bCs/>
          <w:sz w:val="24"/>
          <w:szCs w:val="24"/>
          <w:rtl/>
          <w:lang w:bidi="he-IL"/>
        </w:rPr>
        <w:t xml:space="preserve"> </w:t>
      </w:r>
      <w:r w:rsidR="00F6177B">
        <w:rPr>
          <w:sz w:val="24"/>
          <w:szCs w:val="24"/>
          <w:rtl/>
          <w:lang w:bidi="he-IL"/>
        </w:rPr>
        <w:t>ריינולדס גבוה יותר</w:t>
      </w:r>
      <w:r w:rsidR="00F6177B">
        <w:rPr>
          <w:sz w:val="24"/>
          <w:szCs w:val="24"/>
          <w:rtl/>
        </w:rPr>
        <w:t xml:space="preserve">, </w:t>
      </w:r>
      <w:r w:rsidR="00F6177B">
        <w:rPr>
          <w:sz w:val="24"/>
          <w:szCs w:val="24"/>
          <w:rtl/>
          <w:lang w:bidi="he-IL"/>
        </w:rPr>
        <w:t>התנועה יותר כאוטית</w:t>
      </w:r>
      <w:r w:rsidR="00F6177B">
        <w:rPr>
          <w:sz w:val="24"/>
          <w:szCs w:val="24"/>
          <w:rtl/>
        </w:rPr>
        <w:t>.</w:t>
      </w:r>
      <w:sdt>
        <w:sdtPr>
          <w:rPr>
            <w:sz w:val="24"/>
            <w:szCs w:val="24"/>
            <w:rtl/>
          </w:rPr>
          <w:id w:val="-1536030133"/>
          <w:citation/>
        </w:sdtPr>
        <w:sdtContent>
          <w:r w:rsidR="000432B5">
            <w:rPr>
              <w:sz w:val="24"/>
              <w:szCs w:val="24"/>
              <w:rtl/>
            </w:rPr>
            <w:fldChar w:fldCharType="begin"/>
          </w:r>
          <w:r w:rsidR="00F75D01">
            <w:rPr>
              <w:sz w:val="24"/>
              <w:szCs w:val="24"/>
            </w:rPr>
            <w:instrText xml:space="preserve"> CITATION Review1 \l 1033 </w:instrText>
          </w:r>
          <w:r w:rsidR="000432B5">
            <w:rPr>
              <w:sz w:val="24"/>
              <w:szCs w:val="24"/>
              <w:rtl/>
            </w:rPr>
            <w:fldChar w:fldCharType="separate"/>
          </w:r>
          <w:r w:rsidR="00707057">
            <w:rPr>
              <w:noProof/>
              <w:sz w:val="24"/>
              <w:szCs w:val="24"/>
            </w:rPr>
            <w:t xml:space="preserve"> </w:t>
          </w:r>
          <w:r w:rsidR="00707057" w:rsidRPr="00707057">
            <w:rPr>
              <w:noProof/>
              <w:sz w:val="24"/>
              <w:szCs w:val="24"/>
            </w:rPr>
            <w:t>(Toschi &amp; Bodenschatz, 2009)</w:t>
          </w:r>
          <w:r w:rsidR="000432B5">
            <w:rPr>
              <w:sz w:val="24"/>
              <w:szCs w:val="24"/>
              <w:rtl/>
            </w:rPr>
            <w:fldChar w:fldCharType="end"/>
          </w:r>
        </w:sdtContent>
      </w:sdt>
    </w:p>
    <w:p w:rsidR="002D5B13" w:rsidRDefault="00837B58" w:rsidP="00322996">
      <w:pPr>
        <w:pStyle w:val="Heading2"/>
        <w:bidi/>
      </w:pPr>
      <w:bookmarkStart w:id="9" w:name="_Toc535337735"/>
      <w:r>
        <w:rPr>
          <w:rFonts w:hint="cs"/>
          <w:rtl/>
          <w:lang w:bidi="he-IL"/>
        </w:rPr>
        <w:t>1</w:t>
      </w:r>
      <w:r w:rsidR="00322996">
        <w:rPr>
          <w:rFonts w:hint="cs"/>
          <w:rtl/>
          <w:lang w:bidi="he-IL"/>
        </w:rPr>
        <w:t>.3</w:t>
      </w:r>
      <w:r w:rsidR="00665D08">
        <w:rPr>
          <w:rFonts w:hint="cs"/>
          <w:rtl/>
          <w:lang w:bidi="he-IL"/>
        </w:rPr>
        <w:t xml:space="preserve"> </w:t>
      </w:r>
      <w:r w:rsidR="00F6177B">
        <w:rPr>
          <w:rtl/>
          <w:lang w:bidi="he-IL"/>
        </w:rPr>
        <w:t>נקודת מבט לגראנג</w:t>
      </w:r>
      <w:r w:rsidR="00F6177B">
        <w:rPr>
          <w:rtl/>
        </w:rPr>
        <w:t>'</w:t>
      </w:r>
      <w:r w:rsidR="00F6177B">
        <w:rPr>
          <w:rtl/>
          <w:lang w:bidi="he-IL"/>
        </w:rPr>
        <w:t>ית</w:t>
      </w:r>
      <w:bookmarkEnd w:id="9"/>
    </w:p>
    <w:p w:rsidR="002D5B13" w:rsidRDefault="00F6177B" w:rsidP="00665D08">
      <w:pPr>
        <w:bidi/>
        <w:spacing w:line="360" w:lineRule="auto"/>
        <w:jc w:val="both"/>
        <w:rPr>
          <w:sz w:val="24"/>
          <w:szCs w:val="24"/>
        </w:rPr>
      </w:pPr>
      <w:r>
        <w:rPr>
          <w:sz w:val="24"/>
          <w:szCs w:val="24"/>
          <w:rtl/>
          <w:lang w:bidi="he-IL"/>
        </w:rPr>
        <w:t>קיימות ש</w:t>
      </w:r>
      <w:r w:rsidR="00A85060">
        <w:rPr>
          <w:rFonts w:hint="cs"/>
          <w:sz w:val="24"/>
          <w:szCs w:val="24"/>
          <w:rtl/>
          <w:lang w:bidi="he-IL"/>
        </w:rPr>
        <w:t>ת</w:t>
      </w:r>
      <w:r>
        <w:rPr>
          <w:sz w:val="24"/>
          <w:szCs w:val="24"/>
          <w:rtl/>
          <w:lang w:bidi="he-IL"/>
        </w:rPr>
        <w:t>י שיטות מקובלות איתן חוקרים תכונות של זורמים</w:t>
      </w:r>
      <w:r>
        <w:rPr>
          <w:sz w:val="24"/>
          <w:szCs w:val="24"/>
          <w:rtl/>
        </w:rPr>
        <w:t xml:space="preserve">: </w:t>
      </w:r>
      <w:r>
        <w:rPr>
          <w:sz w:val="24"/>
          <w:szCs w:val="24"/>
          <w:rtl/>
          <w:lang w:bidi="he-IL"/>
        </w:rPr>
        <w:t>השיטה האוילרית והשיטה הלגראנג</w:t>
      </w:r>
      <w:r>
        <w:rPr>
          <w:sz w:val="24"/>
          <w:szCs w:val="24"/>
          <w:rtl/>
        </w:rPr>
        <w:t>'</w:t>
      </w:r>
      <w:r>
        <w:rPr>
          <w:sz w:val="24"/>
          <w:szCs w:val="24"/>
          <w:rtl/>
          <w:lang w:bidi="he-IL"/>
        </w:rPr>
        <w:t>ית</w:t>
      </w:r>
      <w:r>
        <w:rPr>
          <w:sz w:val="24"/>
          <w:szCs w:val="24"/>
          <w:rtl/>
        </w:rPr>
        <w:t xml:space="preserve">. </w:t>
      </w:r>
      <w:r>
        <w:rPr>
          <w:sz w:val="24"/>
          <w:szCs w:val="24"/>
          <w:rtl/>
          <w:lang w:bidi="he-IL"/>
        </w:rPr>
        <w:t xml:space="preserve">בשיטה האוילרית המדידות נעשות במיקום </w:t>
      </w:r>
      <w:r w:rsidR="00BB2CE8">
        <w:rPr>
          <w:rFonts w:hint="cs"/>
          <w:sz w:val="24"/>
          <w:szCs w:val="24"/>
          <w:rtl/>
          <w:lang w:bidi="he-IL"/>
        </w:rPr>
        <w:t>קבוע</w:t>
      </w:r>
      <w:r>
        <w:rPr>
          <w:sz w:val="24"/>
          <w:szCs w:val="24"/>
          <w:rtl/>
        </w:rPr>
        <w:t xml:space="preserve">. </w:t>
      </w:r>
      <w:r>
        <w:rPr>
          <w:sz w:val="24"/>
          <w:szCs w:val="24"/>
          <w:rtl/>
          <w:lang w:bidi="he-IL"/>
        </w:rPr>
        <w:t>כלומר</w:t>
      </w:r>
      <w:r>
        <w:rPr>
          <w:sz w:val="24"/>
          <w:szCs w:val="24"/>
          <w:rtl/>
        </w:rPr>
        <w:t xml:space="preserve">, </w:t>
      </w:r>
      <w:r>
        <w:rPr>
          <w:sz w:val="24"/>
          <w:szCs w:val="24"/>
          <w:rtl/>
          <w:lang w:bidi="he-IL"/>
        </w:rPr>
        <w:t>בתוך זורם הנע מודדים את תכונות הזורם במיקום סטטי כלשהו</w:t>
      </w:r>
      <w:r>
        <w:rPr>
          <w:sz w:val="24"/>
          <w:szCs w:val="24"/>
          <w:rtl/>
        </w:rPr>
        <w:t xml:space="preserve">. </w:t>
      </w:r>
      <w:r>
        <w:rPr>
          <w:sz w:val="24"/>
          <w:szCs w:val="24"/>
          <w:rtl/>
          <w:lang w:bidi="he-IL"/>
        </w:rPr>
        <w:t>דוגמה לניסוי אוילרי הוא מדידת מהירות של רוח בעזרת שבשבת</w:t>
      </w:r>
      <w:r>
        <w:rPr>
          <w:sz w:val="24"/>
          <w:szCs w:val="24"/>
          <w:rtl/>
        </w:rPr>
        <w:t xml:space="preserve">. </w:t>
      </w:r>
      <w:r>
        <w:rPr>
          <w:sz w:val="24"/>
          <w:szCs w:val="24"/>
          <w:rtl/>
          <w:lang w:bidi="he-IL"/>
        </w:rPr>
        <w:t>המערכת במקרה זה היא האטמוספרה בה זורם האוויר</w:t>
      </w:r>
      <w:r>
        <w:rPr>
          <w:sz w:val="24"/>
          <w:szCs w:val="24"/>
          <w:rtl/>
        </w:rPr>
        <w:t xml:space="preserve">, </w:t>
      </w:r>
      <w:r>
        <w:rPr>
          <w:sz w:val="24"/>
          <w:szCs w:val="24"/>
          <w:rtl/>
          <w:lang w:bidi="he-IL"/>
        </w:rPr>
        <w:t>מיקום המדידה הוא מיקום השבשבת</w:t>
      </w:r>
      <w:r>
        <w:rPr>
          <w:sz w:val="24"/>
          <w:szCs w:val="24"/>
          <w:rtl/>
        </w:rPr>
        <w:t xml:space="preserve">, </w:t>
      </w:r>
      <w:r>
        <w:rPr>
          <w:sz w:val="24"/>
          <w:szCs w:val="24"/>
          <w:rtl/>
          <w:lang w:bidi="he-IL"/>
        </w:rPr>
        <w:t>והתכונה אותה מודדים היא מהירות הרוח</w:t>
      </w:r>
      <w:r>
        <w:rPr>
          <w:sz w:val="24"/>
          <w:szCs w:val="24"/>
          <w:rtl/>
        </w:rPr>
        <w:t xml:space="preserve">. </w:t>
      </w:r>
      <w:r>
        <w:rPr>
          <w:sz w:val="24"/>
          <w:szCs w:val="24"/>
          <w:rtl/>
          <w:lang w:bidi="he-IL"/>
        </w:rPr>
        <w:t>ניסוח יותר פורמלי של השיטה האוילרית הוא כדלקמן</w:t>
      </w:r>
      <w:r>
        <w:rPr>
          <w:sz w:val="24"/>
          <w:szCs w:val="24"/>
          <w:rtl/>
        </w:rPr>
        <w:t xml:space="preserve">: </w:t>
      </w:r>
      <w:r>
        <w:rPr>
          <w:i/>
          <w:sz w:val="24"/>
          <w:szCs w:val="24"/>
          <w:rtl/>
          <w:lang w:bidi="he-IL"/>
        </w:rPr>
        <w:t>מדידת תכונה של זורם במיקום בלתי משתנה</w:t>
      </w:r>
      <w:r>
        <w:rPr>
          <w:sz w:val="24"/>
          <w:szCs w:val="24"/>
          <w:rtl/>
        </w:rPr>
        <w:t xml:space="preserve">. </w:t>
      </w:r>
      <w:r>
        <w:rPr>
          <w:sz w:val="24"/>
          <w:szCs w:val="24"/>
          <w:rtl/>
          <w:lang w:bidi="he-IL"/>
        </w:rPr>
        <w:t>למעשה החיישן מודד את התכונה של חלקיק הזורם שבמקרה נמצא באותו המקום</w:t>
      </w:r>
      <w:r>
        <w:rPr>
          <w:sz w:val="24"/>
          <w:szCs w:val="24"/>
          <w:rtl/>
        </w:rPr>
        <w:t xml:space="preserve">, </w:t>
      </w:r>
      <w:r>
        <w:rPr>
          <w:sz w:val="24"/>
          <w:szCs w:val="24"/>
          <w:rtl/>
          <w:lang w:bidi="he-IL"/>
        </w:rPr>
        <w:t>ולאחר שהחלקיק מתרחק מאזור זה לא מתייחסים אליו יותר</w:t>
      </w:r>
      <w:r>
        <w:rPr>
          <w:sz w:val="24"/>
          <w:szCs w:val="24"/>
          <w:rtl/>
        </w:rPr>
        <w:t>.</w:t>
      </w:r>
    </w:p>
    <w:p w:rsidR="002D5B13" w:rsidRDefault="002D5B13" w:rsidP="00665D08">
      <w:pPr>
        <w:bidi/>
        <w:spacing w:line="360" w:lineRule="auto"/>
        <w:jc w:val="both"/>
        <w:rPr>
          <w:sz w:val="24"/>
          <w:szCs w:val="24"/>
          <w:rtl/>
          <w:lang w:bidi="he-IL"/>
        </w:rPr>
      </w:pPr>
    </w:p>
    <w:p w:rsidR="00D10DE0" w:rsidRDefault="00D10DE0" w:rsidP="00D10DE0">
      <w:pPr>
        <w:bidi/>
        <w:spacing w:line="360" w:lineRule="auto"/>
        <w:jc w:val="both"/>
        <w:rPr>
          <w:sz w:val="24"/>
          <w:szCs w:val="24"/>
          <w:lang w:bidi="he-IL"/>
        </w:rPr>
      </w:pPr>
      <w:r>
        <w:rPr>
          <w:rFonts w:hint="cs"/>
          <w:sz w:val="24"/>
          <w:szCs w:val="24"/>
          <w:rtl/>
          <w:lang w:bidi="he-IL"/>
        </w:rPr>
        <w:t>השיטה האוילרית עונה באופן ישיר על מגוון שאלות כגון מה הלחץ על גוף מסויים, מהיא מהירות האוויר הממוצעת באזור מסויים ועוד. כאשר נרצה לענות על שאלות מסוג זה נעדיף את השיטה האוילרית. דוגמה לניסוי כזה הוא מדידת כיוון הרוח. מיכיוון שהרוח באזור מסויים נע לאותו הכיוון מספיק למדוד בעזרת שבשבת את כיוון הרוח בנקודה אחת. למרות יעילות השיטה, קיימות שאלות שלא נענות באופן ישיר בגללה, למשל אם נרצה לדעת מהיא תאוצת החלקיקים לא נקבל את התשובה באופן ישיר.</w:t>
      </w:r>
    </w:p>
    <w:p w:rsidR="002D5B13" w:rsidRDefault="002D5B13" w:rsidP="00665D08">
      <w:pPr>
        <w:bidi/>
        <w:spacing w:line="360" w:lineRule="auto"/>
        <w:jc w:val="both"/>
        <w:rPr>
          <w:sz w:val="24"/>
          <w:szCs w:val="24"/>
        </w:rPr>
      </w:pPr>
    </w:p>
    <w:p w:rsidR="00167E6A" w:rsidRPr="00194092" w:rsidRDefault="00F6177B" w:rsidP="00D10DE0">
      <w:pPr>
        <w:bidi/>
        <w:spacing w:line="360" w:lineRule="auto"/>
        <w:jc w:val="both"/>
        <w:rPr>
          <w:sz w:val="24"/>
          <w:szCs w:val="24"/>
          <w:rtl/>
          <w:lang w:bidi="he-IL"/>
        </w:rPr>
      </w:pPr>
      <w:r>
        <w:rPr>
          <w:sz w:val="24"/>
          <w:szCs w:val="24"/>
          <w:rtl/>
          <w:lang w:bidi="he-IL"/>
        </w:rPr>
        <w:t>בשביל לענות על שאלות מסוג זה באופן ישיר ניתן להשתמש בשיטה הלגראנג</w:t>
      </w:r>
      <w:r>
        <w:rPr>
          <w:sz w:val="24"/>
          <w:szCs w:val="24"/>
          <w:rtl/>
        </w:rPr>
        <w:t>'</w:t>
      </w:r>
      <w:r>
        <w:rPr>
          <w:sz w:val="24"/>
          <w:szCs w:val="24"/>
          <w:rtl/>
          <w:lang w:bidi="he-IL"/>
        </w:rPr>
        <w:t>ית</w:t>
      </w:r>
      <w:r>
        <w:rPr>
          <w:sz w:val="24"/>
          <w:szCs w:val="24"/>
          <w:rtl/>
        </w:rPr>
        <w:t>.</w:t>
      </w:r>
      <w:r>
        <w:rPr>
          <w:sz w:val="24"/>
          <w:szCs w:val="24"/>
          <w:rtl/>
          <w:lang w:bidi="he-IL"/>
        </w:rPr>
        <w:t xml:space="preserve"> ניסויים בשיטה הלגראנג</w:t>
      </w:r>
      <w:r>
        <w:rPr>
          <w:sz w:val="24"/>
          <w:szCs w:val="24"/>
          <w:rtl/>
        </w:rPr>
        <w:t>'</w:t>
      </w:r>
      <w:r>
        <w:rPr>
          <w:sz w:val="24"/>
          <w:szCs w:val="24"/>
          <w:rtl/>
          <w:lang w:bidi="he-IL"/>
        </w:rPr>
        <w:t>ית עונים באופן ישיר על הרבה שאלות חשובות</w:t>
      </w:r>
      <w:r w:rsidR="00D10DE0">
        <w:rPr>
          <w:rFonts w:hint="cs"/>
          <w:sz w:val="24"/>
          <w:szCs w:val="24"/>
          <w:rtl/>
          <w:lang w:bidi="he-IL"/>
        </w:rPr>
        <w:t xml:space="preserve"> שהשיטה האוילרית לא עונה עליהן</w:t>
      </w:r>
      <w:r>
        <w:rPr>
          <w:sz w:val="24"/>
          <w:szCs w:val="24"/>
          <w:rtl/>
        </w:rPr>
        <w:t xml:space="preserve">. </w:t>
      </w:r>
      <w:r>
        <w:rPr>
          <w:sz w:val="24"/>
          <w:szCs w:val="24"/>
          <w:rtl/>
          <w:lang w:bidi="he-IL"/>
        </w:rPr>
        <w:t>עיקרון שיטה זו הוא שעוקבים אחרי חלקיק מסוים</w:t>
      </w:r>
      <w:r>
        <w:rPr>
          <w:sz w:val="24"/>
          <w:szCs w:val="24"/>
          <w:rtl/>
        </w:rPr>
        <w:t xml:space="preserve">, </w:t>
      </w:r>
      <w:r>
        <w:rPr>
          <w:sz w:val="24"/>
          <w:szCs w:val="24"/>
          <w:rtl/>
          <w:lang w:bidi="he-IL"/>
        </w:rPr>
        <w:t>ומודדים את תכונות הזורם במיקומו</w:t>
      </w:r>
      <w:r>
        <w:rPr>
          <w:sz w:val="24"/>
          <w:szCs w:val="24"/>
          <w:rtl/>
        </w:rPr>
        <w:t xml:space="preserve">. </w:t>
      </w:r>
      <w:r>
        <w:rPr>
          <w:sz w:val="24"/>
          <w:szCs w:val="24"/>
          <w:rtl/>
          <w:lang w:bidi="he-IL"/>
        </w:rPr>
        <w:t>דוגמה לניסוי לגראנג</w:t>
      </w:r>
      <w:r>
        <w:rPr>
          <w:sz w:val="24"/>
          <w:szCs w:val="24"/>
          <w:rtl/>
        </w:rPr>
        <w:t>'</w:t>
      </w:r>
      <w:r>
        <w:rPr>
          <w:sz w:val="24"/>
          <w:szCs w:val="24"/>
          <w:rtl/>
          <w:lang w:bidi="he-IL"/>
        </w:rPr>
        <w:t xml:space="preserve">י הוא סימון הזורם בעזרת חומר נראה כלשהו </w:t>
      </w:r>
      <w:r>
        <w:rPr>
          <w:sz w:val="24"/>
          <w:szCs w:val="24"/>
          <w:rtl/>
        </w:rPr>
        <w:t>(</w:t>
      </w:r>
      <w:r>
        <w:rPr>
          <w:sz w:val="24"/>
          <w:szCs w:val="24"/>
          <w:rtl/>
          <w:lang w:bidi="he-IL"/>
        </w:rPr>
        <w:t>למשל הכנסת בועות מימן ל</w:t>
      </w:r>
      <w:r w:rsidR="003834D2">
        <w:rPr>
          <w:rFonts w:hint="cs"/>
          <w:sz w:val="24"/>
          <w:szCs w:val="24"/>
          <w:rtl/>
          <w:lang w:bidi="he-IL"/>
        </w:rPr>
        <w:t>נוזל</w:t>
      </w:r>
      <w:r>
        <w:rPr>
          <w:sz w:val="24"/>
          <w:szCs w:val="24"/>
          <w:rtl/>
        </w:rPr>
        <w:t xml:space="preserve">) </w:t>
      </w:r>
      <w:r>
        <w:rPr>
          <w:sz w:val="24"/>
          <w:szCs w:val="24"/>
          <w:rtl/>
          <w:lang w:bidi="he-IL"/>
        </w:rPr>
        <w:t>והתבוננות בהתנהגות הסמן</w:t>
      </w:r>
      <w:r>
        <w:rPr>
          <w:sz w:val="24"/>
          <w:szCs w:val="24"/>
          <w:rtl/>
        </w:rPr>
        <w:t xml:space="preserve">. </w:t>
      </w:r>
      <w:r>
        <w:rPr>
          <w:sz w:val="24"/>
          <w:szCs w:val="24"/>
          <w:rtl/>
          <w:lang w:bidi="he-IL"/>
        </w:rPr>
        <w:t>במקרה זה באופן ישיר ניתן לדעת את מהירות הזורם</w:t>
      </w:r>
      <w:r>
        <w:rPr>
          <w:sz w:val="24"/>
          <w:szCs w:val="24"/>
          <w:rtl/>
        </w:rPr>
        <w:t xml:space="preserve">, </w:t>
      </w:r>
      <w:r>
        <w:rPr>
          <w:sz w:val="24"/>
          <w:szCs w:val="24"/>
          <w:rtl/>
          <w:lang w:bidi="he-IL"/>
        </w:rPr>
        <w:t>תאוצת הזורם ומסלול הזורם</w:t>
      </w:r>
      <w:r>
        <w:rPr>
          <w:sz w:val="24"/>
          <w:szCs w:val="24"/>
          <w:rtl/>
        </w:rPr>
        <w:t xml:space="preserve">. </w:t>
      </w:r>
      <w:sdt>
        <w:sdtPr>
          <w:rPr>
            <w:sz w:val="24"/>
            <w:szCs w:val="24"/>
            <w:rtl/>
          </w:rPr>
          <w:id w:val="2040006537"/>
          <w:citation/>
        </w:sdtPr>
        <w:sdtContent>
          <w:r w:rsidR="000432B5" w:rsidRPr="00E57BF2">
            <w:rPr>
              <w:sz w:val="24"/>
              <w:szCs w:val="24"/>
              <w:rtl/>
            </w:rPr>
            <w:fldChar w:fldCharType="begin"/>
          </w:r>
          <w:r w:rsidR="00F75D01" w:rsidRPr="00E57BF2">
            <w:rPr>
              <w:sz w:val="24"/>
              <w:szCs w:val="24"/>
            </w:rPr>
            <w:instrText xml:space="preserve"> CITATION Review1 \l 1033 </w:instrText>
          </w:r>
          <w:r w:rsidR="000432B5" w:rsidRPr="00E57BF2">
            <w:rPr>
              <w:sz w:val="24"/>
              <w:szCs w:val="24"/>
              <w:rtl/>
            </w:rPr>
            <w:fldChar w:fldCharType="separate"/>
          </w:r>
          <w:r w:rsidR="00707057" w:rsidRPr="00707057">
            <w:rPr>
              <w:noProof/>
              <w:sz w:val="24"/>
              <w:szCs w:val="24"/>
            </w:rPr>
            <w:t>(Toschi &amp; Bodenschatz, 2009)</w:t>
          </w:r>
          <w:r w:rsidR="000432B5" w:rsidRPr="00E57BF2">
            <w:rPr>
              <w:sz w:val="24"/>
              <w:szCs w:val="24"/>
              <w:rtl/>
            </w:rPr>
            <w:fldChar w:fldCharType="end"/>
          </w:r>
        </w:sdtContent>
      </w:sdt>
    </w:p>
    <w:p w:rsidR="002D5B13" w:rsidRDefault="00956966" w:rsidP="00C4226C">
      <w:pPr>
        <w:pStyle w:val="Heading2"/>
        <w:bidi/>
      </w:pPr>
      <w:bookmarkStart w:id="10" w:name="_Toc535337736"/>
      <w:r>
        <w:rPr>
          <w:rFonts w:hint="cs"/>
          <w:rtl/>
          <w:lang w:bidi="he-IL"/>
        </w:rPr>
        <w:t>1</w:t>
      </w:r>
      <w:r w:rsidR="00322996">
        <w:rPr>
          <w:rFonts w:hint="cs"/>
          <w:rtl/>
          <w:lang w:bidi="he-IL"/>
        </w:rPr>
        <w:t>.</w:t>
      </w:r>
      <w:r w:rsidR="00C4226C">
        <w:rPr>
          <w:rFonts w:hint="cs"/>
          <w:rtl/>
          <w:lang w:bidi="he-IL"/>
        </w:rPr>
        <w:t>4</w:t>
      </w:r>
      <w:r w:rsidR="00F6547E">
        <w:rPr>
          <w:rFonts w:hint="cs"/>
          <w:rtl/>
          <w:lang w:bidi="he-IL"/>
        </w:rPr>
        <w:t xml:space="preserve"> </w:t>
      </w:r>
      <w:r w:rsidR="00F6177B">
        <w:rPr>
          <w:rtl/>
          <w:lang w:bidi="he-IL"/>
        </w:rPr>
        <w:t>תכסית עירונית</w:t>
      </w:r>
      <w:bookmarkEnd w:id="10"/>
    </w:p>
    <w:p w:rsidR="002D5B13" w:rsidRDefault="00F6177B" w:rsidP="00F6547E">
      <w:pPr>
        <w:bidi/>
        <w:spacing w:line="360" w:lineRule="auto"/>
        <w:jc w:val="both"/>
        <w:rPr>
          <w:sz w:val="24"/>
          <w:szCs w:val="24"/>
        </w:rPr>
      </w:pPr>
      <w:r>
        <w:rPr>
          <w:sz w:val="24"/>
          <w:szCs w:val="24"/>
          <w:rtl/>
          <w:lang w:bidi="he-IL"/>
        </w:rPr>
        <w:t>אחד מהמקומות בהם חשוב ומעניין לחקור את ההתנהגות של אוויר הוא בתכסית עירונית</w:t>
      </w:r>
      <w:r>
        <w:rPr>
          <w:sz w:val="24"/>
          <w:szCs w:val="24"/>
          <w:rtl/>
        </w:rPr>
        <w:t xml:space="preserve">. </w:t>
      </w:r>
      <w:r w:rsidR="008C674D">
        <w:rPr>
          <w:rFonts w:hint="cs"/>
          <w:sz w:val="24"/>
          <w:szCs w:val="24"/>
          <w:rtl/>
          <w:lang w:bidi="he-IL"/>
        </w:rPr>
        <w:t>רוב העולם כיום חי באוזרים עירוניים ובנוסף ערים מכסות חלק גדול מאוד משטח פני כדור הארץ.</w:t>
      </w:r>
      <w:r>
        <w:rPr>
          <w:sz w:val="24"/>
          <w:szCs w:val="24"/>
          <w:rtl/>
        </w:rPr>
        <w:t xml:space="preserve"> </w:t>
      </w:r>
      <w:r>
        <w:rPr>
          <w:sz w:val="24"/>
          <w:szCs w:val="24"/>
          <w:rtl/>
          <w:lang w:bidi="he-IL"/>
        </w:rPr>
        <w:lastRenderedPageBreak/>
        <w:t>לכן חשוב להבין כיצד אוויר מתנהג באזורים כאלה</w:t>
      </w:r>
      <w:r>
        <w:rPr>
          <w:sz w:val="24"/>
          <w:szCs w:val="24"/>
          <w:rtl/>
        </w:rPr>
        <w:t xml:space="preserve">. </w:t>
      </w:r>
      <w:r w:rsidR="008C674D">
        <w:rPr>
          <w:sz w:val="24"/>
          <w:szCs w:val="24"/>
          <w:rtl/>
          <w:lang w:bidi="he-IL"/>
        </w:rPr>
        <w:t xml:space="preserve">הבנת התנהגות האוויר </w:t>
      </w:r>
      <w:r w:rsidR="008C674D">
        <w:rPr>
          <w:rFonts w:hint="cs"/>
          <w:sz w:val="24"/>
          <w:szCs w:val="24"/>
          <w:rtl/>
          <w:lang w:bidi="he-IL"/>
        </w:rPr>
        <w:t>ב</w:t>
      </w:r>
      <w:r>
        <w:rPr>
          <w:sz w:val="24"/>
          <w:szCs w:val="24"/>
          <w:rtl/>
          <w:lang w:bidi="he-IL"/>
        </w:rPr>
        <w:t>אזורים אלו עוזר לתכנן מבנים יציבים</w:t>
      </w:r>
      <w:r>
        <w:rPr>
          <w:sz w:val="24"/>
          <w:szCs w:val="24"/>
          <w:rtl/>
        </w:rPr>
        <w:t xml:space="preserve">, </w:t>
      </w:r>
      <w:r>
        <w:rPr>
          <w:sz w:val="24"/>
          <w:szCs w:val="24"/>
          <w:rtl/>
          <w:lang w:bidi="he-IL"/>
        </w:rPr>
        <w:t>להבין לאן זיהום אוויר מגיע ובאופן יותר מדויק לחזות את מזג האוויר</w:t>
      </w:r>
      <w:r w:rsidR="008C674D">
        <w:rPr>
          <w:rFonts w:hint="cs"/>
          <w:sz w:val="24"/>
          <w:szCs w:val="24"/>
          <w:rtl/>
          <w:lang w:bidi="he-IL"/>
        </w:rPr>
        <w:t xml:space="preserve"> האזורי</w:t>
      </w:r>
      <w:r>
        <w:rPr>
          <w:sz w:val="24"/>
          <w:szCs w:val="24"/>
          <w:rtl/>
        </w:rPr>
        <w:t xml:space="preserve">. </w:t>
      </w:r>
      <w:r>
        <w:rPr>
          <w:sz w:val="24"/>
          <w:szCs w:val="24"/>
          <w:rtl/>
          <w:lang w:bidi="he-IL"/>
        </w:rPr>
        <w:t>המחקר בתכסית עירוני</w:t>
      </w:r>
      <w:r w:rsidR="00BB2CE8">
        <w:rPr>
          <w:rFonts w:hint="cs"/>
          <w:sz w:val="24"/>
          <w:szCs w:val="24"/>
          <w:rtl/>
          <w:lang w:bidi="he-IL"/>
        </w:rPr>
        <w:t>ת</w:t>
      </w:r>
      <w:r>
        <w:rPr>
          <w:sz w:val="24"/>
          <w:szCs w:val="24"/>
          <w:rtl/>
          <w:lang w:bidi="he-IL"/>
        </w:rPr>
        <w:t xml:space="preserve"> מושפע מהרבה משתנים שונים </w:t>
      </w:r>
      <w:r w:rsidR="008C674D">
        <w:rPr>
          <w:rFonts w:hint="cs"/>
          <w:sz w:val="24"/>
          <w:szCs w:val="24"/>
          <w:rtl/>
          <w:lang w:bidi="he-IL"/>
        </w:rPr>
        <w:t>כגון גובה הבניינים, צפיפות הבניינים, מיקום הבניינים</w:t>
      </w:r>
      <w:r w:rsidR="001B6CF9">
        <w:rPr>
          <w:rFonts w:hint="cs"/>
          <w:sz w:val="24"/>
          <w:szCs w:val="24"/>
          <w:rtl/>
          <w:lang w:bidi="he-IL"/>
        </w:rPr>
        <w:t xml:space="preserve"> אחד יחסית לשני</w:t>
      </w:r>
      <w:r w:rsidR="008C674D">
        <w:rPr>
          <w:rFonts w:hint="cs"/>
          <w:sz w:val="24"/>
          <w:szCs w:val="24"/>
          <w:rtl/>
          <w:lang w:bidi="he-IL"/>
        </w:rPr>
        <w:t xml:space="preserve"> וכו'. בגלל זה דרוש הרבה מאוד מחקר לגבי אזורים עירוניים.</w:t>
      </w:r>
    </w:p>
    <w:p w:rsidR="002D5B13" w:rsidRPr="001B6CF9" w:rsidRDefault="002D5B13" w:rsidP="00F6547E">
      <w:pPr>
        <w:bidi/>
        <w:spacing w:line="360" w:lineRule="auto"/>
        <w:jc w:val="both"/>
        <w:rPr>
          <w:sz w:val="24"/>
          <w:szCs w:val="24"/>
        </w:rPr>
      </w:pPr>
    </w:p>
    <w:p w:rsidR="002D5B13" w:rsidRDefault="00F6177B" w:rsidP="00F6547E">
      <w:pPr>
        <w:bidi/>
        <w:spacing w:line="360" w:lineRule="auto"/>
        <w:jc w:val="both"/>
        <w:rPr>
          <w:sz w:val="24"/>
          <w:szCs w:val="24"/>
          <w:rtl/>
          <w:lang w:bidi="he-IL"/>
        </w:rPr>
      </w:pPr>
      <w:r>
        <w:rPr>
          <w:sz w:val="24"/>
          <w:szCs w:val="24"/>
          <w:rtl/>
          <w:lang w:bidi="he-IL"/>
        </w:rPr>
        <w:t xml:space="preserve">אחת ההשפעות של הבניינים על הזרימה הוא </w:t>
      </w:r>
      <w:r w:rsidR="008C674D">
        <w:rPr>
          <w:rFonts w:hint="cs"/>
          <w:sz w:val="24"/>
          <w:szCs w:val="24"/>
          <w:rtl/>
          <w:lang w:bidi="he-IL"/>
        </w:rPr>
        <w:t>יצירת "שכבות" חדשות בהן הזרימה מתנהגת באופנים שונים ויותר טורבולנטיים</w:t>
      </w:r>
      <w:r>
        <w:rPr>
          <w:sz w:val="24"/>
          <w:szCs w:val="24"/>
          <w:rtl/>
        </w:rPr>
        <w:t xml:space="preserve">. </w:t>
      </w:r>
      <w:r w:rsidR="008C674D">
        <w:rPr>
          <w:rFonts w:hint="cs"/>
          <w:sz w:val="24"/>
          <w:szCs w:val="24"/>
          <w:rtl/>
          <w:lang w:bidi="he-IL"/>
        </w:rPr>
        <w:t xml:space="preserve"> </w:t>
      </w:r>
      <w:sdt>
        <w:sdtPr>
          <w:rPr>
            <w:sz w:val="24"/>
            <w:szCs w:val="24"/>
            <w:rtl/>
          </w:rPr>
          <w:id w:val="1775055801"/>
          <w:citation/>
        </w:sdtPr>
        <w:sdtContent>
          <w:r w:rsidR="000432B5">
            <w:rPr>
              <w:sz w:val="24"/>
              <w:szCs w:val="24"/>
              <w:rtl/>
            </w:rPr>
            <w:fldChar w:fldCharType="begin"/>
          </w:r>
          <w:r w:rsidR="00F75D01">
            <w:rPr>
              <w:sz w:val="24"/>
              <w:szCs w:val="24"/>
            </w:rPr>
            <w:instrText xml:space="preserve"> CITATION CanopyReview \l 1033 </w:instrText>
          </w:r>
          <w:r w:rsidR="000432B5">
            <w:rPr>
              <w:sz w:val="24"/>
              <w:szCs w:val="24"/>
              <w:rtl/>
            </w:rPr>
            <w:fldChar w:fldCharType="separate"/>
          </w:r>
          <w:r w:rsidR="00707057" w:rsidRPr="00707057">
            <w:rPr>
              <w:noProof/>
              <w:sz w:val="24"/>
              <w:szCs w:val="24"/>
            </w:rPr>
            <w:t>(Britter &amp; Hanna., 2003)</w:t>
          </w:r>
          <w:r w:rsidR="000432B5">
            <w:rPr>
              <w:sz w:val="24"/>
              <w:szCs w:val="24"/>
              <w:rtl/>
            </w:rPr>
            <w:fldChar w:fldCharType="end"/>
          </w:r>
        </w:sdtContent>
      </w:sdt>
    </w:p>
    <w:p w:rsidR="002D5B13" w:rsidRPr="0099741D" w:rsidRDefault="00956966" w:rsidP="00C4226C">
      <w:pPr>
        <w:pStyle w:val="Heading2"/>
        <w:bidi/>
        <w:rPr>
          <w:rtl/>
          <w:lang w:val="en-GB"/>
        </w:rPr>
      </w:pPr>
      <w:bookmarkStart w:id="11" w:name="_Toc535337737"/>
      <w:r>
        <w:rPr>
          <w:rFonts w:hint="cs"/>
          <w:rtl/>
          <w:lang w:bidi="he-IL"/>
        </w:rPr>
        <w:t>1</w:t>
      </w:r>
      <w:r w:rsidR="00322996">
        <w:rPr>
          <w:rFonts w:hint="cs"/>
          <w:rtl/>
          <w:lang w:bidi="he-IL"/>
        </w:rPr>
        <w:t>.</w:t>
      </w:r>
      <w:r w:rsidR="00C4226C">
        <w:rPr>
          <w:rFonts w:hint="cs"/>
          <w:rtl/>
          <w:lang w:bidi="he-IL"/>
        </w:rPr>
        <w:t>5</w:t>
      </w:r>
      <w:r w:rsidR="00F6547E">
        <w:rPr>
          <w:rFonts w:hint="cs"/>
          <w:rtl/>
          <w:lang w:bidi="he-IL"/>
        </w:rPr>
        <w:t xml:space="preserve"> </w:t>
      </w:r>
      <w:r w:rsidR="00F6177B">
        <w:rPr>
          <w:rtl/>
          <w:lang w:bidi="he-IL"/>
        </w:rPr>
        <w:t xml:space="preserve">כוח </w:t>
      </w:r>
      <w:r w:rsidR="00F6177B">
        <w:rPr>
          <w:highlight w:val="white"/>
          <w:rtl/>
          <w:lang w:bidi="he-IL"/>
        </w:rPr>
        <w:t>גְּרָר</w:t>
      </w:r>
      <w:bookmarkEnd w:id="11"/>
    </w:p>
    <w:p w:rsidR="002D5B13" w:rsidRDefault="00F6177B" w:rsidP="000A24E1">
      <w:pPr>
        <w:bidi/>
        <w:spacing w:line="360" w:lineRule="auto"/>
        <w:jc w:val="both"/>
        <w:rPr>
          <w:sz w:val="24"/>
          <w:szCs w:val="24"/>
          <w:rtl/>
          <w:lang w:bidi="he-IL"/>
        </w:rPr>
      </w:pPr>
      <w:r>
        <w:rPr>
          <w:sz w:val="24"/>
          <w:szCs w:val="24"/>
          <w:rtl/>
          <w:lang w:bidi="he-IL"/>
        </w:rPr>
        <w:t>כוח הגרר הוא הכוח הפועל בכיוון המנוגד לתנועה היחסית של עצם בזורם</w:t>
      </w:r>
      <w:r>
        <w:rPr>
          <w:sz w:val="24"/>
          <w:szCs w:val="24"/>
          <w:rtl/>
        </w:rPr>
        <w:t xml:space="preserve">. </w:t>
      </w:r>
      <w:r>
        <w:rPr>
          <w:sz w:val="24"/>
          <w:szCs w:val="24"/>
          <w:rtl/>
          <w:lang w:bidi="he-IL"/>
        </w:rPr>
        <w:t>כוח הגרר מורכב מהחיכוך בין הזורם לגוף ומהפרש הלחצים בין החלק הקדמי של הגוף לחלקו האחורי</w:t>
      </w:r>
      <w:r>
        <w:rPr>
          <w:sz w:val="24"/>
          <w:szCs w:val="24"/>
          <w:rtl/>
        </w:rPr>
        <w:t xml:space="preserve">. </w:t>
      </w:r>
      <w:r w:rsidR="000A24E1">
        <w:rPr>
          <w:sz w:val="24"/>
          <w:szCs w:val="24"/>
          <w:rtl/>
          <w:lang w:bidi="he-IL"/>
        </w:rPr>
        <w:t>כ</w:t>
      </w:r>
      <w:r w:rsidR="000A24E1">
        <w:rPr>
          <w:rFonts w:hint="cs"/>
          <w:sz w:val="24"/>
          <w:szCs w:val="24"/>
          <w:rtl/>
          <w:lang w:bidi="he-IL"/>
        </w:rPr>
        <w:t>וח זה</w:t>
      </w:r>
      <w:r w:rsidR="000A24E1">
        <w:rPr>
          <w:sz w:val="24"/>
          <w:szCs w:val="24"/>
          <w:rtl/>
          <w:lang w:bidi="he-IL"/>
        </w:rPr>
        <w:t xml:space="preserve"> </w:t>
      </w:r>
      <w:r>
        <w:rPr>
          <w:sz w:val="24"/>
          <w:szCs w:val="24"/>
          <w:rtl/>
          <w:lang w:bidi="he-IL"/>
        </w:rPr>
        <w:t>משפיע על כל גוף הנע בתוך זורם ולכן חשוב לחקור אותו</w:t>
      </w:r>
      <w:r>
        <w:rPr>
          <w:sz w:val="24"/>
          <w:szCs w:val="24"/>
          <w:rtl/>
        </w:rPr>
        <w:t xml:space="preserve">. </w:t>
      </w:r>
      <w:r w:rsidR="000A24E1">
        <w:rPr>
          <w:rFonts w:hint="cs"/>
          <w:sz w:val="24"/>
          <w:szCs w:val="24"/>
          <w:rtl/>
          <w:lang w:bidi="he-IL"/>
        </w:rPr>
        <w:t>לדוגמה הכוח</w:t>
      </w:r>
      <w:r>
        <w:rPr>
          <w:sz w:val="24"/>
          <w:szCs w:val="24"/>
          <w:rtl/>
          <w:lang w:bidi="he-IL"/>
        </w:rPr>
        <w:t xml:space="preserve"> משפיע על מטוסים באוויר</w:t>
      </w:r>
      <w:r>
        <w:rPr>
          <w:sz w:val="24"/>
          <w:szCs w:val="24"/>
          <w:rtl/>
        </w:rPr>
        <w:t xml:space="preserve">, </w:t>
      </w:r>
      <w:r>
        <w:rPr>
          <w:sz w:val="24"/>
          <w:szCs w:val="24"/>
          <w:rtl/>
          <w:lang w:bidi="he-IL"/>
        </w:rPr>
        <w:t>על בניינים בזמן רוחות חזקות</w:t>
      </w:r>
      <w:r>
        <w:rPr>
          <w:sz w:val="24"/>
          <w:szCs w:val="24"/>
          <w:rtl/>
        </w:rPr>
        <w:t xml:space="preserve">, </w:t>
      </w:r>
      <w:r>
        <w:rPr>
          <w:sz w:val="24"/>
          <w:szCs w:val="24"/>
          <w:rtl/>
          <w:lang w:bidi="he-IL"/>
        </w:rPr>
        <w:t>על תאי דם אדומים הזורמים בדם ועוד</w:t>
      </w:r>
      <w:r>
        <w:rPr>
          <w:sz w:val="24"/>
          <w:szCs w:val="24"/>
          <w:rtl/>
        </w:rPr>
        <w:t>.</w:t>
      </w:r>
    </w:p>
    <w:p w:rsidR="00561122" w:rsidRDefault="00956966" w:rsidP="00C4226C">
      <w:pPr>
        <w:pStyle w:val="Heading3"/>
        <w:bidi/>
        <w:rPr>
          <w:lang w:bidi="he-IL"/>
        </w:rPr>
      </w:pPr>
      <w:bookmarkStart w:id="12" w:name="_Toc535337738"/>
      <w:r>
        <w:rPr>
          <w:rFonts w:hint="cs"/>
          <w:rtl/>
          <w:lang w:bidi="he-IL"/>
        </w:rPr>
        <w:t>1</w:t>
      </w:r>
      <w:r w:rsidR="00322996">
        <w:rPr>
          <w:rFonts w:hint="cs"/>
          <w:rtl/>
          <w:lang w:bidi="he-IL"/>
        </w:rPr>
        <w:t>.</w:t>
      </w:r>
      <w:r w:rsidR="00C4226C">
        <w:rPr>
          <w:rFonts w:hint="cs"/>
          <w:rtl/>
          <w:lang w:bidi="he-IL"/>
        </w:rPr>
        <w:t>5</w:t>
      </w:r>
      <w:r w:rsidR="00322996">
        <w:rPr>
          <w:rFonts w:hint="cs"/>
          <w:rtl/>
          <w:lang w:bidi="he-IL"/>
        </w:rPr>
        <w:t>.1</w:t>
      </w:r>
      <w:r w:rsidR="00F6547E">
        <w:rPr>
          <w:rFonts w:hint="cs"/>
          <w:rtl/>
          <w:lang w:bidi="he-IL"/>
        </w:rPr>
        <w:t xml:space="preserve"> </w:t>
      </w:r>
      <w:r w:rsidR="00DE0E1A">
        <w:rPr>
          <w:rFonts w:hint="cs"/>
          <w:rtl/>
          <w:lang w:bidi="he-IL"/>
        </w:rPr>
        <w:t>מקדם הגרר</w:t>
      </w:r>
      <w:bookmarkEnd w:id="12"/>
    </w:p>
    <w:p w:rsidR="002D5B13" w:rsidRDefault="002F1176" w:rsidP="002F1176">
      <w:pPr>
        <w:bidi/>
        <w:spacing w:line="360" w:lineRule="auto"/>
        <w:jc w:val="both"/>
        <w:rPr>
          <w:sz w:val="24"/>
          <w:szCs w:val="24"/>
        </w:rPr>
      </w:pPr>
      <w:r>
        <w:rPr>
          <w:rFonts w:hint="cs"/>
          <w:sz w:val="24"/>
          <w:szCs w:val="24"/>
          <w:rtl/>
          <w:lang w:bidi="he-IL"/>
        </w:rPr>
        <w:t xml:space="preserve">כאשר ידועים מאפייני גוף מסוים, </w:t>
      </w:r>
      <w:r w:rsidR="00F6177B">
        <w:rPr>
          <w:sz w:val="24"/>
          <w:szCs w:val="24"/>
          <w:rtl/>
          <w:lang w:bidi="he-IL"/>
        </w:rPr>
        <w:t>ניתן לייצג כוח הגרר</w:t>
      </w:r>
      <w:r>
        <w:rPr>
          <w:rFonts w:hint="cs"/>
          <w:sz w:val="24"/>
          <w:szCs w:val="24"/>
          <w:rtl/>
          <w:lang w:bidi="he-IL"/>
        </w:rPr>
        <w:t xml:space="preserve"> עליו</w:t>
      </w:r>
      <w:r>
        <w:rPr>
          <w:sz w:val="24"/>
          <w:szCs w:val="24"/>
          <w:rtl/>
          <w:lang w:bidi="he-IL"/>
        </w:rPr>
        <w:t xml:space="preserve"> </w:t>
      </w:r>
      <w:r>
        <w:rPr>
          <w:rFonts w:hint="cs"/>
          <w:sz w:val="24"/>
          <w:szCs w:val="24"/>
          <w:rtl/>
          <w:lang w:bidi="he-IL"/>
        </w:rPr>
        <w:t>בעזרת</w:t>
      </w:r>
      <w:r w:rsidR="00F6177B">
        <w:rPr>
          <w:sz w:val="24"/>
          <w:szCs w:val="24"/>
          <w:rtl/>
          <w:lang w:bidi="he-IL"/>
        </w:rPr>
        <w:t xml:space="preserve"> מספר משתנים של </w:t>
      </w:r>
      <w:r w:rsidR="00F6177B" w:rsidRPr="001B6CF9">
        <w:rPr>
          <w:sz w:val="24"/>
          <w:szCs w:val="24"/>
          <w:rtl/>
          <w:lang w:bidi="he-IL"/>
        </w:rPr>
        <w:t>המערכת</w:t>
      </w:r>
      <w:r>
        <w:rPr>
          <w:rFonts w:hint="cs"/>
          <w:sz w:val="24"/>
          <w:szCs w:val="24"/>
          <w:rtl/>
          <w:lang w:bidi="he-IL"/>
        </w:rPr>
        <w:t xml:space="preserve"> ה</w:t>
      </w:r>
      <w:r w:rsidR="00F6177B">
        <w:rPr>
          <w:sz w:val="24"/>
          <w:szCs w:val="24"/>
          <w:rtl/>
          <w:lang w:bidi="he-IL"/>
        </w:rPr>
        <w:t>מדובר</w:t>
      </w:r>
      <w:r>
        <w:rPr>
          <w:rFonts w:hint="cs"/>
          <w:sz w:val="24"/>
          <w:szCs w:val="24"/>
          <w:rtl/>
          <w:lang w:bidi="he-IL"/>
        </w:rPr>
        <w:t>ת</w:t>
      </w:r>
      <w:r w:rsidR="00F6177B">
        <w:rPr>
          <w:sz w:val="24"/>
          <w:szCs w:val="24"/>
          <w:rtl/>
        </w:rPr>
        <w:t xml:space="preserve">. </w:t>
      </w:r>
      <w:r w:rsidR="00F6177B">
        <w:rPr>
          <w:sz w:val="24"/>
          <w:szCs w:val="24"/>
          <w:rtl/>
          <w:lang w:bidi="he-IL"/>
        </w:rPr>
        <w:t>כאשר גוף נע דרך זורם צמיגי ולא דחיס</w:t>
      </w:r>
      <w:r w:rsidR="00F6177B">
        <w:rPr>
          <w:sz w:val="24"/>
          <w:szCs w:val="24"/>
          <w:rtl/>
        </w:rPr>
        <w:t xml:space="preserve">, </w:t>
      </w:r>
      <w:r w:rsidR="00F6177B">
        <w:rPr>
          <w:sz w:val="24"/>
          <w:szCs w:val="24"/>
          <w:rtl/>
          <w:lang w:bidi="he-IL"/>
        </w:rPr>
        <w:t>ניתן לייצג את כוח הגרר כפונקציה של אורך הבעיה</w:t>
      </w:r>
      <w:r w:rsidR="00F6177B">
        <w:rPr>
          <w:sz w:val="24"/>
          <w:szCs w:val="24"/>
          <w:rtl/>
        </w:rPr>
        <w:t xml:space="preserve">, </w:t>
      </w:r>
      <w:r w:rsidR="00F6177B">
        <w:rPr>
          <w:sz w:val="24"/>
          <w:szCs w:val="24"/>
          <w:rtl/>
          <w:lang w:bidi="he-IL"/>
        </w:rPr>
        <w:t>מהירות הגוף</w:t>
      </w:r>
      <w:r w:rsidR="00F6177B">
        <w:rPr>
          <w:sz w:val="24"/>
          <w:szCs w:val="24"/>
          <w:rtl/>
        </w:rPr>
        <w:t xml:space="preserve">, </w:t>
      </w:r>
      <w:r w:rsidR="00F6177B">
        <w:rPr>
          <w:sz w:val="24"/>
          <w:szCs w:val="24"/>
          <w:rtl/>
          <w:lang w:bidi="he-IL"/>
        </w:rPr>
        <w:t xml:space="preserve">צמיגות הזורם וצפיפות הזורם </w:t>
      </w:r>
      <w:r w:rsidR="00F6177B">
        <w:rPr>
          <w:sz w:val="24"/>
          <w:szCs w:val="24"/>
          <w:rtl/>
        </w:rPr>
        <w:t>(</w:t>
      </w:r>
      <w:r w:rsidR="00F6177B">
        <w:rPr>
          <w:sz w:val="24"/>
          <w:szCs w:val="24"/>
          <w:rtl/>
          <w:lang w:bidi="he-IL"/>
        </w:rPr>
        <w:t>בסדר זה במשוואה</w:t>
      </w:r>
      <w:r w:rsidR="00F6177B">
        <w:rPr>
          <w:sz w:val="24"/>
          <w:szCs w:val="24"/>
          <w:rtl/>
        </w:rPr>
        <w:t>):</w:t>
      </w:r>
    </w:p>
    <w:p w:rsidR="002D5B13" w:rsidRDefault="00F6177B" w:rsidP="00E07009">
      <w:pPr>
        <w:bidi/>
        <w:spacing w:line="360" w:lineRule="auto"/>
        <w:rPr>
          <w:sz w:val="24"/>
          <w:szCs w:val="24"/>
        </w:rPr>
      </w:pPr>
      <w:r>
        <w:rPr>
          <w:sz w:val="24"/>
          <w:szCs w:val="24"/>
        </w:rPr>
        <w:t>(</w:t>
      </w:r>
      <w:r w:rsidR="0048677C">
        <w:rPr>
          <w:sz w:val="24"/>
          <w:szCs w:val="24"/>
        </w:rPr>
        <w:t>3</w:t>
      </w:r>
      <w:r>
        <w:rPr>
          <w:sz w:val="24"/>
          <w:szCs w:val="24"/>
        </w:rPr>
        <w:t>)</w:t>
      </w:r>
      <w:r>
        <w:rPr>
          <w:sz w:val="24"/>
          <w:szCs w:val="24"/>
        </w:rPr>
        <w:tab/>
      </w:r>
      <w:r>
        <w:rPr>
          <w:sz w:val="24"/>
          <w:szCs w:val="24"/>
        </w:rPr>
        <w:tab/>
      </w:r>
      <w:r>
        <w:rPr>
          <w:sz w:val="24"/>
          <w:szCs w:val="24"/>
        </w:rPr>
        <w:tab/>
      </w:r>
      <w:r>
        <w:rPr>
          <w:sz w:val="24"/>
          <w:szCs w:val="24"/>
        </w:rPr>
        <w:tab/>
      </w:r>
      <w:r>
        <w:rPr>
          <w:sz w:val="24"/>
          <w:szCs w:val="24"/>
        </w:rPr>
        <w:tab/>
      </w:r>
      <w:r>
        <w:rPr>
          <w:noProof/>
          <w:sz w:val="24"/>
          <w:szCs w:val="24"/>
          <w:lang w:bidi="he-IL"/>
        </w:rPr>
        <w:drawing>
          <wp:inline distT="114300" distB="114300" distL="114300" distR="114300" wp14:anchorId="549AB50F" wp14:editId="4E20D21F">
            <wp:extent cx="1285875" cy="1714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cstate="print"/>
                    <a:srcRect/>
                    <a:stretch>
                      <a:fillRect/>
                    </a:stretch>
                  </pic:blipFill>
                  <pic:spPr>
                    <a:xfrm>
                      <a:off x="0" y="0"/>
                      <a:ext cx="1285875" cy="171450"/>
                    </a:xfrm>
                    <a:prstGeom prst="rect">
                      <a:avLst/>
                    </a:prstGeom>
                    <a:ln/>
                  </pic:spPr>
                </pic:pic>
              </a:graphicData>
            </a:graphic>
          </wp:inline>
        </w:drawing>
      </w:r>
    </w:p>
    <w:p w:rsidR="002D5B13" w:rsidRDefault="00F6177B" w:rsidP="00F6547E">
      <w:pPr>
        <w:bidi/>
        <w:spacing w:line="360" w:lineRule="auto"/>
        <w:jc w:val="both"/>
        <w:rPr>
          <w:sz w:val="24"/>
          <w:szCs w:val="24"/>
        </w:rPr>
      </w:pPr>
      <w:r>
        <w:rPr>
          <w:sz w:val="24"/>
          <w:szCs w:val="24"/>
          <w:rtl/>
          <w:lang w:bidi="he-IL"/>
        </w:rPr>
        <w:t>אפשר לפתח</w:t>
      </w:r>
      <w:r w:rsidR="00B26DE7">
        <w:rPr>
          <w:rFonts w:hint="cs"/>
          <w:sz w:val="24"/>
          <w:szCs w:val="24"/>
          <w:rtl/>
          <w:lang w:bidi="he-IL"/>
        </w:rPr>
        <w:t xml:space="preserve"> </w:t>
      </w:r>
      <w:r>
        <w:rPr>
          <w:sz w:val="24"/>
          <w:szCs w:val="24"/>
          <w:rtl/>
          <w:lang w:bidi="he-IL"/>
        </w:rPr>
        <w:t xml:space="preserve"> משוואה זו ולגלות כי</w:t>
      </w:r>
      <w:r w:rsidR="00B26DE7">
        <w:rPr>
          <w:rFonts w:hint="cs"/>
          <w:sz w:val="24"/>
          <w:szCs w:val="24"/>
          <w:rtl/>
          <w:lang w:bidi="he-IL"/>
        </w:rPr>
        <w:t xml:space="preserve"> </w:t>
      </w:r>
      <w:sdt>
        <w:sdtPr>
          <w:rPr>
            <w:rFonts w:hint="cs"/>
            <w:sz w:val="24"/>
            <w:szCs w:val="24"/>
            <w:rtl/>
            <w:lang w:bidi="he-IL"/>
          </w:rPr>
          <w:id w:val="583881771"/>
          <w:citation/>
        </w:sdtPr>
        <w:sdtContent>
          <w:r w:rsidR="000432B5">
            <w:rPr>
              <w:sz w:val="24"/>
              <w:szCs w:val="24"/>
              <w:rtl/>
              <w:lang w:bidi="he-IL"/>
            </w:rPr>
            <w:fldChar w:fldCharType="begin"/>
          </w:r>
          <w:r w:rsidR="00B26DE7">
            <w:rPr>
              <w:sz w:val="24"/>
              <w:szCs w:val="24"/>
              <w:rtl/>
              <w:lang w:bidi="he-IL"/>
            </w:rPr>
            <w:instrText xml:space="preserve"> </w:instrText>
          </w:r>
          <w:r w:rsidR="00B26DE7">
            <w:rPr>
              <w:rFonts w:hint="cs"/>
              <w:sz w:val="24"/>
              <w:szCs w:val="24"/>
              <w:lang w:bidi="he-IL"/>
            </w:rPr>
            <w:instrText>CITATION</w:instrText>
          </w:r>
          <w:r w:rsidR="00B26DE7">
            <w:rPr>
              <w:rFonts w:hint="cs"/>
              <w:sz w:val="24"/>
              <w:szCs w:val="24"/>
              <w:rtl/>
              <w:lang w:bidi="he-IL"/>
            </w:rPr>
            <w:instrText xml:space="preserve"> </w:instrText>
          </w:r>
          <w:r w:rsidR="00B26DE7">
            <w:rPr>
              <w:rFonts w:hint="cs"/>
              <w:sz w:val="24"/>
              <w:szCs w:val="24"/>
              <w:lang w:bidi="he-IL"/>
            </w:rPr>
            <w:instrText>basicBook \l 1037</w:instrText>
          </w:r>
          <w:r w:rsidR="00B26DE7">
            <w:rPr>
              <w:sz w:val="24"/>
              <w:szCs w:val="24"/>
              <w:rtl/>
              <w:lang w:bidi="he-IL"/>
            </w:rPr>
            <w:instrText xml:space="preserve"> </w:instrText>
          </w:r>
          <w:r w:rsidR="000432B5">
            <w:rPr>
              <w:sz w:val="24"/>
              <w:szCs w:val="24"/>
              <w:rtl/>
              <w:lang w:bidi="he-IL"/>
            </w:rPr>
            <w:fldChar w:fldCharType="separate"/>
          </w:r>
          <w:r w:rsidR="00707057" w:rsidRPr="00707057">
            <w:rPr>
              <w:rFonts w:hint="cs"/>
              <w:noProof/>
              <w:sz w:val="24"/>
              <w:szCs w:val="24"/>
              <w:rtl/>
              <w:lang w:bidi="he-IL"/>
            </w:rPr>
            <w:t>(</w:t>
          </w:r>
          <w:r w:rsidR="00707057" w:rsidRPr="00707057">
            <w:rPr>
              <w:rFonts w:hint="cs"/>
              <w:noProof/>
              <w:sz w:val="24"/>
              <w:szCs w:val="24"/>
              <w:lang w:bidi="he-IL"/>
            </w:rPr>
            <w:t>Fox, McDoland</w:t>
          </w:r>
          <w:r w:rsidR="00707057" w:rsidRPr="00707057">
            <w:rPr>
              <w:rFonts w:hint="cs"/>
              <w:noProof/>
              <w:sz w:val="24"/>
              <w:szCs w:val="24"/>
              <w:rtl/>
              <w:lang w:bidi="he-IL"/>
            </w:rPr>
            <w:t xml:space="preserve">, &amp; </w:t>
          </w:r>
          <w:r w:rsidR="00707057" w:rsidRPr="00707057">
            <w:rPr>
              <w:rFonts w:hint="cs"/>
              <w:noProof/>
              <w:sz w:val="24"/>
              <w:szCs w:val="24"/>
              <w:lang w:bidi="he-IL"/>
            </w:rPr>
            <w:t>Pritchard, 1998</w:t>
          </w:r>
          <w:r w:rsidR="00707057" w:rsidRPr="00707057">
            <w:rPr>
              <w:rFonts w:hint="cs"/>
              <w:noProof/>
              <w:sz w:val="24"/>
              <w:szCs w:val="24"/>
              <w:rtl/>
              <w:lang w:bidi="he-IL"/>
            </w:rPr>
            <w:t>)</w:t>
          </w:r>
          <w:r w:rsidR="000432B5">
            <w:rPr>
              <w:sz w:val="24"/>
              <w:szCs w:val="24"/>
              <w:rtl/>
              <w:lang w:bidi="he-IL"/>
            </w:rPr>
            <w:fldChar w:fldCharType="end"/>
          </w:r>
        </w:sdtContent>
      </w:sdt>
      <w:r>
        <w:rPr>
          <w:sz w:val="24"/>
          <w:szCs w:val="24"/>
          <w:rtl/>
          <w:lang w:bidi="he-IL"/>
        </w:rPr>
        <w:t xml:space="preserve"> </w:t>
      </w:r>
      <w:r w:rsidR="00F6547E">
        <w:rPr>
          <w:sz w:val="24"/>
          <w:szCs w:val="24"/>
          <w:rtl/>
        </w:rPr>
        <w:t>–</w:t>
      </w:r>
      <w:r>
        <w:rPr>
          <w:sz w:val="24"/>
          <w:szCs w:val="24"/>
          <w:rtl/>
        </w:rPr>
        <w:t xml:space="preserve"> </w:t>
      </w:r>
    </w:p>
    <w:p w:rsidR="002D5B13" w:rsidRDefault="00F6177B" w:rsidP="00E07009">
      <w:pPr>
        <w:bidi/>
        <w:spacing w:line="360" w:lineRule="auto"/>
        <w:rPr>
          <w:sz w:val="24"/>
          <w:szCs w:val="24"/>
        </w:rPr>
      </w:pPr>
      <w:r>
        <w:rPr>
          <w:noProof/>
          <w:lang w:bidi="he-IL"/>
        </w:rPr>
        <w:drawing>
          <wp:anchor distT="114300" distB="114300" distL="114300" distR="114300" simplePos="0" relativeHeight="251657216" behindDoc="0" locked="0" layoutInCell="1" allowOverlap="1" wp14:anchorId="5C29C8A6" wp14:editId="4A037CE5">
            <wp:simplePos x="0" y="0"/>
            <wp:positionH relativeFrom="margin">
              <wp:posOffset>2409825</wp:posOffset>
            </wp:positionH>
            <wp:positionV relativeFrom="paragraph">
              <wp:posOffset>209550</wp:posOffset>
            </wp:positionV>
            <wp:extent cx="1114425" cy="390525"/>
            <wp:effectExtent l="0" t="0" r="0" b="0"/>
            <wp:wrapSquare wrapText="bothSides" distT="114300" distB="114300" distL="114300" distR="11430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2" cstate="print"/>
                    <a:srcRect/>
                    <a:stretch>
                      <a:fillRect/>
                    </a:stretch>
                  </pic:blipFill>
                  <pic:spPr>
                    <a:xfrm>
                      <a:off x="0" y="0"/>
                      <a:ext cx="1114425" cy="390525"/>
                    </a:xfrm>
                    <a:prstGeom prst="rect">
                      <a:avLst/>
                    </a:prstGeom>
                    <a:ln/>
                  </pic:spPr>
                </pic:pic>
              </a:graphicData>
            </a:graphic>
          </wp:anchor>
        </w:drawing>
      </w:r>
    </w:p>
    <w:p w:rsidR="002D5B13" w:rsidRDefault="00F6177B" w:rsidP="00E07009">
      <w:pPr>
        <w:bidi/>
        <w:spacing w:line="360" w:lineRule="auto"/>
        <w:rPr>
          <w:sz w:val="24"/>
          <w:szCs w:val="24"/>
        </w:rPr>
      </w:pPr>
      <w:r>
        <w:rPr>
          <w:sz w:val="24"/>
          <w:szCs w:val="24"/>
        </w:rPr>
        <w:t>(</w:t>
      </w:r>
      <w:r w:rsidR="0048677C">
        <w:rPr>
          <w:sz w:val="24"/>
          <w:szCs w:val="24"/>
        </w:rPr>
        <w:t>4</w:t>
      </w:r>
      <w:r>
        <w:rPr>
          <w:sz w:val="24"/>
          <w:szCs w:val="24"/>
        </w:rPr>
        <w:t>)</w:t>
      </w:r>
      <w:r>
        <w:rPr>
          <w:sz w:val="24"/>
          <w:szCs w:val="24"/>
        </w:rPr>
        <w:tab/>
      </w:r>
      <w:r>
        <w:rPr>
          <w:sz w:val="24"/>
          <w:szCs w:val="24"/>
        </w:rPr>
        <w:tab/>
      </w:r>
      <w:r>
        <w:rPr>
          <w:sz w:val="24"/>
          <w:szCs w:val="24"/>
        </w:rPr>
        <w:tab/>
      </w:r>
      <w:r>
        <w:rPr>
          <w:sz w:val="24"/>
          <w:szCs w:val="24"/>
        </w:rPr>
        <w:tab/>
      </w:r>
      <w:r>
        <w:rPr>
          <w:sz w:val="24"/>
          <w:szCs w:val="24"/>
        </w:rPr>
        <w:tab/>
      </w:r>
    </w:p>
    <w:p w:rsidR="00905C85" w:rsidRDefault="00905C85" w:rsidP="00E07009">
      <w:pPr>
        <w:bidi/>
        <w:spacing w:line="360" w:lineRule="auto"/>
        <w:rPr>
          <w:sz w:val="24"/>
          <w:szCs w:val="24"/>
          <w:lang w:bidi="he-IL"/>
        </w:rPr>
      </w:pPr>
    </w:p>
    <w:p w:rsidR="001B6CF9" w:rsidRDefault="00BB2CE8" w:rsidP="00F6547E">
      <w:pPr>
        <w:bidi/>
        <w:spacing w:line="360" w:lineRule="auto"/>
        <w:jc w:val="both"/>
        <w:rPr>
          <w:sz w:val="24"/>
          <w:szCs w:val="24"/>
          <w:lang w:bidi="he-IL"/>
        </w:rPr>
      </w:pPr>
      <w:r>
        <w:rPr>
          <w:rFonts w:hint="cs"/>
          <w:sz w:val="24"/>
          <w:szCs w:val="24"/>
          <w:rtl/>
          <w:lang w:bidi="he-IL"/>
        </w:rPr>
        <w:t xml:space="preserve">כאשר </w:t>
      </w:r>
      <w:r w:rsidR="0048677C">
        <w:rPr>
          <w:noProof/>
          <w:sz w:val="24"/>
          <w:szCs w:val="24"/>
          <w:lang w:val="en-GB" w:eastAsia="en-GB" w:bidi="he-IL"/>
        </w:rPr>
        <w:t>A</w:t>
      </w:r>
      <w:r w:rsidR="00F6177B">
        <w:rPr>
          <w:sz w:val="24"/>
          <w:szCs w:val="24"/>
          <w:rtl/>
          <w:lang w:bidi="he-IL"/>
        </w:rPr>
        <w:t xml:space="preserve"> מייצג את שטח החתך של הגוף</w:t>
      </w:r>
      <w:r w:rsidR="00F6177B">
        <w:rPr>
          <w:sz w:val="24"/>
          <w:szCs w:val="24"/>
          <w:rtl/>
        </w:rPr>
        <w:t xml:space="preserve">. </w:t>
      </w:r>
      <w:r w:rsidR="00F6177B">
        <w:rPr>
          <w:sz w:val="24"/>
          <w:szCs w:val="24"/>
          <w:rtl/>
          <w:lang w:bidi="he-IL"/>
        </w:rPr>
        <w:t>על פי יחס זה ה</w:t>
      </w:r>
      <w:r>
        <w:rPr>
          <w:rFonts w:hint="cs"/>
          <w:sz w:val="24"/>
          <w:szCs w:val="24"/>
          <w:rtl/>
          <w:lang w:bidi="he-IL"/>
        </w:rPr>
        <w:t>וגדר</w:t>
      </w:r>
      <w:r w:rsidR="00F6177B">
        <w:rPr>
          <w:sz w:val="24"/>
          <w:szCs w:val="24"/>
          <w:rtl/>
          <w:lang w:bidi="he-IL"/>
        </w:rPr>
        <w:t xml:space="preserve"> מקדם הגרר </w:t>
      </w:r>
      <w:r w:rsidR="0048677C">
        <w:rPr>
          <w:noProof/>
          <w:sz w:val="24"/>
          <w:szCs w:val="24"/>
          <w:lang w:val="en-GB" w:eastAsia="en-GB" w:bidi="he-IL"/>
        </w:rPr>
        <w:t>C</w:t>
      </w:r>
      <w:r w:rsidR="0048677C">
        <w:rPr>
          <w:noProof/>
          <w:sz w:val="24"/>
          <w:szCs w:val="24"/>
          <w:vertAlign w:val="subscript"/>
          <w:lang w:val="en-GB" w:eastAsia="en-GB" w:bidi="he-IL"/>
        </w:rPr>
        <w:t>D</w:t>
      </w:r>
      <w:r w:rsidR="00F6177B">
        <w:rPr>
          <w:sz w:val="24"/>
          <w:szCs w:val="24"/>
          <w:rtl/>
          <w:lang w:bidi="he-IL"/>
        </w:rPr>
        <w:t xml:space="preserve"> </w:t>
      </w:r>
      <w:r w:rsidR="00594E04">
        <w:rPr>
          <w:rFonts w:hint="cs"/>
          <w:sz w:val="24"/>
          <w:szCs w:val="24"/>
          <w:rtl/>
          <w:lang w:bidi="he-IL"/>
        </w:rPr>
        <w:t>כאגף</w:t>
      </w:r>
      <w:r w:rsidR="00594E04">
        <w:rPr>
          <w:sz w:val="24"/>
          <w:szCs w:val="24"/>
          <w:rtl/>
          <w:lang w:bidi="he-IL"/>
        </w:rPr>
        <w:t xml:space="preserve"> שמאל של</w:t>
      </w:r>
      <w:r w:rsidR="00CB65C2">
        <w:rPr>
          <w:rFonts w:hint="cs"/>
          <w:sz w:val="24"/>
          <w:szCs w:val="24"/>
          <w:rtl/>
          <w:lang w:bidi="he-IL"/>
        </w:rPr>
        <w:t xml:space="preserve"> משוואה 4 כפול</w:t>
      </w:r>
      <w:r w:rsidR="001B6CF9">
        <w:rPr>
          <w:rFonts w:hint="cs"/>
          <w:sz w:val="24"/>
          <w:szCs w:val="24"/>
          <w:rtl/>
          <w:lang w:bidi="he-IL"/>
        </w:rPr>
        <w:t xml:space="preserve"> </w:t>
      </w:r>
      <w:r w:rsidR="00CB65C2">
        <w:rPr>
          <w:rFonts w:hint="cs"/>
          <w:sz w:val="24"/>
          <w:szCs w:val="24"/>
          <w:rtl/>
          <w:lang w:bidi="he-IL"/>
        </w:rPr>
        <w:t>2</w:t>
      </w:r>
      <w:r w:rsidR="001B6CF9">
        <w:rPr>
          <w:rFonts w:hint="cs"/>
          <w:sz w:val="24"/>
          <w:szCs w:val="24"/>
          <w:rtl/>
          <w:lang w:bidi="he-IL"/>
        </w:rPr>
        <w:t xml:space="preserve"> (משוואה 5)</w:t>
      </w:r>
      <w:r w:rsidR="00594E04">
        <w:rPr>
          <w:rFonts w:hint="cs"/>
          <w:sz w:val="24"/>
          <w:szCs w:val="24"/>
          <w:rtl/>
          <w:lang w:bidi="he-IL"/>
        </w:rPr>
        <w:t>.</w:t>
      </w:r>
    </w:p>
    <w:p w:rsidR="001B6CF9" w:rsidRDefault="00FD6544" w:rsidP="00F21235">
      <w:pPr>
        <w:bidi/>
        <w:spacing w:line="360" w:lineRule="auto"/>
        <w:rPr>
          <w:sz w:val="24"/>
          <w:szCs w:val="24"/>
          <w:rtl/>
          <w:lang w:bidi="he-IL"/>
        </w:rPr>
      </w:pPr>
      <w:r>
        <w:rPr>
          <w:rFonts w:hint="cs"/>
          <w:sz w:val="24"/>
          <w:szCs w:val="24"/>
          <w:rtl/>
          <w:lang w:bidi="he-IL"/>
        </w:rPr>
        <w:t>(5)</w:t>
      </w:r>
      <w:r>
        <w:rPr>
          <w:rFonts w:hint="cs"/>
          <w:sz w:val="24"/>
          <w:szCs w:val="24"/>
          <w:rtl/>
          <w:lang w:bidi="he-IL"/>
        </w:rPr>
        <w:tab/>
      </w:r>
      <w:r>
        <w:rPr>
          <w:rFonts w:hint="cs"/>
          <w:sz w:val="24"/>
          <w:szCs w:val="24"/>
          <w:rtl/>
          <w:lang w:bidi="he-IL"/>
        </w:rPr>
        <w:tab/>
      </w:r>
      <w:r>
        <w:rPr>
          <w:rFonts w:hint="cs"/>
          <w:sz w:val="24"/>
          <w:szCs w:val="24"/>
          <w:rtl/>
          <w:lang w:bidi="he-IL"/>
        </w:rPr>
        <w:tab/>
      </w:r>
      <w:r w:rsidR="001B6CF9">
        <w:rPr>
          <w:rFonts w:hint="cs"/>
          <w:sz w:val="24"/>
          <w:szCs w:val="24"/>
          <w:rtl/>
          <w:lang w:bidi="he-IL"/>
        </w:rPr>
        <w:tab/>
      </w:r>
      <w:r w:rsidR="001B6CF9">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2∙</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num>
          <m:den>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den>
        </m:f>
      </m:oMath>
    </w:p>
    <w:p w:rsidR="00DE0E1A" w:rsidRDefault="00F6177B" w:rsidP="00F6547E">
      <w:pPr>
        <w:bidi/>
        <w:spacing w:line="360" w:lineRule="auto"/>
        <w:jc w:val="both"/>
        <w:rPr>
          <w:sz w:val="24"/>
          <w:szCs w:val="24"/>
          <w:lang w:bidi="he-IL"/>
        </w:rPr>
      </w:pPr>
      <w:r>
        <w:rPr>
          <w:sz w:val="24"/>
          <w:szCs w:val="24"/>
          <w:rtl/>
          <w:lang w:bidi="he-IL"/>
        </w:rPr>
        <w:t>למרות שהגרר מורכב גם מחיכוך וגם מהפרש לחצים</w:t>
      </w:r>
      <w:r>
        <w:rPr>
          <w:sz w:val="24"/>
          <w:szCs w:val="24"/>
          <w:rtl/>
        </w:rPr>
        <w:t xml:space="preserve">, </w:t>
      </w:r>
      <w:r>
        <w:rPr>
          <w:sz w:val="24"/>
          <w:szCs w:val="24"/>
          <w:rtl/>
          <w:lang w:bidi="he-IL"/>
        </w:rPr>
        <w:t>עבור מספריי ריינולדס גדולים</w:t>
      </w:r>
      <w:r>
        <w:rPr>
          <w:sz w:val="24"/>
          <w:szCs w:val="24"/>
          <w:rtl/>
        </w:rPr>
        <w:t>,</w:t>
      </w:r>
      <w:r w:rsidR="0048677C">
        <w:rPr>
          <w:sz w:val="24"/>
          <w:szCs w:val="24"/>
        </w:rPr>
        <w:t xml:space="preserve">   </w:t>
      </w:r>
      <w:r>
        <w:rPr>
          <w:sz w:val="24"/>
          <w:szCs w:val="24"/>
          <w:rtl/>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e</m:t>
            </m:r>
          </m:sub>
        </m:sSub>
        <m:r>
          <w:rPr>
            <w:rFonts w:ascii="Cambria Math" w:hAnsi="Cambria Math"/>
            <w:sz w:val="24"/>
            <w:szCs w:val="24"/>
            <w:rtl/>
          </w:rPr>
          <m:t>≈</m:t>
        </m:r>
        <m:r>
          <w:rPr>
            <w:rFonts w:ascii="Cambria Math" w:hAnsi="Cambria Math"/>
            <w:sz w:val="24"/>
            <w:szCs w:val="24"/>
          </w:rPr>
          <m:t>1000</m:t>
        </m:r>
      </m:oMath>
      <w:r>
        <w:rPr>
          <w:sz w:val="24"/>
          <w:szCs w:val="24"/>
          <w:rtl/>
        </w:rPr>
        <w:t xml:space="preserve">, </w:t>
      </w:r>
      <w:r>
        <w:rPr>
          <w:sz w:val="24"/>
          <w:szCs w:val="24"/>
          <w:rtl/>
          <w:lang w:bidi="he-IL"/>
        </w:rPr>
        <w:t>כוח הגרר ברובו המוחלט נובע מהפרש לחצים</w:t>
      </w:r>
      <w:r>
        <w:rPr>
          <w:sz w:val="24"/>
          <w:szCs w:val="24"/>
          <w:rtl/>
        </w:rPr>
        <w:t>.</w:t>
      </w:r>
      <w:sdt>
        <w:sdtPr>
          <w:rPr>
            <w:sz w:val="24"/>
            <w:szCs w:val="24"/>
            <w:rtl/>
          </w:rPr>
          <w:id w:val="1805422118"/>
          <w:citation/>
        </w:sdtPr>
        <w:sdtContent>
          <w:r w:rsidR="000432B5">
            <w:rPr>
              <w:sz w:val="24"/>
              <w:szCs w:val="24"/>
              <w:rtl/>
            </w:rPr>
            <w:fldChar w:fldCharType="begin"/>
          </w:r>
          <w:r w:rsidR="005A3AE2">
            <w:rPr>
              <w:sz w:val="24"/>
              <w:szCs w:val="24"/>
            </w:rPr>
            <w:instrText xml:space="preserve">CITATION basicBook \l 1033 </w:instrText>
          </w:r>
          <w:r w:rsidR="000432B5">
            <w:rPr>
              <w:sz w:val="24"/>
              <w:szCs w:val="24"/>
              <w:rtl/>
            </w:rPr>
            <w:fldChar w:fldCharType="separate"/>
          </w:r>
          <w:r w:rsidR="00707057">
            <w:rPr>
              <w:noProof/>
              <w:sz w:val="24"/>
              <w:szCs w:val="24"/>
              <w:rtl/>
            </w:rPr>
            <w:t xml:space="preserve"> </w:t>
          </w:r>
          <w:r w:rsidR="00707057" w:rsidRPr="00707057">
            <w:rPr>
              <w:noProof/>
              <w:sz w:val="24"/>
              <w:szCs w:val="24"/>
            </w:rPr>
            <w:t>(Fox, McDoland, &amp; Pritchard, 1998)</w:t>
          </w:r>
          <w:r w:rsidR="000432B5">
            <w:rPr>
              <w:sz w:val="24"/>
              <w:szCs w:val="24"/>
              <w:rtl/>
            </w:rPr>
            <w:fldChar w:fldCharType="end"/>
          </w:r>
        </w:sdtContent>
      </w:sdt>
    </w:p>
    <w:p w:rsidR="00DE0E1A" w:rsidRDefault="00956966" w:rsidP="00C4226C">
      <w:pPr>
        <w:pStyle w:val="Heading3"/>
        <w:bidi/>
        <w:rPr>
          <w:rtl/>
          <w:lang w:bidi="he-IL"/>
        </w:rPr>
      </w:pPr>
      <w:bookmarkStart w:id="13" w:name="_Toc535337739"/>
      <w:r>
        <w:rPr>
          <w:rFonts w:hint="cs"/>
          <w:rtl/>
          <w:lang w:bidi="he-IL"/>
        </w:rPr>
        <w:lastRenderedPageBreak/>
        <w:t>1</w:t>
      </w:r>
      <w:r w:rsidR="00322996">
        <w:rPr>
          <w:rFonts w:hint="cs"/>
          <w:rtl/>
          <w:lang w:bidi="he-IL"/>
        </w:rPr>
        <w:t>.</w:t>
      </w:r>
      <w:r w:rsidR="00C4226C">
        <w:rPr>
          <w:rFonts w:hint="cs"/>
          <w:rtl/>
          <w:lang w:bidi="he-IL"/>
        </w:rPr>
        <w:t>5</w:t>
      </w:r>
      <w:r w:rsidR="00322996">
        <w:rPr>
          <w:rFonts w:hint="cs"/>
          <w:rtl/>
          <w:lang w:bidi="he-IL"/>
        </w:rPr>
        <w:t xml:space="preserve">.2 </w:t>
      </w:r>
      <w:r w:rsidR="00DE0E1A">
        <w:rPr>
          <w:rFonts w:hint="cs"/>
          <w:rtl/>
          <w:lang w:bidi="he-IL"/>
        </w:rPr>
        <w:t>חישוב הגרר</w:t>
      </w:r>
      <w:bookmarkEnd w:id="13"/>
    </w:p>
    <w:p w:rsidR="00561122" w:rsidRDefault="00561122" w:rsidP="00CD35EF">
      <w:pPr>
        <w:bidi/>
        <w:spacing w:line="360" w:lineRule="auto"/>
        <w:jc w:val="both"/>
        <w:rPr>
          <w:sz w:val="24"/>
          <w:szCs w:val="24"/>
          <w:rtl/>
          <w:lang w:bidi="he-IL"/>
        </w:rPr>
      </w:pPr>
      <w:r>
        <w:rPr>
          <w:rFonts w:hint="cs"/>
          <w:sz w:val="24"/>
          <w:szCs w:val="24"/>
          <w:rtl/>
          <w:lang w:bidi="he-IL"/>
        </w:rPr>
        <w:t xml:space="preserve">קיימות דרכים רבות לחישוב גרר. חלקן ישירות וחלקן עקיפות. </w:t>
      </w:r>
      <w:r w:rsidR="000A24E1">
        <w:rPr>
          <w:rFonts w:hint="cs"/>
          <w:sz w:val="24"/>
          <w:szCs w:val="24"/>
          <w:rtl/>
          <w:lang w:bidi="he-IL"/>
        </w:rPr>
        <w:t>החישוב</w:t>
      </w:r>
      <w:r>
        <w:rPr>
          <w:rFonts w:hint="cs"/>
          <w:sz w:val="24"/>
          <w:szCs w:val="24"/>
          <w:rtl/>
          <w:lang w:bidi="he-IL"/>
        </w:rPr>
        <w:t xml:space="preserve"> צריך להיות לא רק מדוייק אלא גם מהיר. למשל אם רוצים לבנות תחזית למזג הא</w:t>
      </w:r>
      <w:r w:rsidR="00194092">
        <w:rPr>
          <w:rFonts w:hint="cs"/>
          <w:sz w:val="24"/>
          <w:szCs w:val="24"/>
          <w:rtl/>
          <w:lang w:bidi="he-IL"/>
        </w:rPr>
        <w:t>וויר המדידות צריכות להיות</w:t>
      </w:r>
      <w:r>
        <w:rPr>
          <w:rFonts w:hint="cs"/>
          <w:sz w:val="24"/>
          <w:szCs w:val="24"/>
          <w:rtl/>
          <w:lang w:bidi="he-IL"/>
        </w:rPr>
        <w:t xml:space="preserve"> מה</w:t>
      </w:r>
      <w:r w:rsidR="00194092">
        <w:rPr>
          <w:rFonts w:hint="cs"/>
          <w:sz w:val="24"/>
          <w:szCs w:val="24"/>
          <w:rtl/>
          <w:lang w:bidi="he-IL"/>
        </w:rPr>
        <w:t>י</w:t>
      </w:r>
      <w:r>
        <w:rPr>
          <w:rFonts w:hint="cs"/>
          <w:sz w:val="24"/>
          <w:szCs w:val="24"/>
          <w:rtl/>
          <w:lang w:bidi="he-IL"/>
        </w:rPr>
        <w:t>ר</w:t>
      </w:r>
      <w:r w:rsidR="00194092">
        <w:rPr>
          <w:rFonts w:hint="cs"/>
          <w:sz w:val="24"/>
          <w:szCs w:val="24"/>
          <w:rtl/>
          <w:lang w:bidi="he-IL"/>
        </w:rPr>
        <w:t>ות כדי לשמור על רלוונטיות המידע</w:t>
      </w:r>
      <w:r>
        <w:rPr>
          <w:rFonts w:hint="cs"/>
          <w:sz w:val="24"/>
          <w:szCs w:val="24"/>
          <w:rtl/>
          <w:lang w:bidi="he-IL"/>
        </w:rPr>
        <w:t>.</w:t>
      </w:r>
      <w:r w:rsidR="00DE0E1A">
        <w:rPr>
          <w:rFonts w:hint="cs"/>
          <w:sz w:val="24"/>
          <w:szCs w:val="24"/>
          <w:rtl/>
          <w:lang w:bidi="he-IL"/>
        </w:rPr>
        <w:t xml:space="preserve"> במקרה הנבדק נרצה לחשב את הגרר על בניינים. דבר זה שימושי כדי לחשב את הכוח שיופעל על הב</w:t>
      </w:r>
      <w:r w:rsidR="00194092">
        <w:rPr>
          <w:rFonts w:hint="cs"/>
          <w:sz w:val="24"/>
          <w:szCs w:val="24"/>
          <w:rtl/>
          <w:lang w:bidi="he-IL"/>
        </w:rPr>
        <w:t>ניי</w:t>
      </w:r>
      <w:r w:rsidR="00DE0E1A">
        <w:rPr>
          <w:rFonts w:hint="cs"/>
          <w:sz w:val="24"/>
          <w:szCs w:val="24"/>
          <w:rtl/>
          <w:lang w:bidi="he-IL"/>
        </w:rPr>
        <w:t>ן, או לחשב את הכוח שיפעל ע</w:t>
      </w:r>
      <w:r w:rsidR="00194092">
        <w:rPr>
          <w:rFonts w:hint="cs"/>
          <w:sz w:val="24"/>
          <w:szCs w:val="24"/>
          <w:rtl/>
          <w:lang w:bidi="he-IL"/>
        </w:rPr>
        <w:t xml:space="preserve">ל </w:t>
      </w:r>
      <w:r w:rsidR="000A24E1">
        <w:rPr>
          <w:rFonts w:hint="cs"/>
          <w:sz w:val="24"/>
          <w:szCs w:val="24"/>
          <w:rtl/>
          <w:lang w:bidi="he-IL"/>
        </w:rPr>
        <w:t>האוויר</w:t>
      </w:r>
      <w:r w:rsidR="00194092">
        <w:rPr>
          <w:rFonts w:hint="cs"/>
          <w:sz w:val="24"/>
          <w:szCs w:val="24"/>
          <w:rtl/>
          <w:lang w:bidi="he-IL"/>
        </w:rPr>
        <w:t xml:space="preserve">. הכוח שפועל על </w:t>
      </w:r>
      <w:r w:rsidR="000A24E1">
        <w:rPr>
          <w:rFonts w:hint="cs"/>
          <w:sz w:val="24"/>
          <w:szCs w:val="24"/>
          <w:rtl/>
          <w:lang w:bidi="he-IL"/>
        </w:rPr>
        <w:t>האוויר</w:t>
      </w:r>
      <w:r w:rsidR="00194092">
        <w:rPr>
          <w:rFonts w:hint="cs"/>
          <w:sz w:val="24"/>
          <w:szCs w:val="24"/>
          <w:rtl/>
          <w:lang w:bidi="he-IL"/>
        </w:rPr>
        <w:t xml:space="preserve"> משפיע</w:t>
      </w:r>
      <w:r w:rsidR="000A24E1">
        <w:rPr>
          <w:rFonts w:hint="cs"/>
          <w:sz w:val="24"/>
          <w:szCs w:val="24"/>
          <w:rtl/>
          <w:lang w:bidi="he-IL"/>
        </w:rPr>
        <w:t xml:space="preserve"> על תנועתו</w:t>
      </w:r>
      <w:r w:rsidR="00CD35EF">
        <w:rPr>
          <w:rFonts w:hint="cs"/>
          <w:sz w:val="24"/>
          <w:szCs w:val="24"/>
          <w:rtl/>
          <w:lang w:bidi="he-IL"/>
        </w:rPr>
        <w:t xml:space="preserve"> ולכן הוא יכול לעזור</w:t>
      </w:r>
      <w:r w:rsidR="001B1B37">
        <w:rPr>
          <w:rFonts w:hint="cs"/>
          <w:sz w:val="24"/>
          <w:szCs w:val="24"/>
          <w:rtl/>
          <w:lang w:bidi="he-IL"/>
        </w:rPr>
        <w:t xml:space="preserve"> </w:t>
      </w:r>
      <w:r w:rsidR="00DE0E1A">
        <w:rPr>
          <w:rFonts w:hint="cs"/>
          <w:sz w:val="24"/>
          <w:szCs w:val="24"/>
          <w:rtl/>
          <w:lang w:bidi="he-IL"/>
        </w:rPr>
        <w:t>לחזות את מזג האוויר או לדעת לאן</w:t>
      </w:r>
      <w:r w:rsidR="001B1B37">
        <w:rPr>
          <w:rFonts w:hint="cs"/>
          <w:sz w:val="24"/>
          <w:szCs w:val="24"/>
          <w:rtl/>
          <w:lang w:bidi="he-IL"/>
        </w:rPr>
        <w:t xml:space="preserve"> </w:t>
      </w:r>
      <w:r w:rsidR="00CD35EF">
        <w:rPr>
          <w:rFonts w:hint="cs"/>
          <w:sz w:val="24"/>
          <w:szCs w:val="24"/>
          <w:rtl/>
          <w:lang w:bidi="he-IL"/>
        </w:rPr>
        <w:t>יתפשט</w:t>
      </w:r>
      <w:r w:rsidR="00625814">
        <w:rPr>
          <w:rFonts w:hint="cs"/>
          <w:sz w:val="24"/>
          <w:szCs w:val="24"/>
          <w:rtl/>
          <w:lang w:bidi="he-IL"/>
        </w:rPr>
        <w:t xml:space="preserve"> </w:t>
      </w:r>
      <w:r w:rsidR="001B1B37">
        <w:rPr>
          <w:rFonts w:hint="cs"/>
          <w:sz w:val="24"/>
          <w:szCs w:val="24"/>
          <w:rtl/>
          <w:lang w:bidi="he-IL"/>
        </w:rPr>
        <w:t>זיהום אוויר באזורים תעשייתים</w:t>
      </w:r>
      <w:r w:rsidR="00DE0E1A">
        <w:rPr>
          <w:rFonts w:hint="cs"/>
          <w:sz w:val="24"/>
          <w:szCs w:val="24"/>
          <w:rtl/>
          <w:lang w:bidi="he-IL"/>
        </w:rPr>
        <w:t>.</w:t>
      </w:r>
    </w:p>
    <w:p w:rsidR="00DE0E1A" w:rsidRPr="00DE0E1A" w:rsidRDefault="00956966" w:rsidP="00C4226C">
      <w:pPr>
        <w:pStyle w:val="Heading4"/>
        <w:bidi/>
        <w:rPr>
          <w:vertAlign w:val="subscript"/>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.2.1 </w:t>
      </w:r>
      <w:r w:rsidR="00DE0E1A">
        <w:rPr>
          <w:rFonts w:hint="cs"/>
          <w:rtl/>
          <w:lang w:bidi="he-IL"/>
        </w:rPr>
        <w:t xml:space="preserve">חישוב בעזרת </w:t>
      </w:r>
      <w:r w:rsidR="00DE0E1A">
        <w:rPr>
          <w:lang w:bidi="he-IL"/>
        </w:rPr>
        <w:t>C</w:t>
      </w:r>
      <w:r w:rsidR="00DE0E1A">
        <w:rPr>
          <w:vertAlign w:val="subscript"/>
          <w:lang w:bidi="he-IL"/>
        </w:rPr>
        <w:t>D</w:t>
      </w:r>
    </w:p>
    <w:p w:rsidR="000D13CF" w:rsidRDefault="00187FE0" w:rsidP="00CD35EF">
      <w:pPr>
        <w:bidi/>
        <w:spacing w:line="360" w:lineRule="auto"/>
        <w:jc w:val="both"/>
        <w:rPr>
          <w:sz w:val="24"/>
          <w:szCs w:val="24"/>
          <w:rtl/>
          <w:lang w:bidi="he-IL"/>
        </w:rPr>
      </w:pPr>
      <w:r>
        <w:rPr>
          <w:rFonts w:hint="cs"/>
          <w:sz w:val="24"/>
          <w:szCs w:val="24"/>
          <w:rtl/>
          <w:lang w:bidi="he-IL"/>
        </w:rPr>
        <w:t xml:space="preserve">אם נרצה </w:t>
      </w:r>
      <w:r w:rsidR="00CD35EF">
        <w:rPr>
          <w:rFonts w:hint="cs"/>
          <w:sz w:val="24"/>
          <w:szCs w:val="24"/>
          <w:rtl/>
          <w:lang w:bidi="he-IL"/>
        </w:rPr>
        <w:t>להעריך</w:t>
      </w:r>
      <w:r>
        <w:rPr>
          <w:rFonts w:hint="cs"/>
          <w:sz w:val="24"/>
          <w:szCs w:val="24"/>
          <w:rtl/>
          <w:lang w:bidi="he-IL"/>
        </w:rPr>
        <w:t xml:space="preserve"> את הגרר עבור בניין יהיה ניתן להשתמש במקדם הגרר הידוע עבור לוח שמאונך לזרם. ידוע כי קבוע הגרר משתנה עם מספר הריינולדס, אך למזלנו עבור לוח מאונך לזרם הקבוע לא משתנה עבור </w:t>
      </w:r>
      <m:oMath>
        <m:sSub>
          <m:sSubPr>
            <m:ctrlPr>
              <w:rPr>
                <w:rFonts w:ascii="Cambria Math" w:hAnsi="Cambria Math"/>
                <w:i/>
                <w:sz w:val="24"/>
                <w:szCs w:val="24"/>
                <w:lang w:bidi="he-IL"/>
              </w:rPr>
            </m:ctrlPr>
          </m:sSubPr>
          <m:e>
            <m:r>
              <w:rPr>
                <w:rFonts w:ascii="Cambria Math" w:hAnsi="Cambria Math"/>
                <w:sz w:val="24"/>
                <w:szCs w:val="24"/>
                <w:lang w:bidi="he-IL"/>
              </w:rPr>
              <m:t>R</m:t>
            </m:r>
          </m:e>
          <m:sub>
            <m:r>
              <w:rPr>
                <w:rFonts w:ascii="Cambria Math" w:hAnsi="Cambria Math"/>
                <w:sz w:val="24"/>
                <w:szCs w:val="24"/>
                <w:lang w:bidi="he-IL"/>
              </w:rPr>
              <m:t>e</m:t>
            </m:r>
          </m:sub>
        </m:sSub>
        <m:r>
          <w:rPr>
            <w:rFonts w:ascii="Cambria Math" w:hAnsi="Cambria Math"/>
            <w:sz w:val="24"/>
            <w:szCs w:val="24"/>
            <w:lang w:bidi="he-IL"/>
          </w:rPr>
          <m:t>≳1000</m:t>
        </m:r>
      </m:oMath>
      <w:r>
        <w:rPr>
          <w:rFonts w:hint="cs"/>
          <w:sz w:val="24"/>
          <w:szCs w:val="24"/>
          <w:rtl/>
          <w:lang w:bidi="he-IL"/>
        </w:rPr>
        <w:t>. בנוסף לתלות הזאת</w:t>
      </w:r>
      <w:r w:rsidR="00561122">
        <w:rPr>
          <w:rFonts w:hint="cs"/>
          <w:sz w:val="24"/>
          <w:szCs w:val="24"/>
          <w:rtl/>
          <w:lang w:bidi="he-IL"/>
        </w:rPr>
        <w:t>,</w:t>
      </w:r>
      <w:r>
        <w:rPr>
          <w:rFonts w:hint="cs"/>
          <w:sz w:val="24"/>
          <w:szCs w:val="24"/>
          <w:rtl/>
          <w:lang w:bidi="he-IL"/>
        </w:rPr>
        <w:t xml:space="preserve"> הקבוע גם תלוי ביחס בין </w:t>
      </w:r>
      <w:r w:rsidR="00B26DE7">
        <w:rPr>
          <w:rFonts w:hint="cs"/>
          <w:sz w:val="24"/>
          <w:szCs w:val="24"/>
          <w:rtl/>
          <w:lang w:bidi="he-IL"/>
        </w:rPr>
        <w:t>הרוחב לגובה הלוח, אך אם</w:t>
      </w:r>
      <w:r>
        <w:rPr>
          <w:rFonts w:hint="cs"/>
          <w:sz w:val="24"/>
          <w:szCs w:val="24"/>
          <w:rtl/>
          <w:lang w:bidi="he-IL"/>
        </w:rPr>
        <w:t xml:space="preserve"> הרוחב מאוד ק</w:t>
      </w:r>
      <w:r w:rsidR="00B26DE7">
        <w:rPr>
          <w:rFonts w:hint="cs"/>
          <w:sz w:val="24"/>
          <w:szCs w:val="24"/>
          <w:rtl/>
          <w:lang w:bidi="he-IL"/>
        </w:rPr>
        <w:t>טן</w:t>
      </w:r>
      <w:r>
        <w:rPr>
          <w:rFonts w:hint="cs"/>
          <w:sz w:val="24"/>
          <w:szCs w:val="24"/>
          <w:rtl/>
          <w:lang w:bidi="he-IL"/>
        </w:rPr>
        <w:t xml:space="preserve"> אפשר להניח שהו</w:t>
      </w:r>
      <w:r w:rsidR="00561122">
        <w:rPr>
          <w:rFonts w:hint="cs"/>
          <w:sz w:val="24"/>
          <w:szCs w:val="24"/>
          <w:rtl/>
          <w:lang w:bidi="he-IL"/>
        </w:rPr>
        <w:t xml:space="preserve">א 0. כלומר היחס שואף לאין סוף. </w:t>
      </w:r>
      <w:r>
        <w:rPr>
          <w:rFonts w:hint="cs"/>
          <w:sz w:val="24"/>
          <w:szCs w:val="24"/>
          <w:rtl/>
          <w:lang w:bidi="he-IL"/>
        </w:rPr>
        <w:t xml:space="preserve">מקדם </w:t>
      </w:r>
      <w:r w:rsidR="00561122">
        <w:rPr>
          <w:rFonts w:hint="cs"/>
          <w:sz w:val="24"/>
          <w:szCs w:val="24"/>
          <w:rtl/>
          <w:lang w:bidi="he-IL"/>
        </w:rPr>
        <w:t>החיכוך של לוח מאונך לזרם ע</w:t>
      </w:r>
      <w:r>
        <w:rPr>
          <w:rFonts w:hint="cs"/>
          <w:sz w:val="24"/>
          <w:szCs w:val="24"/>
          <w:rtl/>
          <w:lang w:bidi="he-IL"/>
        </w:rPr>
        <w:t>ם יחס אין סופי ב</w:t>
      </w:r>
      <w:r w:rsidR="000D13CF">
        <w:rPr>
          <w:rFonts w:hint="cs"/>
          <w:sz w:val="24"/>
          <w:szCs w:val="24"/>
          <w:rtl/>
          <w:lang w:bidi="he-IL"/>
        </w:rPr>
        <w:t>מספרי</w:t>
      </w:r>
      <w:r>
        <w:rPr>
          <w:rFonts w:hint="cs"/>
          <w:sz w:val="24"/>
          <w:szCs w:val="24"/>
          <w:rtl/>
          <w:lang w:bidi="he-IL"/>
        </w:rPr>
        <w:t xml:space="preserve"> ריינולדס מעל 1000 הוא 2.05</w:t>
      </w:r>
      <w:r w:rsidR="000D13CF">
        <w:rPr>
          <w:sz w:val="24"/>
          <w:szCs w:val="24"/>
          <w:lang w:bidi="he-IL"/>
        </w:rPr>
        <w:t xml:space="preserve"> </w:t>
      </w:r>
      <w:sdt>
        <w:sdtPr>
          <w:rPr>
            <w:sz w:val="24"/>
            <w:szCs w:val="24"/>
            <w:rtl/>
            <w:lang w:bidi="he-IL"/>
          </w:rPr>
          <w:id w:val="1391541810"/>
          <w:citation/>
        </w:sdtPr>
        <w:sdtContent>
          <w:r w:rsidR="000432B5">
            <w:rPr>
              <w:sz w:val="24"/>
              <w:szCs w:val="24"/>
              <w:rtl/>
              <w:lang w:bidi="he-IL"/>
            </w:rPr>
            <w:fldChar w:fldCharType="begin"/>
          </w:r>
          <w:r w:rsidR="000D13CF">
            <w:rPr>
              <w:sz w:val="24"/>
              <w:szCs w:val="24"/>
              <w:lang w:bidi="he-IL"/>
            </w:rPr>
            <w:instrText xml:space="preserve"> CITATION basicBook \l 1033 </w:instrText>
          </w:r>
          <w:r w:rsidR="000432B5">
            <w:rPr>
              <w:sz w:val="24"/>
              <w:szCs w:val="24"/>
              <w:rtl/>
              <w:lang w:bidi="he-IL"/>
            </w:rPr>
            <w:fldChar w:fldCharType="separate"/>
          </w:r>
          <w:r w:rsidR="00707057" w:rsidRPr="00707057">
            <w:rPr>
              <w:noProof/>
              <w:sz w:val="24"/>
              <w:szCs w:val="24"/>
              <w:lang w:bidi="he-IL"/>
            </w:rPr>
            <w:t>(Fox, McDoland, &amp; Pritchard, 1998)</w:t>
          </w:r>
          <w:r w:rsidR="000432B5">
            <w:rPr>
              <w:sz w:val="24"/>
              <w:szCs w:val="24"/>
              <w:rtl/>
              <w:lang w:bidi="he-IL"/>
            </w:rPr>
            <w:fldChar w:fldCharType="end"/>
          </w:r>
        </w:sdtContent>
      </w:sdt>
      <w:r w:rsidR="000D13CF">
        <w:rPr>
          <w:sz w:val="24"/>
          <w:szCs w:val="24"/>
          <w:lang w:bidi="he-IL"/>
        </w:rPr>
        <w:t xml:space="preserve">  </w:t>
      </w:r>
    </w:p>
    <w:p w:rsidR="00187FE0" w:rsidRDefault="000D13CF" w:rsidP="00F6547E">
      <w:pPr>
        <w:bidi/>
        <w:spacing w:line="360" w:lineRule="auto"/>
        <w:jc w:val="both"/>
        <w:rPr>
          <w:sz w:val="24"/>
          <w:szCs w:val="24"/>
          <w:lang w:bidi="he-IL"/>
        </w:rPr>
      </w:pPr>
      <w:r>
        <w:rPr>
          <w:rFonts w:hint="cs"/>
          <w:sz w:val="24"/>
          <w:szCs w:val="24"/>
          <w:rtl/>
          <w:lang w:bidi="he-IL"/>
        </w:rPr>
        <w:t>נשתמש בנוסח</w:t>
      </w:r>
      <w:r w:rsidR="00194092">
        <w:rPr>
          <w:rFonts w:hint="cs"/>
          <w:sz w:val="24"/>
          <w:szCs w:val="24"/>
          <w:rtl/>
          <w:lang w:bidi="he-IL"/>
        </w:rPr>
        <w:t xml:space="preserve">ה </w:t>
      </w:r>
      <w:r w:rsidR="00FD6544">
        <w:rPr>
          <w:sz w:val="24"/>
          <w:szCs w:val="24"/>
          <w:lang w:bidi="he-IL"/>
        </w:rPr>
        <w:t>5</w:t>
      </w:r>
      <w:r w:rsidR="00194092">
        <w:rPr>
          <w:rFonts w:hint="cs"/>
          <w:sz w:val="24"/>
          <w:szCs w:val="24"/>
          <w:rtl/>
          <w:lang w:bidi="he-IL"/>
        </w:rPr>
        <w:t xml:space="preserve"> ונגיע לנוסחה</w:t>
      </w:r>
      <w:r>
        <w:rPr>
          <w:rFonts w:hint="cs"/>
          <w:sz w:val="24"/>
          <w:szCs w:val="24"/>
          <w:rtl/>
          <w:lang w:bidi="he-IL"/>
        </w:rPr>
        <w:t>:</w:t>
      </w:r>
    </w:p>
    <w:p w:rsidR="00CB65C2" w:rsidRDefault="00FD6544" w:rsidP="00E07009">
      <w:pPr>
        <w:bidi/>
        <w:spacing w:line="360" w:lineRule="auto"/>
        <w:rPr>
          <w:sz w:val="24"/>
          <w:szCs w:val="24"/>
          <w:rtl/>
          <w:lang w:bidi="he-IL"/>
        </w:rPr>
      </w:pPr>
      <w:r>
        <w:rPr>
          <w:rFonts w:hint="cs"/>
          <w:sz w:val="24"/>
          <w:szCs w:val="24"/>
          <w:rtl/>
          <w:lang w:bidi="he-IL"/>
        </w:rPr>
        <w:t>(</w:t>
      </w:r>
      <w:r>
        <w:rPr>
          <w:sz w:val="24"/>
          <w:szCs w:val="24"/>
          <w:lang w:bidi="he-IL"/>
        </w:rPr>
        <w:t>6</w:t>
      </w:r>
      <w:r w:rsidR="000D13CF">
        <w:rPr>
          <w:rFonts w:hint="cs"/>
          <w:sz w:val="24"/>
          <w:szCs w:val="24"/>
          <w:rtl/>
          <w:lang w:bidi="he-IL"/>
        </w:rPr>
        <w:t>)</w:t>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w:r w:rsidR="000D13CF">
        <w:rPr>
          <w:rFonts w:hint="cs"/>
          <w:sz w:val="24"/>
          <w:szCs w:val="24"/>
          <w:rtl/>
          <w:lang w:bidi="he-IL"/>
        </w:rPr>
        <w:tab/>
      </w:r>
      <m:oMath>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r>
          <w:rPr>
            <w:rFonts w:ascii="Cambria Math" w:hAnsi="Cambria Math"/>
            <w:sz w:val="24"/>
            <w:szCs w:val="24"/>
            <w:lang w:bidi="he-IL"/>
          </w:rPr>
          <m:t>=0.5⋅</m:t>
        </m:r>
        <m:sSub>
          <m:sSubPr>
            <m:ctrlPr>
              <w:rPr>
                <w:rFonts w:ascii="Cambria Math" w:hAnsi="Cambria Math"/>
                <w:i/>
                <w:sz w:val="24"/>
                <w:szCs w:val="24"/>
                <w:lang w:bidi="he-IL"/>
              </w:rPr>
            </m:ctrlPr>
          </m:sSubPr>
          <m:e>
            <m:r>
              <w:rPr>
                <w:rFonts w:ascii="Cambria Math" w:hAnsi="Cambria Math"/>
                <w:sz w:val="24"/>
                <w:szCs w:val="24"/>
                <w:lang w:bidi="he-IL"/>
              </w:rPr>
              <m:t>C</m:t>
            </m:r>
          </m:e>
          <m:sub>
            <m:r>
              <w:rPr>
                <w:rFonts w:ascii="Cambria Math" w:hAnsi="Cambria Math"/>
                <w:sz w:val="24"/>
                <w:szCs w:val="24"/>
                <w:lang w:bidi="he-IL"/>
              </w:rPr>
              <m:t>D</m:t>
            </m:r>
          </m:sub>
        </m:sSub>
        <m:r>
          <w:rPr>
            <w:rFonts w:ascii="Cambria Math" w:hAnsi="Cambria Math"/>
            <w:sz w:val="24"/>
            <w:szCs w:val="24"/>
            <w:lang w:bidi="he-IL"/>
          </w:rPr>
          <m:t>ρ</m:t>
        </m:r>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2</m:t>
            </m:r>
          </m:sup>
        </m:sSup>
        <m:r>
          <w:rPr>
            <w:rFonts w:ascii="Cambria Math" w:hAnsi="Cambria Math"/>
            <w:sz w:val="24"/>
            <w:szCs w:val="24"/>
            <w:lang w:bidi="he-IL"/>
          </w:rPr>
          <m:t>A</m:t>
        </m:r>
      </m:oMath>
    </w:p>
    <w:p w:rsidR="00DE0E1A" w:rsidRDefault="00B26DE7" w:rsidP="00F6547E">
      <w:pPr>
        <w:bidi/>
        <w:spacing w:line="360" w:lineRule="auto"/>
        <w:jc w:val="both"/>
        <w:rPr>
          <w:sz w:val="24"/>
          <w:szCs w:val="24"/>
          <w:lang w:bidi="he-IL"/>
        </w:rPr>
      </w:pPr>
      <w:r>
        <w:rPr>
          <w:rFonts w:hint="cs"/>
          <w:sz w:val="24"/>
          <w:szCs w:val="24"/>
          <w:rtl/>
          <w:lang w:bidi="he-IL"/>
        </w:rPr>
        <w:t>ועכשיו נותר לבצע מספר חישובים</w:t>
      </w:r>
      <w:r w:rsidR="000D13CF">
        <w:rPr>
          <w:rFonts w:hint="cs"/>
          <w:sz w:val="24"/>
          <w:szCs w:val="24"/>
          <w:rtl/>
          <w:lang w:bidi="he-IL"/>
        </w:rPr>
        <w:t xml:space="preserve"> למהירות הממוצעת ולהציב.</w:t>
      </w:r>
    </w:p>
    <w:p w:rsidR="00DE0E1A"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 xml:space="preserve">.2.2 </w:t>
      </w:r>
      <w:r w:rsidR="00DE0E1A">
        <w:rPr>
          <w:rFonts w:hint="cs"/>
          <w:rtl/>
          <w:lang w:bidi="he-IL"/>
        </w:rPr>
        <w:t>חישוב בעזרת נוסחה מפורשת</w:t>
      </w:r>
    </w:p>
    <w:p w:rsidR="00F71CDD" w:rsidRDefault="005A3AE2" w:rsidP="00F6547E">
      <w:pPr>
        <w:bidi/>
        <w:spacing w:line="360" w:lineRule="auto"/>
        <w:jc w:val="both"/>
        <w:rPr>
          <w:sz w:val="24"/>
          <w:szCs w:val="24"/>
          <w:rtl/>
          <w:lang w:bidi="he-IL"/>
        </w:rPr>
      </w:pPr>
      <w:r>
        <w:rPr>
          <w:rFonts w:hint="cs"/>
          <w:noProof/>
          <w:sz w:val="24"/>
          <w:szCs w:val="24"/>
          <w:lang w:bidi="he-IL"/>
        </w:rPr>
        <w:drawing>
          <wp:anchor distT="0" distB="0" distL="114300" distR="114300" simplePos="0" relativeHeight="251659264" behindDoc="1" locked="0" layoutInCell="1" allowOverlap="1" wp14:anchorId="02DB28F3" wp14:editId="2CBE97E5">
            <wp:simplePos x="0" y="0"/>
            <wp:positionH relativeFrom="column">
              <wp:posOffset>241935</wp:posOffset>
            </wp:positionH>
            <wp:positionV relativeFrom="paragraph">
              <wp:posOffset>495300</wp:posOffset>
            </wp:positionV>
            <wp:extent cx="4733925" cy="447675"/>
            <wp:effectExtent l="0" t="0" r="0" b="0"/>
            <wp:wrapTight wrapText="bothSides">
              <wp:wrapPolygon edited="0">
                <wp:start x="2955" y="0"/>
                <wp:lineTo x="0" y="6434"/>
                <wp:lineTo x="0" y="14706"/>
                <wp:lineTo x="2434" y="14706"/>
                <wp:lineTo x="2347" y="19302"/>
                <wp:lineTo x="2521" y="21140"/>
                <wp:lineTo x="3129" y="21140"/>
                <wp:lineTo x="11561" y="21140"/>
                <wp:lineTo x="19297" y="21140"/>
                <wp:lineTo x="21470" y="19302"/>
                <wp:lineTo x="21557" y="14706"/>
                <wp:lineTo x="21557" y="8272"/>
                <wp:lineTo x="19992" y="0"/>
                <wp:lineTo x="2955"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if.g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733925" cy="447675"/>
                    </a:xfrm>
                    <a:prstGeom prst="rect">
                      <a:avLst/>
                    </a:prstGeom>
                  </pic:spPr>
                </pic:pic>
              </a:graphicData>
            </a:graphic>
          </wp:anchor>
        </w:drawing>
      </w:r>
      <w:r w:rsidR="000D13CF">
        <w:rPr>
          <w:rFonts w:hint="cs"/>
          <w:sz w:val="24"/>
          <w:szCs w:val="24"/>
          <w:rtl/>
          <w:lang w:bidi="he-IL"/>
        </w:rPr>
        <w:t>דרך נוספת לחשב גרר היא עם</w:t>
      </w:r>
      <w:r w:rsidR="00D866D4">
        <w:rPr>
          <w:rFonts w:hint="cs"/>
          <w:sz w:val="24"/>
          <w:szCs w:val="24"/>
          <w:rtl/>
          <w:lang w:bidi="he-IL"/>
        </w:rPr>
        <w:t xml:space="preserve"> </w:t>
      </w:r>
      <w:r w:rsidR="000D13CF">
        <w:rPr>
          <w:rFonts w:hint="cs"/>
          <w:sz w:val="24"/>
          <w:szCs w:val="24"/>
          <w:rtl/>
          <w:lang w:bidi="he-IL"/>
        </w:rPr>
        <w:t>ה</w:t>
      </w:r>
      <w:r w:rsidR="00D866D4">
        <w:rPr>
          <w:rFonts w:hint="cs"/>
          <w:sz w:val="24"/>
          <w:szCs w:val="24"/>
          <w:rtl/>
          <w:lang w:bidi="he-IL"/>
        </w:rPr>
        <w:t>נוסחה (</w:t>
      </w:r>
      <w:r w:rsidR="00FD6544">
        <w:rPr>
          <w:sz w:val="24"/>
          <w:szCs w:val="24"/>
          <w:lang w:bidi="he-IL"/>
        </w:rPr>
        <w:t>7</w:t>
      </w:r>
      <w:r w:rsidR="000D13CF">
        <w:rPr>
          <w:rFonts w:hint="cs"/>
          <w:sz w:val="24"/>
          <w:szCs w:val="24"/>
          <w:rtl/>
          <w:lang w:bidi="he-IL"/>
        </w:rPr>
        <w:t>) ה</w:t>
      </w:r>
      <w:r w:rsidR="001B1B37">
        <w:rPr>
          <w:rFonts w:hint="cs"/>
          <w:sz w:val="24"/>
          <w:szCs w:val="24"/>
          <w:rtl/>
          <w:lang w:bidi="he-IL"/>
        </w:rPr>
        <w:t>מ</w:t>
      </w:r>
      <w:r w:rsidR="00F71CDD">
        <w:rPr>
          <w:rFonts w:hint="cs"/>
          <w:sz w:val="24"/>
          <w:szCs w:val="24"/>
          <w:rtl/>
          <w:lang w:bidi="he-IL"/>
        </w:rPr>
        <w:t>פורשת לחישוב הגרר בעזרת סכום כוחות הלחצים וכוחות החיכוך.</w:t>
      </w:r>
    </w:p>
    <w:p w:rsidR="00F71CDD" w:rsidRDefault="00F71CDD" w:rsidP="00E07009">
      <w:pPr>
        <w:bidi/>
        <w:spacing w:line="360" w:lineRule="auto"/>
        <w:rPr>
          <w:sz w:val="24"/>
          <w:szCs w:val="24"/>
          <w:lang w:bidi="he-IL"/>
        </w:rPr>
      </w:pPr>
      <w:r>
        <w:rPr>
          <w:sz w:val="24"/>
          <w:szCs w:val="24"/>
          <w:lang w:bidi="he-IL"/>
        </w:rPr>
        <w:t>(</w:t>
      </w:r>
      <w:r w:rsidR="00FD6544">
        <w:rPr>
          <w:sz w:val="24"/>
          <w:szCs w:val="24"/>
          <w:lang w:bidi="he-IL"/>
        </w:rPr>
        <w:t>7</w:t>
      </w:r>
      <w:r>
        <w:rPr>
          <w:sz w:val="24"/>
          <w:szCs w:val="24"/>
          <w:lang w:bidi="he-IL"/>
        </w:rPr>
        <w:t>)</w:t>
      </w:r>
    </w:p>
    <w:p w:rsidR="005A3AE2" w:rsidRDefault="005A3AE2" w:rsidP="00E07009">
      <w:pPr>
        <w:bidi/>
        <w:spacing w:line="360" w:lineRule="auto"/>
        <w:rPr>
          <w:sz w:val="24"/>
          <w:szCs w:val="24"/>
          <w:lang w:bidi="he-IL"/>
        </w:rPr>
      </w:pPr>
    </w:p>
    <w:p w:rsidR="00F71CDD" w:rsidRPr="00C07716" w:rsidRDefault="00C07716" w:rsidP="00F6547E">
      <w:pPr>
        <w:bidi/>
        <w:spacing w:line="360" w:lineRule="auto"/>
        <w:jc w:val="both"/>
        <w:rPr>
          <w:rtl/>
          <w:lang w:bidi="he-IL"/>
        </w:rPr>
      </w:pPr>
      <w:r>
        <w:rPr>
          <w:rFonts w:hint="cs"/>
          <w:sz w:val="24"/>
          <w:szCs w:val="24"/>
          <w:rtl/>
          <w:lang w:bidi="he-IL"/>
        </w:rPr>
        <w:t xml:space="preserve">כאשר: </w:t>
      </w:r>
      <w:proofErr w:type="spellStart"/>
      <w:r>
        <w:rPr>
          <w:sz w:val="24"/>
          <w:szCs w:val="24"/>
          <w:lang w:bidi="he-IL"/>
        </w:rPr>
        <w:t>V</w:t>
      </w:r>
      <w:r>
        <w:rPr>
          <w:sz w:val="24"/>
          <w:szCs w:val="24"/>
          <w:vertAlign w:val="subscript"/>
          <w:lang w:bidi="he-IL"/>
        </w:rPr>
        <w:t>f</w:t>
      </w:r>
      <w:proofErr w:type="spellEnd"/>
      <w:r>
        <w:rPr>
          <w:sz w:val="24"/>
          <w:szCs w:val="24"/>
          <w:lang w:bidi="he-IL"/>
        </w:rPr>
        <w:t xml:space="preserve"> </w:t>
      </w:r>
      <w:r>
        <w:rPr>
          <w:rFonts w:hint="cs"/>
          <w:sz w:val="24"/>
          <w:szCs w:val="24"/>
          <w:rtl/>
        </w:rPr>
        <w:t xml:space="preserve"> </w:t>
      </w:r>
      <w:r>
        <w:rPr>
          <w:rFonts w:hint="cs"/>
          <w:sz w:val="24"/>
          <w:szCs w:val="24"/>
          <w:rtl/>
          <w:lang w:bidi="he-IL"/>
        </w:rPr>
        <w:t xml:space="preserve">היא הנפח שהזורם תופס במערכת,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הוא שטח הפנים של הגופים עליהם פועל הגרר, </w:t>
      </w:r>
      <w:proofErr w:type="spellStart"/>
      <w:r>
        <w:rPr>
          <w:sz w:val="24"/>
          <w:szCs w:val="24"/>
          <w:lang w:bidi="he-IL"/>
        </w:rPr>
        <w:t>n</w:t>
      </w:r>
      <w:r>
        <w:rPr>
          <w:sz w:val="24"/>
          <w:szCs w:val="24"/>
          <w:vertAlign w:val="subscript"/>
          <w:lang w:bidi="he-IL"/>
        </w:rPr>
        <w:t>i</w:t>
      </w:r>
      <w:proofErr w:type="spellEnd"/>
      <w:r>
        <w:rPr>
          <w:rFonts w:hint="cs"/>
          <w:sz w:val="24"/>
          <w:szCs w:val="24"/>
          <w:rtl/>
        </w:rPr>
        <w:t xml:space="preserve"> </w:t>
      </w:r>
      <w:r>
        <w:rPr>
          <w:rFonts w:hint="cs"/>
          <w:sz w:val="24"/>
          <w:szCs w:val="24"/>
          <w:rtl/>
          <w:lang w:bidi="he-IL"/>
        </w:rPr>
        <w:t>הוא וקטור יחידה מ-</w:t>
      </w:r>
      <w:r w:rsidRPr="00C07716">
        <w:rPr>
          <w:sz w:val="24"/>
          <w:szCs w:val="24"/>
          <w:lang w:bidi="he-IL"/>
        </w:rPr>
        <w:t xml:space="preserve"> </w:t>
      </w:r>
      <w:proofErr w:type="spellStart"/>
      <w:r>
        <w:rPr>
          <w:sz w:val="24"/>
          <w:szCs w:val="24"/>
          <w:lang w:bidi="he-IL"/>
        </w:rPr>
        <w:t>S</w:t>
      </w:r>
      <w:r>
        <w:rPr>
          <w:sz w:val="24"/>
          <w:szCs w:val="24"/>
          <w:vertAlign w:val="subscript"/>
          <w:lang w:bidi="he-IL"/>
        </w:rPr>
        <w:t>fs</w:t>
      </w:r>
      <w:proofErr w:type="spellEnd"/>
      <w:r>
        <w:rPr>
          <w:rFonts w:hint="cs"/>
          <w:sz w:val="24"/>
          <w:szCs w:val="24"/>
          <w:rtl/>
          <w:lang w:bidi="he-IL"/>
        </w:rPr>
        <w:t xml:space="preserve"> ל-</w:t>
      </w:r>
      <w:r w:rsidRPr="00C07716">
        <w:rPr>
          <w:sz w:val="24"/>
          <w:szCs w:val="24"/>
          <w:lang w:bidi="he-IL"/>
        </w:rPr>
        <w:t xml:space="preserve"> </w:t>
      </w:r>
      <w:proofErr w:type="spellStart"/>
      <w:r>
        <w:rPr>
          <w:sz w:val="24"/>
          <w:szCs w:val="24"/>
          <w:lang w:bidi="he-IL"/>
        </w:rPr>
        <w:t>V</w:t>
      </w:r>
      <w:r>
        <w:rPr>
          <w:sz w:val="24"/>
          <w:szCs w:val="24"/>
          <w:vertAlign w:val="subscript"/>
          <w:lang w:bidi="he-IL"/>
        </w:rPr>
        <w:t>f</w:t>
      </w:r>
      <w:proofErr w:type="spellEnd"/>
      <w:r>
        <w:rPr>
          <w:rFonts w:hint="cs"/>
          <w:sz w:val="24"/>
          <w:szCs w:val="24"/>
          <w:rtl/>
          <w:lang w:bidi="he-IL"/>
        </w:rPr>
        <w:t xml:space="preserve">, </w:t>
      </w:r>
      <m:oMath>
        <m:r>
          <w:rPr>
            <w:rFonts w:ascii="Cambria Math" w:hAnsi="Cambria Math" w:cs="Cambria Math" w:hint="cs"/>
            <w:sz w:val="24"/>
            <w:szCs w:val="24"/>
            <w:rtl/>
            <w:lang w:bidi="he-IL"/>
          </w:rPr>
          <m:t>ρ</m:t>
        </m:r>
      </m:oMath>
      <w:r w:rsidR="00E71778">
        <w:rPr>
          <w:rFonts w:hint="cs"/>
          <w:sz w:val="24"/>
          <w:szCs w:val="24"/>
          <w:rtl/>
          <w:lang w:bidi="he-IL"/>
        </w:rPr>
        <w:t xml:space="preserve"> </w:t>
      </w:r>
      <w:r>
        <w:rPr>
          <w:rFonts w:hint="cs"/>
          <w:sz w:val="24"/>
          <w:szCs w:val="24"/>
          <w:rtl/>
          <w:lang w:bidi="he-IL"/>
        </w:rPr>
        <w:t xml:space="preserve">היא צפיפות הזורם, </w:t>
      </w:r>
      <w:r>
        <w:rPr>
          <w:sz w:val="24"/>
          <w:szCs w:val="24"/>
          <w:lang w:bidi="he-IL"/>
        </w:rPr>
        <w:t>p</w:t>
      </w:r>
      <w:r>
        <w:rPr>
          <w:rFonts w:hint="cs"/>
          <w:sz w:val="24"/>
          <w:szCs w:val="24"/>
          <w:rtl/>
        </w:rPr>
        <w:t xml:space="preserve"> </w:t>
      </w:r>
      <w:r>
        <w:rPr>
          <w:rFonts w:hint="cs"/>
          <w:sz w:val="24"/>
          <w:szCs w:val="24"/>
          <w:rtl/>
          <w:lang w:bidi="he-IL"/>
        </w:rPr>
        <w:t xml:space="preserve">הוא לחץ הזורם, </w:t>
      </w:r>
      <m:oMath>
        <m:r>
          <w:rPr>
            <w:rFonts w:ascii="Cambria Math" w:hAnsi="Cambria Math" w:cs="Cambria Math" w:hint="cs"/>
            <w:sz w:val="24"/>
            <w:szCs w:val="24"/>
            <w:rtl/>
            <w:lang w:bidi="he-IL"/>
          </w:rPr>
          <m:t>ν</m:t>
        </m:r>
      </m:oMath>
      <w:r>
        <w:rPr>
          <w:rFonts w:hint="cs"/>
          <w:sz w:val="24"/>
          <w:szCs w:val="24"/>
          <w:rtl/>
          <w:lang w:bidi="he-IL"/>
        </w:rPr>
        <w:t xml:space="preserve"> הוא הצמיגות הקינמטית של הזורם, </w:t>
      </w:r>
      <w:r>
        <w:rPr>
          <w:sz w:val="24"/>
          <w:szCs w:val="24"/>
          <w:lang w:bidi="he-IL"/>
        </w:rPr>
        <w:t>u</w:t>
      </w:r>
      <w:r>
        <w:rPr>
          <w:rFonts w:hint="cs"/>
          <w:sz w:val="24"/>
          <w:szCs w:val="24"/>
          <w:rtl/>
        </w:rPr>
        <w:t xml:space="preserve"> </w:t>
      </w:r>
      <w:r>
        <w:rPr>
          <w:rFonts w:hint="cs"/>
          <w:sz w:val="24"/>
          <w:szCs w:val="24"/>
          <w:rtl/>
          <w:lang w:bidi="he-IL"/>
        </w:rPr>
        <w:t>זה מהירות הזורם, וקו עליון כמו ב-</w:t>
      </w:r>
      <w:r w:rsidRPr="00C07716">
        <w:t xml:space="preserve"> </w:t>
      </w:r>
      <m:oMath>
        <m:acc>
          <m:accPr>
            <m:chr m:val="̅"/>
            <m:ctrlPr>
              <w:rPr>
                <w:rFonts w:ascii="Cambria Math" w:hAnsi="Cambria Math"/>
                <w:i/>
              </w:rPr>
            </m:ctrlPr>
          </m:accPr>
          <m:e>
            <m:r>
              <w:rPr>
                <w:rFonts w:ascii="Cambria Math" w:hAnsi="Cambria Math"/>
              </w:rPr>
              <m:t>u</m:t>
            </m:r>
          </m:e>
        </m:acc>
      </m:oMath>
      <w:r w:rsidRPr="00C07716">
        <w:rPr>
          <w:rFonts w:hint="cs"/>
          <w:sz w:val="24"/>
          <w:szCs w:val="24"/>
          <w:rtl/>
          <w:lang w:bidi="he-IL"/>
        </w:rPr>
        <w:t xml:space="preserve"> מסמן ממוצע על פי זמן.</w:t>
      </w:r>
    </w:p>
    <w:p w:rsidR="00F71CDD" w:rsidRDefault="00F71CDD" w:rsidP="00F6547E">
      <w:pPr>
        <w:bidi/>
        <w:spacing w:line="360" w:lineRule="auto"/>
        <w:jc w:val="both"/>
        <w:rPr>
          <w:sz w:val="24"/>
          <w:szCs w:val="24"/>
          <w:lang w:bidi="he-IL"/>
        </w:rPr>
      </w:pPr>
      <w:r>
        <w:rPr>
          <w:rFonts w:hint="cs"/>
          <w:sz w:val="24"/>
          <w:szCs w:val="24"/>
          <w:rtl/>
          <w:lang w:bidi="he-IL"/>
        </w:rPr>
        <w:t xml:space="preserve">בנוסחה האינטגרל הראשון הוא הכוח הנובע מהפרש לחצים והאינטגרל </w:t>
      </w:r>
      <w:r w:rsidR="00C07716">
        <w:rPr>
          <w:rFonts w:hint="cs"/>
          <w:sz w:val="24"/>
          <w:szCs w:val="24"/>
          <w:rtl/>
          <w:lang w:bidi="he-IL"/>
        </w:rPr>
        <w:t>השני הוא הכוח הנובע מחיכוך.</w:t>
      </w:r>
      <w:sdt>
        <w:sdtPr>
          <w:rPr>
            <w:rFonts w:hint="cs"/>
            <w:sz w:val="24"/>
            <w:szCs w:val="24"/>
            <w:rtl/>
            <w:lang w:bidi="he-IL"/>
          </w:rPr>
          <w:id w:val="1718540676"/>
          <w:citation/>
        </w:sdtPr>
        <w:sdtContent>
          <w:r w:rsidR="000432B5">
            <w:rPr>
              <w:sz w:val="24"/>
              <w:szCs w:val="24"/>
              <w:rtl/>
              <w:lang w:bidi="he-IL"/>
            </w:rPr>
            <w:fldChar w:fldCharType="begin"/>
          </w:r>
          <w:r w:rsidR="00F75D01">
            <w:rPr>
              <w:sz w:val="24"/>
              <w:szCs w:val="24"/>
              <w:lang w:bidi="he-IL"/>
            </w:rPr>
            <w:instrText xml:space="preserve"> CITATION Eq2 \l 1033 </w:instrText>
          </w:r>
          <w:r w:rsidR="000432B5">
            <w:rPr>
              <w:sz w:val="24"/>
              <w:szCs w:val="24"/>
              <w:rtl/>
              <w:lang w:bidi="he-IL"/>
            </w:rPr>
            <w:fldChar w:fldCharType="separate"/>
          </w:r>
          <w:r w:rsidR="00707057">
            <w:rPr>
              <w:noProof/>
              <w:sz w:val="24"/>
              <w:szCs w:val="24"/>
              <w:lang w:bidi="he-IL"/>
            </w:rPr>
            <w:t xml:space="preserve"> </w:t>
          </w:r>
          <w:r w:rsidR="00707057" w:rsidRPr="00707057">
            <w:rPr>
              <w:noProof/>
              <w:sz w:val="24"/>
              <w:szCs w:val="24"/>
              <w:lang w:bidi="he-IL"/>
            </w:rPr>
            <w:t>(Moltchanov, Bohbot-Raviv, &amp; Shavit, 2011)</w:t>
          </w:r>
          <w:r w:rsidR="000432B5">
            <w:rPr>
              <w:sz w:val="24"/>
              <w:szCs w:val="24"/>
              <w:rtl/>
              <w:lang w:bidi="he-IL"/>
            </w:rPr>
            <w:fldChar w:fldCharType="end"/>
          </w:r>
        </w:sdtContent>
      </w:sdt>
    </w:p>
    <w:p w:rsidR="00D866D4" w:rsidRDefault="00D866D4" w:rsidP="00F6547E">
      <w:pPr>
        <w:bidi/>
        <w:spacing w:line="360" w:lineRule="auto"/>
        <w:jc w:val="both"/>
        <w:rPr>
          <w:sz w:val="24"/>
          <w:szCs w:val="24"/>
          <w:lang w:bidi="he-IL"/>
        </w:rPr>
      </w:pPr>
    </w:p>
    <w:p w:rsidR="006C40AA" w:rsidRDefault="00FD6544" w:rsidP="00F6547E">
      <w:pPr>
        <w:bidi/>
        <w:spacing w:line="360" w:lineRule="auto"/>
        <w:jc w:val="both"/>
        <w:rPr>
          <w:sz w:val="24"/>
          <w:szCs w:val="24"/>
          <w:lang w:bidi="he-IL"/>
        </w:rPr>
      </w:pPr>
      <w:r>
        <w:rPr>
          <w:rFonts w:hint="cs"/>
          <w:sz w:val="24"/>
          <w:szCs w:val="24"/>
          <w:rtl/>
          <w:lang w:bidi="he-IL"/>
        </w:rPr>
        <w:t>נוסחה שבע</w:t>
      </w:r>
      <w:r w:rsidR="00561122">
        <w:rPr>
          <w:rFonts w:hint="cs"/>
          <w:sz w:val="24"/>
          <w:szCs w:val="24"/>
          <w:rtl/>
          <w:lang w:bidi="he-IL"/>
        </w:rPr>
        <w:t xml:space="preserve"> נכונה אך</w:t>
      </w:r>
      <w:r w:rsidR="00D866D4">
        <w:rPr>
          <w:rFonts w:hint="cs"/>
          <w:sz w:val="24"/>
          <w:szCs w:val="24"/>
          <w:rtl/>
          <w:lang w:bidi="he-IL"/>
        </w:rPr>
        <w:t xml:space="preserve"> מאוד מסובכת לחישוב.</w:t>
      </w:r>
      <w:r w:rsidR="006C40AA">
        <w:rPr>
          <w:rFonts w:hint="cs"/>
          <w:sz w:val="24"/>
          <w:szCs w:val="24"/>
          <w:rtl/>
          <w:lang w:bidi="he-IL"/>
        </w:rPr>
        <w:t xml:space="preserve"> כדי לפשט את הנוסחה ניתן להשתמש בממוצעים על פי נפח ולקבל את הנוסחה הבאה</w:t>
      </w:r>
      <w:sdt>
        <w:sdtPr>
          <w:rPr>
            <w:rFonts w:hint="cs"/>
            <w:sz w:val="24"/>
            <w:szCs w:val="24"/>
            <w:rtl/>
            <w:lang w:bidi="he-IL"/>
          </w:rPr>
          <w:id w:val="-1717804526"/>
          <w:citation/>
        </w:sdtPr>
        <w:sdtContent>
          <w:r w:rsidR="000432B5">
            <w:rPr>
              <w:sz w:val="24"/>
              <w:szCs w:val="24"/>
              <w:rtl/>
              <w:lang w:bidi="he-IL"/>
            </w:rPr>
            <w:fldChar w:fldCharType="begin"/>
          </w:r>
          <w:r w:rsidR="00E30C94">
            <w:rPr>
              <w:sz w:val="24"/>
              <w:szCs w:val="24"/>
              <w:lang w:bidi="he-IL"/>
            </w:rPr>
            <w:instrText xml:space="preserve">CITATION DankEquations \l 1033 </w:instrText>
          </w:r>
          <w:r w:rsidR="000432B5">
            <w:rPr>
              <w:sz w:val="24"/>
              <w:szCs w:val="24"/>
              <w:rtl/>
              <w:lang w:bidi="he-IL"/>
            </w:rPr>
            <w:fldChar w:fldCharType="separate"/>
          </w:r>
          <w:r w:rsidR="00707057">
            <w:rPr>
              <w:noProof/>
              <w:sz w:val="24"/>
              <w:szCs w:val="24"/>
              <w:rtl/>
              <w:lang w:bidi="he-IL"/>
            </w:rPr>
            <w:t xml:space="preserve"> </w:t>
          </w:r>
          <w:r w:rsidR="00707057" w:rsidRPr="00707057">
            <w:rPr>
              <w:noProof/>
              <w:sz w:val="24"/>
              <w:szCs w:val="24"/>
              <w:lang w:bidi="he-IL"/>
            </w:rPr>
            <w:t>(Brunet, Finnigan, &amp; Raupach., 1994)</w:t>
          </w:r>
          <w:r w:rsidR="000432B5">
            <w:rPr>
              <w:sz w:val="24"/>
              <w:szCs w:val="24"/>
              <w:rtl/>
              <w:lang w:bidi="he-IL"/>
            </w:rPr>
            <w:fldChar w:fldCharType="end"/>
          </w:r>
        </w:sdtContent>
      </w:sdt>
      <w:r w:rsidR="00DE435E">
        <w:rPr>
          <w:sz w:val="24"/>
          <w:szCs w:val="24"/>
          <w:lang w:bidi="he-IL"/>
        </w:rPr>
        <w:t>:</w:t>
      </w:r>
    </w:p>
    <w:p w:rsidR="00A36F33" w:rsidRPr="00A36F33" w:rsidRDefault="001D3440" w:rsidP="00E07009">
      <w:pPr>
        <w:bidi/>
        <w:spacing w:line="360" w:lineRule="auto"/>
        <w:rPr>
          <w:sz w:val="24"/>
          <w:szCs w:val="24"/>
          <w:lang w:bidi="he-IL"/>
        </w:rPr>
      </w:pPr>
      <m:oMath>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w</m:t>
                </m:r>
              </m:e>
            </m:acc>
          </m:e>
        </m:d>
        <m:r>
          <w:rPr>
            <w:rFonts w:ascii="Cambria Math" w:hAnsi="Cambria Math"/>
            <w:sz w:val="24"/>
            <w:szCs w:val="24"/>
            <w:lang w:bidi="he-IL"/>
          </w:rPr>
          <m:t xml:space="preserve"> </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u</m:t>
                        </m:r>
                      </m:e>
                    </m:acc>
                  </m:e>
                </m:acc>
                <m:acc>
                  <m:accPr>
                    <m:chr m:val="̃"/>
                    <m:ctrlPr>
                      <w:rPr>
                        <w:rFonts w:ascii="Cambria Math" w:hAnsi="Cambria Math"/>
                        <w:i/>
                        <w:sz w:val="24"/>
                        <w:szCs w:val="24"/>
                        <w:lang w:bidi="he-IL"/>
                      </w:rPr>
                    </m:ctrlPr>
                  </m:accPr>
                  <m:e>
                    <m:acc>
                      <m:accPr>
                        <m:chr m:val="̅"/>
                        <m:ctrlPr>
                          <w:rPr>
                            <w:rFonts w:ascii="Cambria Math" w:hAnsi="Cambria Math"/>
                            <w:i/>
                            <w:sz w:val="24"/>
                            <w:szCs w:val="24"/>
                            <w:lang w:bidi="he-IL"/>
                          </w:rPr>
                        </m:ctrlPr>
                      </m:accPr>
                      <m:e>
                        <m:r>
                          <w:rPr>
                            <w:rFonts w:ascii="Cambria Math" w:hAnsi="Cambria Math"/>
                            <w:sz w:val="24"/>
                            <w:szCs w:val="24"/>
                            <w:lang w:bidi="he-IL"/>
                          </w:rPr>
                          <m:t>w</m:t>
                        </m:r>
                      </m:e>
                    </m:acc>
                  </m:e>
                </m:acc>
              </m:e>
            </m:d>
          </m:num>
          <m:den>
            <m:r>
              <w:rPr>
                <w:rFonts w:ascii="Cambria Math" w:hAnsi="Cambria Math"/>
                <w:sz w:val="24"/>
                <w:szCs w:val="24"/>
                <w:lang w:bidi="he-IL"/>
              </w:rPr>
              <m:t>∂z</m:t>
            </m:r>
          </m:den>
        </m:f>
        <m:r>
          <w:rPr>
            <w:rFonts w:ascii="Cambria Math" w:hAnsi="Cambria Math"/>
            <w:sz w:val="24"/>
            <w:szCs w:val="24"/>
            <w:lang w:bidi="he-IL"/>
          </w:rPr>
          <m:t>+</m:t>
        </m:r>
        <m:f>
          <m:fPr>
            <m:ctrlPr>
              <w:rPr>
                <w:rFonts w:ascii="Cambria Math" w:hAnsi="Cambria Math"/>
                <w:i/>
                <w:sz w:val="24"/>
                <w:szCs w:val="24"/>
                <w:lang w:bidi="he-IL"/>
              </w:rPr>
            </m:ctrlPr>
          </m:fPr>
          <m:num>
            <m:r>
              <w:rPr>
                <w:rFonts w:ascii="Cambria Math" w:hAnsi="Cambria Math"/>
                <w:sz w:val="24"/>
                <w:szCs w:val="24"/>
                <w:lang w:bidi="he-IL"/>
              </w:rPr>
              <m:t>1</m:t>
            </m:r>
          </m:num>
          <m:den>
            <m:r>
              <w:rPr>
                <w:rFonts w:ascii="Cambria Math" w:hAnsi="Cambria Math"/>
                <w:sz w:val="24"/>
                <w:szCs w:val="24"/>
                <w:lang w:bidi="he-IL"/>
              </w:rPr>
              <m:t>ρ</m:t>
            </m:r>
          </m:den>
        </m:f>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p</m:t>
                    </m:r>
                  </m:e>
                </m:acc>
              </m:e>
            </m:d>
          </m:num>
          <m:den>
            <m:r>
              <w:rPr>
                <w:rFonts w:ascii="Cambria Math" w:hAnsi="Cambria Math"/>
                <w:sz w:val="24"/>
                <w:szCs w:val="24"/>
                <w:lang w:bidi="he-IL"/>
              </w:rPr>
              <m:t>∂x</m:t>
            </m:r>
          </m:den>
        </m:f>
        <m:r>
          <w:rPr>
            <w:rFonts w:ascii="Cambria Math" w:hAnsi="Cambria Math"/>
            <w:sz w:val="24"/>
            <w:szCs w:val="24"/>
            <w:lang w:bidi="he-IL"/>
          </w:rPr>
          <m:t>-ν</m:t>
        </m:r>
        <m:f>
          <m:fPr>
            <m:ctrlPr>
              <w:rPr>
                <w:rFonts w:ascii="Cambria Math" w:hAnsi="Cambria Math"/>
                <w:i/>
                <w:sz w:val="24"/>
                <w:szCs w:val="24"/>
                <w:lang w:bidi="he-IL"/>
              </w:rPr>
            </m:ctrlPr>
          </m:fPr>
          <m:num>
            <m:sSup>
              <m:sSupPr>
                <m:ctrlPr>
                  <w:rPr>
                    <w:rFonts w:ascii="Cambria Math" w:hAnsi="Cambria Math"/>
                    <w:i/>
                    <w:sz w:val="24"/>
                    <w:szCs w:val="24"/>
                    <w:lang w:bidi="he-IL"/>
                  </w:rPr>
                </m:ctrlPr>
              </m:sSupPr>
              <m:e>
                <m:r>
                  <w:rPr>
                    <w:rFonts w:ascii="Cambria Math" w:hAnsi="Cambria Math"/>
                    <w:sz w:val="24"/>
                    <w:szCs w:val="24"/>
                    <w:lang w:bidi="he-IL"/>
                  </w:rPr>
                  <m:t>∂</m:t>
                </m:r>
              </m:e>
              <m:sup>
                <m:r>
                  <w:rPr>
                    <w:rFonts w:ascii="Cambria Math" w:hAnsi="Cambria Math"/>
                    <w:sz w:val="24"/>
                    <w:szCs w:val="24"/>
                    <w:lang w:bidi="he-IL"/>
                  </w:rPr>
                  <m:t>2</m:t>
                </m:r>
              </m:sup>
            </m:sSup>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num>
          <m:den>
            <m:r>
              <w:rPr>
                <w:rFonts w:ascii="Cambria Math" w:hAnsi="Cambria Math"/>
                <w:sz w:val="24"/>
                <w:szCs w:val="24"/>
                <w:lang w:bidi="he-IL"/>
              </w:rPr>
              <m:t>∂</m:t>
            </m:r>
            <m:sSup>
              <m:sSupPr>
                <m:ctrlPr>
                  <w:rPr>
                    <w:rFonts w:ascii="Cambria Math" w:hAnsi="Cambria Math"/>
                    <w:i/>
                    <w:sz w:val="24"/>
                    <w:szCs w:val="24"/>
                    <w:lang w:bidi="he-IL"/>
                  </w:rPr>
                </m:ctrlPr>
              </m:sSupPr>
              <m:e>
                <m:r>
                  <w:rPr>
                    <w:rFonts w:ascii="Cambria Math" w:hAnsi="Cambria Math"/>
                    <w:sz w:val="24"/>
                    <w:szCs w:val="24"/>
                    <w:lang w:bidi="he-IL"/>
                  </w:rPr>
                  <m:t>z</m:t>
                </m:r>
              </m:e>
              <m:sup>
                <m:r>
                  <w:rPr>
                    <w:rFonts w:ascii="Cambria Math" w:hAnsi="Cambria Math"/>
                    <w:sz w:val="24"/>
                    <w:szCs w:val="24"/>
                    <w:lang w:bidi="he-IL"/>
                  </w:rPr>
                  <m:t>2</m:t>
                </m:r>
              </m:sup>
            </m:sSup>
          </m:den>
        </m:f>
        <m: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r w:rsidR="00611F5B">
        <w:rPr>
          <w:sz w:val="24"/>
          <w:szCs w:val="24"/>
          <w:lang w:bidi="he-IL"/>
        </w:rPr>
        <w:t xml:space="preserve">                       (</w:t>
      </w:r>
      <w:r w:rsidR="00FD6544">
        <w:rPr>
          <w:sz w:val="24"/>
          <w:szCs w:val="24"/>
          <w:lang w:bidi="he-IL"/>
        </w:rPr>
        <w:t>8</w:t>
      </w:r>
      <w:r w:rsidR="00611F5B">
        <w:rPr>
          <w:sz w:val="24"/>
          <w:szCs w:val="24"/>
          <w:lang w:bidi="he-IL"/>
        </w:rPr>
        <w:t>)</w:t>
      </w:r>
    </w:p>
    <w:p w:rsidR="007E3FAA" w:rsidRPr="00E07009" w:rsidRDefault="007E3FAA" w:rsidP="00CD35EF">
      <w:pPr>
        <w:bidi/>
        <w:spacing w:line="360" w:lineRule="auto"/>
        <w:jc w:val="both"/>
        <w:rPr>
          <w:sz w:val="24"/>
          <w:szCs w:val="24"/>
          <w:rtl/>
          <w:lang w:bidi="he-IL"/>
        </w:rPr>
      </w:pPr>
      <w:r>
        <w:rPr>
          <w:rFonts w:hint="cs"/>
          <w:sz w:val="24"/>
          <w:szCs w:val="24"/>
          <w:rtl/>
          <w:lang w:bidi="he-IL"/>
        </w:rPr>
        <w:t>בנוסחה הצירים</w:t>
      </w:r>
      <w:r w:rsidR="001B1B37">
        <w:rPr>
          <w:rFonts w:hint="cs"/>
          <w:sz w:val="24"/>
          <w:szCs w:val="24"/>
          <w:rtl/>
          <w:lang w:bidi="he-IL"/>
        </w:rPr>
        <w:t xml:space="preserve"> הם</w:t>
      </w:r>
      <w:r>
        <w:rPr>
          <w:rFonts w:hint="cs"/>
          <w:sz w:val="24"/>
          <w:szCs w:val="24"/>
          <w:rtl/>
          <w:lang w:bidi="he-IL"/>
        </w:rPr>
        <w:t xml:space="preserve"> </w:t>
      </w:r>
      <w:r>
        <w:rPr>
          <w:sz w:val="24"/>
          <w:szCs w:val="24"/>
          <w:lang w:bidi="he-IL"/>
        </w:rPr>
        <w:t>x</w:t>
      </w:r>
      <w:r>
        <w:rPr>
          <w:rFonts w:hint="cs"/>
          <w:sz w:val="24"/>
          <w:szCs w:val="24"/>
          <w:rtl/>
          <w:lang w:bidi="he-IL"/>
        </w:rPr>
        <w:t xml:space="preserve">, </w:t>
      </w:r>
      <w:r>
        <w:rPr>
          <w:sz w:val="24"/>
          <w:szCs w:val="24"/>
          <w:lang w:bidi="he-IL"/>
        </w:rPr>
        <w:t>y</w:t>
      </w:r>
      <w:r>
        <w:rPr>
          <w:rFonts w:hint="cs"/>
          <w:sz w:val="24"/>
          <w:szCs w:val="24"/>
          <w:rtl/>
          <w:lang w:bidi="he-IL"/>
        </w:rPr>
        <w:t xml:space="preserve">, </w:t>
      </w:r>
      <w:r>
        <w:rPr>
          <w:sz w:val="24"/>
          <w:szCs w:val="24"/>
          <w:lang w:bidi="he-IL"/>
        </w:rPr>
        <w:t>z</w:t>
      </w:r>
      <w:r>
        <w:rPr>
          <w:rFonts w:hint="cs"/>
          <w:sz w:val="24"/>
          <w:szCs w:val="24"/>
          <w:rtl/>
          <w:lang w:bidi="he-IL"/>
        </w:rPr>
        <w:t xml:space="preserve"> עם המהירויות </w:t>
      </w:r>
      <w:r>
        <w:rPr>
          <w:sz w:val="24"/>
          <w:szCs w:val="24"/>
          <w:lang w:bidi="he-IL"/>
        </w:rPr>
        <w:t>u</w:t>
      </w:r>
      <w:r>
        <w:rPr>
          <w:rFonts w:hint="cs"/>
          <w:sz w:val="24"/>
          <w:szCs w:val="24"/>
          <w:rtl/>
          <w:lang w:bidi="he-IL"/>
        </w:rPr>
        <w:t xml:space="preserve"> עבור </w:t>
      </w:r>
      <w:r>
        <w:rPr>
          <w:sz w:val="24"/>
          <w:szCs w:val="24"/>
          <w:lang w:bidi="he-IL"/>
        </w:rPr>
        <w:t>x</w:t>
      </w:r>
      <w:r>
        <w:rPr>
          <w:rFonts w:hint="cs"/>
          <w:sz w:val="24"/>
          <w:szCs w:val="24"/>
          <w:rtl/>
          <w:lang w:bidi="he-IL"/>
        </w:rPr>
        <w:t xml:space="preserve"> ו-</w:t>
      </w:r>
      <w:r>
        <w:rPr>
          <w:sz w:val="24"/>
          <w:szCs w:val="24"/>
          <w:lang w:bidi="he-IL"/>
        </w:rPr>
        <w:t>w</w:t>
      </w:r>
      <w:r>
        <w:rPr>
          <w:rFonts w:hint="cs"/>
          <w:sz w:val="24"/>
          <w:szCs w:val="24"/>
          <w:rtl/>
          <w:lang w:bidi="he-IL"/>
        </w:rPr>
        <w:t xml:space="preserve"> עבור </w:t>
      </w:r>
      <w:r>
        <w:rPr>
          <w:sz w:val="24"/>
          <w:szCs w:val="24"/>
          <w:lang w:bidi="he-IL"/>
        </w:rPr>
        <w:t>z</w:t>
      </w:r>
      <w:r>
        <w:rPr>
          <w:rFonts w:hint="cs"/>
          <w:sz w:val="24"/>
          <w:szCs w:val="24"/>
          <w:rtl/>
          <w:lang w:bidi="he-IL"/>
        </w:rPr>
        <w:t xml:space="preserve">. </w:t>
      </w:r>
      <m:oMath>
        <m:r>
          <m:rPr>
            <m:sty m:val="p"/>
          </m:rPr>
          <w:rPr>
            <w:rFonts w:ascii="Cambria Math" w:hAnsi="Cambria Math"/>
            <w:sz w:val="24"/>
            <w:szCs w:val="24"/>
            <w:lang w:bidi="he-IL"/>
          </w:rPr>
          <m:t>Ρ</m:t>
        </m:r>
      </m:oMath>
      <w:r>
        <w:rPr>
          <w:sz w:val="24"/>
          <w:szCs w:val="24"/>
          <w:lang w:bidi="he-IL"/>
        </w:rPr>
        <w:t xml:space="preserve"> </w:t>
      </w:r>
      <w:r>
        <w:rPr>
          <w:rFonts w:hint="cs"/>
          <w:sz w:val="24"/>
          <w:szCs w:val="24"/>
          <w:rtl/>
          <w:lang w:bidi="he-IL"/>
        </w:rPr>
        <w:t xml:space="preserve"> הצפיפות ו-</w:t>
      </w:r>
      <w:r>
        <w:rPr>
          <w:sz w:val="24"/>
          <w:szCs w:val="24"/>
          <w:lang w:bidi="he-IL"/>
        </w:rPr>
        <w:t>p</w:t>
      </w:r>
      <w:r>
        <w:rPr>
          <w:rFonts w:hint="cs"/>
          <w:sz w:val="24"/>
          <w:szCs w:val="24"/>
          <w:rtl/>
          <w:lang w:bidi="he-IL"/>
        </w:rPr>
        <w:t xml:space="preserve"> הלחץ.</w:t>
      </w:r>
      <w:r w:rsidR="00FD6544">
        <w:rPr>
          <w:rFonts w:hint="cs"/>
          <w:sz w:val="24"/>
          <w:szCs w:val="24"/>
          <w:rtl/>
          <w:lang w:bidi="he-IL"/>
        </w:rPr>
        <w:t xml:space="preserve"> קו עליון (</w:t>
      </w:r>
      <m:oMath>
        <m:acc>
          <m:accPr>
            <m:chr m:val="̅"/>
            <m:ctrlPr>
              <w:rPr>
                <w:rFonts w:ascii="Cambria Math" w:hAnsi="Cambria Math"/>
                <w:i/>
                <w:sz w:val="24"/>
                <w:szCs w:val="24"/>
                <w:lang w:bidi="he-IL"/>
              </w:rPr>
            </m:ctrlPr>
          </m:accPr>
          <m:e>
            <m:r>
              <w:rPr>
                <w:rFonts w:ascii="Cambria Math" w:hAnsi="Cambria Math"/>
                <w:sz w:val="24"/>
                <w:szCs w:val="24"/>
                <w:lang w:bidi="he-IL"/>
              </w:rPr>
              <m:t>x</m:t>
            </m:r>
          </m:e>
        </m:acc>
      </m:oMath>
      <w:r w:rsidR="00FD6544">
        <w:rPr>
          <w:rFonts w:hint="cs"/>
          <w:sz w:val="24"/>
          <w:szCs w:val="24"/>
          <w:rtl/>
          <w:lang w:bidi="he-IL"/>
        </w:rPr>
        <w:t>) מסמן ממוצע על פי זמן של משתנה. סוגריים משולשות (</w:t>
      </w:r>
      <m:oMath>
        <m:d>
          <m:dPr>
            <m:begChr m:val="〈"/>
            <m:endChr m:val="〉"/>
            <m:ctrlPr>
              <w:rPr>
                <w:rFonts w:ascii="Cambria Math" w:hAnsi="Cambria Math"/>
                <w:sz w:val="24"/>
                <w:szCs w:val="24"/>
                <w:lang w:bidi="he-IL"/>
              </w:rPr>
            </m:ctrlPr>
          </m:dPr>
          <m:e>
            <m:r>
              <w:rPr>
                <w:rFonts w:ascii="Cambria Math" w:hAnsi="Cambria Math"/>
                <w:sz w:val="24"/>
                <w:szCs w:val="24"/>
                <w:lang w:val="en-GB" w:bidi="he-IL"/>
              </w:rPr>
              <m:t>x</m:t>
            </m:r>
          </m:e>
        </m:d>
      </m:oMath>
      <w:r w:rsidR="00FD6544">
        <w:rPr>
          <w:rFonts w:hint="cs"/>
          <w:sz w:val="24"/>
          <w:szCs w:val="24"/>
          <w:rtl/>
          <w:lang w:bidi="he-IL"/>
        </w:rPr>
        <w:t>) מסמנות ממוצע על פי מרחב (למעשה ממוצע על פי פרוסה דקה שמתרחבת על פני כל הרוחב והאורך של המדגם).</w:t>
      </w:r>
      <w:r w:rsidR="00667C8E">
        <w:rPr>
          <w:rFonts w:hint="cs"/>
          <w:sz w:val="24"/>
          <w:szCs w:val="24"/>
          <w:rtl/>
          <w:lang w:bidi="he-IL"/>
        </w:rPr>
        <w:t xml:space="preserve"> הסימון של פסיק עליון</w:t>
      </w:r>
      <w:r w:rsidR="00CD35EF">
        <w:rPr>
          <w:rFonts w:hint="cs"/>
          <w:sz w:val="24"/>
          <w:szCs w:val="24"/>
          <w:rtl/>
          <w:lang w:bidi="he-IL"/>
        </w:rPr>
        <w:t xml:space="preserve"> הוא תנודות המהירות בזמן (</w:t>
      </w:r>
      <w:r w:rsidR="00E07009">
        <w:rPr>
          <w:sz w:val="24"/>
          <w:szCs w:val="24"/>
          <w:lang w:val="en-GB" w:bidi="he-IL"/>
        </w:rPr>
        <w:t>temporal velocity fluctuations</w:t>
      </w:r>
      <w:r w:rsidR="00CD35EF">
        <w:rPr>
          <w:rFonts w:hint="cs"/>
          <w:sz w:val="24"/>
          <w:szCs w:val="24"/>
          <w:rtl/>
          <w:lang w:bidi="he-IL"/>
        </w:rPr>
        <w:t>)</w:t>
      </w:r>
      <w:r w:rsidR="00E07009">
        <w:rPr>
          <w:rFonts w:hint="cs"/>
          <w:sz w:val="24"/>
          <w:szCs w:val="24"/>
          <w:rtl/>
          <w:lang w:bidi="he-IL"/>
        </w:rPr>
        <w:t xml:space="preserve"> המוגדרות ככה:</w:t>
      </w:r>
      <w:r w:rsidR="00E07009">
        <w:rPr>
          <w:sz w:val="24"/>
          <w:szCs w:val="24"/>
          <w:lang w:bidi="he-IL"/>
        </w:rPr>
        <w:t xml:space="preserve"> </w:t>
      </w:r>
      <w:r w:rsidR="00E07009">
        <w:rPr>
          <w:rFonts w:hint="cs"/>
          <w:sz w:val="24"/>
          <w:szCs w:val="24"/>
          <w:rtl/>
          <w:lang w:bidi="he-IL"/>
        </w:rPr>
        <w:t xml:space="preserve"> </w:t>
      </w:r>
      <m:oMath>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r>
          <w:rPr>
            <w:rFonts w:ascii="Cambria Math" w:hAnsi="Cambria Math"/>
            <w:sz w:val="24"/>
            <w:szCs w:val="24"/>
            <w:lang w:bidi="he-IL"/>
          </w:rPr>
          <m:t>=u-</m:t>
        </m:r>
        <m:acc>
          <m:accPr>
            <m:chr m:val="̅"/>
            <m:ctrlPr>
              <w:rPr>
                <w:rFonts w:ascii="Cambria Math" w:hAnsi="Cambria Math"/>
                <w:i/>
                <w:sz w:val="24"/>
                <w:szCs w:val="24"/>
                <w:lang w:bidi="he-IL"/>
              </w:rPr>
            </m:ctrlPr>
          </m:accPr>
          <m:e>
            <m:r>
              <w:rPr>
                <w:rFonts w:ascii="Cambria Math" w:hAnsi="Cambria Math"/>
                <w:sz w:val="24"/>
                <w:szCs w:val="24"/>
                <w:lang w:bidi="he-IL"/>
              </w:rPr>
              <m:t>u</m:t>
            </m:r>
          </m:e>
        </m:acc>
      </m:oMath>
      <w:r w:rsidR="00E07009">
        <w:rPr>
          <w:rFonts w:hint="cs"/>
          <w:sz w:val="24"/>
          <w:szCs w:val="24"/>
          <w:rtl/>
          <w:lang w:bidi="he-IL"/>
        </w:rPr>
        <w:t xml:space="preserve"> כאשר </w:t>
      </w:r>
      <w:r w:rsidR="00E07009">
        <w:rPr>
          <w:sz w:val="24"/>
          <w:szCs w:val="24"/>
          <w:lang w:val="en-GB" w:bidi="he-IL"/>
        </w:rPr>
        <w:t>u</w:t>
      </w:r>
      <w:r w:rsidR="00E07009">
        <w:rPr>
          <w:rFonts w:hint="cs"/>
          <w:sz w:val="24"/>
          <w:szCs w:val="24"/>
          <w:rtl/>
          <w:lang w:bidi="he-IL"/>
        </w:rPr>
        <w:t xml:space="preserve"> זה רחיב מהי</w:t>
      </w:r>
      <w:r w:rsidR="007330E6">
        <w:rPr>
          <w:rFonts w:hint="cs"/>
          <w:sz w:val="24"/>
          <w:szCs w:val="24"/>
          <w:rtl/>
          <w:lang w:bidi="he-IL"/>
        </w:rPr>
        <w:t>ר</w:t>
      </w:r>
      <w:r w:rsidR="00E07009">
        <w:rPr>
          <w:rFonts w:hint="cs"/>
          <w:sz w:val="24"/>
          <w:szCs w:val="24"/>
          <w:rtl/>
          <w:lang w:bidi="he-IL"/>
        </w:rPr>
        <w:t>ות כלשהו. הסימון של קו עליון וגל הוא</w:t>
      </w:r>
      <w:r w:rsidR="00E07009">
        <w:rPr>
          <w:sz w:val="24"/>
          <w:szCs w:val="24"/>
          <w:rtl/>
          <w:lang w:bidi="he-IL"/>
        </w:rPr>
        <w:br/>
      </w:r>
      <w:r w:rsidR="00CD35EF">
        <w:rPr>
          <w:rFonts w:hint="cs"/>
          <w:sz w:val="24"/>
          <w:szCs w:val="24"/>
          <w:rtl/>
          <w:lang w:bidi="he-IL"/>
        </w:rPr>
        <w:t>תנודות המהירות במרחב</w:t>
      </w:r>
      <w:r w:rsidR="00E07009">
        <w:rPr>
          <w:rFonts w:hint="cs"/>
          <w:sz w:val="24"/>
          <w:szCs w:val="24"/>
          <w:rtl/>
          <w:lang w:bidi="he-IL"/>
        </w:rPr>
        <w:t xml:space="preserve"> </w:t>
      </w:r>
      <w:r w:rsidR="00CD35EF">
        <w:rPr>
          <w:sz w:val="24"/>
          <w:szCs w:val="24"/>
          <w:lang w:val="en-GB" w:bidi="he-IL"/>
        </w:rPr>
        <w:t>(</w:t>
      </w:r>
      <w:r w:rsidR="00E07009">
        <w:rPr>
          <w:sz w:val="24"/>
          <w:szCs w:val="24"/>
          <w:lang w:val="en-GB" w:bidi="he-IL"/>
        </w:rPr>
        <w:t>spatial velocity fluctuations</w:t>
      </w:r>
      <w:r w:rsidR="00CD35EF">
        <w:rPr>
          <w:sz w:val="24"/>
          <w:szCs w:val="24"/>
          <w:lang w:val="en-GB" w:bidi="he-IL"/>
        </w:rPr>
        <w:t>)</w:t>
      </w:r>
      <w:r w:rsidR="00E07009">
        <w:rPr>
          <w:rFonts w:hint="cs"/>
          <w:sz w:val="24"/>
          <w:szCs w:val="24"/>
          <w:rtl/>
          <w:lang w:val="en-GB" w:bidi="he-IL"/>
        </w:rPr>
        <w:t xml:space="preserve"> המוגדרות כך: </w:t>
      </w:r>
      <m:oMath>
        <m:acc>
          <m:accPr>
            <m:chr m:val="̃"/>
            <m:ctrlPr>
              <w:rPr>
                <w:rFonts w:ascii="Cambria Math" w:hAnsi="Cambria Math"/>
                <w:i/>
                <w:sz w:val="24"/>
                <w:szCs w:val="24"/>
                <w:lang w:val="en-GB" w:bidi="he-IL"/>
              </w:rPr>
            </m:ctrlPr>
          </m:accPr>
          <m:e>
            <m:acc>
              <m:accPr>
                <m:chr m:val="̅"/>
                <m:ctrlPr>
                  <w:rPr>
                    <w:rFonts w:ascii="Cambria Math" w:hAnsi="Cambria Math"/>
                    <w:i/>
                    <w:sz w:val="24"/>
                    <w:szCs w:val="24"/>
                    <w:lang w:val="en-GB" w:bidi="he-IL"/>
                  </w:rPr>
                </m:ctrlPr>
              </m:accPr>
              <m:e>
                <m:r>
                  <w:rPr>
                    <w:rFonts w:ascii="Cambria Math" w:hAnsi="Cambria Math"/>
                    <w:sz w:val="24"/>
                    <w:szCs w:val="24"/>
                    <w:lang w:val="en-GB" w:bidi="he-IL"/>
                  </w:rPr>
                  <m:t>u</m:t>
                </m:r>
              </m:e>
            </m:acc>
          </m:e>
        </m:acc>
        <m:r>
          <w:rPr>
            <w:rFonts w:ascii="Cambria Math" w:hAnsi="Cambria Math"/>
            <w:sz w:val="24"/>
            <w:szCs w:val="24"/>
            <w:lang w:val="en-GB" w:bidi="he-IL"/>
          </w:rPr>
          <m:t>=</m:t>
        </m:r>
        <m:acc>
          <m:accPr>
            <m:chr m:val="̅"/>
            <m:ctrlPr>
              <w:rPr>
                <w:rFonts w:ascii="Cambria Math" w:hAnsi="Cambria Math"/>
                <w:i/>
                <w:sz w:val="24"/>
                <w:szCs w:val="24"/>
                <w:lang w:bidi="he-IL"/>
              </w:rPr>
            </m:ctrlPr>
          </m:accPr>
          <m:e>
            <m:r>
              <w:rPr>
                <w:rFonts w:ascii="Cambria Math" w:hAnsi="Cambria Math"/>
                <w:sz w:val="24"/>
                <w:szCs w:val="24"/>
                <w:lang w:bidi="he-IL"/>
              </w:rPr>
              <m:t>u</m:t>
            </m:r>
          </m:e>
        </m:acc>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r>
                  <w:rPr>
                    <w:rFonts w:ascii="Cambria Math" w:hAnsi="Cambria Math"/>
                    <w:sz w:val="24"/>
                    <w:szCs w:val="24"/>
                    <w:lang w:bidi="he-IL"/>
                  </w:rPr>
                  <m:t>u</m:t>
                </m:r>
              </m:e>
            </m:acc>
          </m:e>
        </m:d>
      </m:oMath>
      <w:r w:rsidR="00E07009">
        <w:rPr>
          <w:rFonts w:hint="cs"/>
          <w:sz w:val="24"/>
          <w:szCs w:val="24"/>
          <w:rtl/>
          <w:lang w:val="en-GB" w:bidi="he-IL"/>
        </w:rPr>
        <w:t xml:space="preserve"> כאשר </w:t>
      </w:r>
      <w:r w:rsidR="00E07009">
        <w:rPr>
          <w:sz w:val="24"/>
          <w:szCs w:val="24"/>
          <w:lang w:val="en-GB" w:bidi="he-IL"/>
        </w:rPr>
        <w:t>u</w:t>
      </w:r>
      <w:r w:rsidR="00E07009">
        <w:rPr>
          <w:rFonts w:hint="cs"/>
          <w:sz w:val="24"/>
          <w:szCs w:val="24"/>
          <w:rtl/>
          <w:lang w:bidi="he-IL"/>
        </w:rPr>
        <w:t xml:space="preserve"> הוא רחיב מהירות כלשהו.</w:t>
      </w:r>
    </w:p>
    <w:p w:rsidR="00A36F33" w:rsidRDefault="00064A71" w:rsidP="00F6547E">
      <w:pPr>
        <w:bidi/>
        <w:spacing w:line="360" w:lineRule="auto"/>
        <w:jc w:val="both"/>
        <w:rPr>
          <w:sz w:val="24"/>
          <w:szCs w:val="24"/>
          <w:rtl/>
          <w:lang w:bidi="he-IL"/>
        </w:rPr>
      </w:pPr>
      <w:r>
        <w:rPr>
          <w:rFonts w:hint="cs"/>
          <w:sz w:val="24"/>
          <w:szCs w:val="24"/>
          <w:rtl/>
          <w:lang w:bidi="he-IL"/>
        </w:rPr>
        <w:t xml:space="preserve">תחת ההנחה שכוח הגרר ברובו נובע מהפרש הלחצים, ותוך הזנחה של מספר איברים שסדר גודלם קטן יחסית, ניתן לקבל מתוך נוסחה 8 את נוסחה 9 </w:t>
      </w:r>
      <w:sdt>
        <w:sdtPr>
          <w:rPr>
            <w:rFonts w:hint="cs"/>
            <w:sz w:val="24"/>
            <w:szCs w:val="24"/>
            <w:rtl/>
            <w:lang w:bidi="he-IL"/>
          </w:rPr>
          <w:id w:val="-1443916588"/>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DankEquations \l 1037</w:instrText>
          </w:r>
          <w:r>
            <w:rPr>
              <w:sz w:val="24"/>
              <w:szCs w:val="24"/>
              <w:rtl/>
              <w:lang w:bidi="he-IL"/>
            </w:rPr>
            <w:instrText xml:space="preserve"> </w:instrText>
          </w:r>
          <w:r>
            <w:rPr>
              <w:sz w:val="24"/>
              <w:szCs w:val="24"/>
              <w:rtl/>
              <w:lang w:bidi="he-IL"/>
            </w:rPr>
            <w:fldChar w:fldCharType="separate"/>
          </w:r>
          <w:r w:rsidR="00707057" w:rsidRPr="00707057">
            <w:rPr>
              <w:rFonts w:hint="cs"/>
              <w:noProof/>
              <w:sz w:val="24"/>
              <w:szCs w:val="24"/>
              <w:rtl/>
              <w:lang w:bidi="he-IL"/>
            </w:rPr>
            <w:t>(</w:t>
          </w:r>
          <w:r w:rsidR="00707057" w:rsidRPr="00707057">
            <w:rPr>
              <w:rFonts w:hint="cs"/>
              <w:noProof/>
              <w:sz w:val="24"/>
              <w:szCs w:val="24"/>
              <w:lang w:bidi="he-IL"/>
            </w:rPr>
            <w:t>Brunet, Finnigan</w:t>
          </w:r>
          <w:r w:rsidR="00707057" w:rsidRPr="00707057">
            <w:rPr>
              <w:rFonts w:hint="cs"/>
              <w:noProof/>
              <w:sz w:val="24"/>
              <w:szCs w:val="24"/>
              <w:rtl/>
              <w:lang w:bidi="he-IL"/>
            </w:rPr>
            <w:t xml:space="preserve">, &amp; </w:t>
          </w:r>
          <w:r w:rsidR="00707057" w:rsidRPr="00707057">
            <w:rPr>
              <w:rFonts w:hint="cs"/>
              <w:noProof/>
              <w:sz w:val="24"/>
              <w:szCs w:val="24"/>
              <w:lang w:bidi="he-IL"/>
            </w:rPr>
            <w:t>Raupach., 1994</w:t>
          </w:r>
          <w:r w:rsidR="00707057" w:rsidRPr="00707057">
            <w:rPr>
              <w:rFonts w:hint="cs"/>
              <w:noProof/>
              <w:sz w:val="24"/>
              <w:szCs w:val="24"/>
              <w:rtl/>
              <w:lang w:bidi="he-IL"/>
            </w:rPr>
            <w:t>)</w:t>
          </w:r>
          <w:r>
            <w:rPr>
              <w:sz w:val="24"/>
              <w:szCs w:val="24"/>
              <w:rtl/>
              <w:lang w:bidi="he-IL"/>
            </w:rPr>
            <w:fldChar w:fldCharType="end"/>
          </w:r>
        </w:sdtContent>
      </w:sdt>
      <w:r w:rsidR="00E30C94">
        <w:rPr>
          <w:rFonts w:hint="cs"/>
          <w:sz w:val="24"/>
          <w:szCs w:val="24"/>
          <w:rtl/>
          <w:lang w:bidi="he-IL"/>
        </w:rPr>
        <w:t>:</w:t>
      </w:r>
    </w:p>
    <w:p w:rsidR="00064A71" w:rsidRDefault="00E30C94" w:rsidP="00064A71">
      <w:pPr>
        <w:bidi/>
        <w:spacing w:line="360" w:lineRule="auto"/>
        <w:rPr>
          <w:sz w:val="24"/>
          <w:szCs w:val="24"/>
          <w:rtl/>
          <w:lang w:bidi="he-IL"/>
        </w:rPr>
      </w:pPr>
      <w:r>
        <w:rPr>
          <w:rFonts w:hint="cs"/>
          <w:sz w:val="24"/>
          <w:szCs w:val="24"/>
          <w:rtl/>
          <w:lang w:bidi="he-IL"/>
        </w:rPr>
        <w:t>(</w:t>
      </w:r>
      <w:r w:rsidR="00FD6544">
        <w:rPr>
          <w:rFonts w:hint="cs"/>
          <w:sz w:val="24"/>
          <w:szCs w:val="24"/>
          <w:rtl/>
          <w:lang w:bidi="he-IL"/>
        </w:rPr>
        <w:t>9</w:t>
      </w:r>
      <w:r>
        <w:rPr>
          <w:rFonts w:hint="cs"/>
          <w:sz w:val="24"/>
          <w:szCs w:val="24"/>
          <w:rtl/>
          <w:lang w:bidi="he-IL"/>
        </w:rPr>
        <w:t>)</w:t>
      </w:r>
      <w:r>
        <w:rPr>
          <w:rFonts w:hint="cs"/>
          <w:sz w:val="24"/>
          <w:szCs w:val="24"/>
          <w:rtl/>
          <w:lang w:bidi="he-IL"/>
        </w:rPr>
        <w:tab/>
      </w:r>
      <w:r>
        <w:rPr>
          <w:rFonts w:hint="cs"/>
          <w:sz w:val="24"/>
          <w:szCs w:val="24"/>
          <w:rtl/>
          <w:lang w:bidi="he-IL"/>
        </w:rPr>
        <w:tab/>
      </w:r>
      <w:r>
        <w:rPr>
          <w:rFonts w:hint="cs"/>
          <w:sz w:val="24"/>
          <w:szCs w:val="24"/>
          <w:rtl/>
          <w:lang w:bidi="he-IL"/>
        </w:rPr>
        <w:tab/>
      </w:r>
      <w:r>
        <w:rPr>
          <w:rFonts w:hint="cs"/>
          <w:sz w:val="24"/>
          <w:szCs w:val="24"/>
          <w:rtl/>
          <w:lang w:bidi="he-IL"/>
        </w:rPr>
        <w:tab/>
        <w:t xml:space="preserve">      </w:t>
      </w:r>
      <m:oMath>
        <m:f>
          <m:fPr>
            <m:ctrlPr>
              <w:rPr>
                <w:rFonts w:ascii="Cambria Math" w:hAnsi="Cambria Math"/>
                <w:i/>
                <w:sz w:val="24"/>
                <w:szCs w:val="24"/>
                <w:lang w:bidi="he-IL"/>
              </w:rPr>
            </m:ctrlPr>
          </m:fPr>
          <m:num>
            <m:r>
              <w:rPr>
                <w:rFonts w:ascii="Cambria Math" w:hAnsi="Cambria Math"/>
                <w:sz w:val="24"/>
                <w:szCs w:val="24"/>
                <w:lang w:bidi="he-IL"/>
              </w:rPr>
              <m:t>∂</m:t>
            </m:r>
            <m:d>
              <m:dPr>
                <m:begChr m:val="〈"/>
                <m:endChr m:val="〉"/>
                <m:ctrlPr>
                  <w:rPr>
                    <w:rFonts w:ascii="Cambria Math" w:hAnsi="Cambria Math"/>
                    <w:i/>
                    <w:sz w:val="24"/>
                    <w:szCs w:val="24"/>
                    <w:lang w:bidi="he-IL"/>
                  </w:rPr>
                </m:ctrlPr>
              </m:dPr>
              <m:e>
                <m:acc>
                  <m:accPr>
                    <m:chr m:val="̅"/>
                    <m:ctrlPr>
                      <w:rPr>
                        <w:rFonts w:ascii="Cambria Math" w:hAnsi="Cambria Math"/>
                        <w:i/>
                        <w:sz w:val="24"/>
                        <w:szCs w:val="24"/>
                        <w:lang w:bidi="he-IL"/>
                      </w:rPr>
                    </m:ctrlPr>
                  </m:accPr>
                  <m:e>
                    <m:sSup>
                      <m:sSupPr>
                        <m:ctrlPr>
                          <w:rPr>
                            <w:rFonts w:ascii="Cambria Math" w:hAnsi="Cambria Math"/>
                            <w:i/>
                            <w:sz w:val="24"/>
                            <w:szCs w:val="24"/>
                            <w:lang w:bidi="he-IL"/>
                          </w:rPr>
                        </m:ctrlPr>
                      </m:sSupPr>
                      <m:e>
                        <m:r>
                          <w:rPr>
                            <w:rFonts w:ascii="Cambria Math" w:hAnsi="Cambria Math"/>
                            <w:sz w:val="24"/>
                            <w:szCs w:val="24"/>
                            <w:lang w:bidi="he-IL"/>
                          </w:rPr>
                          <m:t>u</m:t>
                        </m:r>
                      </m:e>
                      <m:sup>
                        <m:r>
                          <w:rPr>
                            <w:rFonts w:ascii="Cambria Math" w:hAnsi="Cambria Math"/>
                            <w:sz w:val="24"/>
                            <w:szCs w:val="24"/>
                            <w:lang w:bidi="he-IL"/>
                          </w:rPr>
                          <m:t>'</m:t>
                        </m:r>
                      </m:sup>
                    </m:sSup>
                    <m:sSup>
                      <m:sSupPr>
                        <m:ctrlPr>
                          <w:rPr>
                            <w:rFonts w:ascii="Cambria Math" w:hAnsi="Cambria Math"/>
                            <w:i/>
                            <w:sz w:val="24"/>
                            <w:szCs w:val="24"/>
                            <w:lang w:bidi="he-IL"/>
                          </w:rPr>
                        </m:ctrlPr>
                      </m:sSupPr>
                      <m:e>
                        <m:r>
                          <w:rPr>
                            <w:rFonts w:ascii="Cambria Math" w:hAnsi="Cambria Math"/>
                            <w:sz w:val="24"/>
                            <w:szCs w:val="24"/>
                            <w:lang w:bidi="he-IL"/>
                          </w:rPr>
                          <m:t>w</m:t>
                        </m:r>
                      </m:e>
                      <m:sup>
                        <m:r>
                          <w:rPr>
                            <w:rFonts w:ascii="Cambria Math" w:hAnsi="Cambria Math"/>
                            <w:sz w:val="24"/>
                            <w:szCs w:val="24"/>
                            <w:lang w:bidi="he-IL"/>
                          </w:rPr>
                          <m:t>'</m:t>
                        </m:r>
                      </m:sup>
                    </m:sSup>
                  </m:e>
                </m:acc>
              </m:e>
            </m:d>
          </m:num>
          <m:den>
            <m:r>
              <w:rPr>
                <w:rFonts w:ascii="Cambria Math" w:hAnsi="Cambria Math"/>
                <w:sz w:val="24"/>
                <w:szCs w:val="24"/>
                <w:lang w:bidi="he-IL"/>
              </w:rPr>
              <m:t>∂z</m:t>
            </m:r>
          </m:den>
        </m:f>
        <m:r>
          <m:rPr>
            <m:sty m:val="p"/>
          </m:rPr>
          <w:rPr>
            <w:rFonts w:ascii="Cambria Math" w:hAnsi="Cambria Math"/>
            <w:sz w:val="24"/>
            <w:szCs w:val="24"/>
            <w:lang w:bidi="he-IL"/>
          </w:rPr>
          <m:t>=</m:t>
        </m:r>
        <m:sSub>
          <m:sSubPr>
            <m:ctrlPr>
              <w:rPr>
                <w:rFonts w:ascii="Cambria Math" w:hAnsi="Cambria Math"/>
                <w:i/>
                <w:sz w:val="24"/>
                <w:szCs w:val="24"/>
                <w:lang w:bidi="he-IL"/>
              </w:rPr>
            </m:ctrlPr>
          </m:sSubPr>
          <m:e>
            <m:r>
              <w:rPr>
                <w:rFonts w:ascii="Cambria Math" w:hAnsi="Cambria Math"/>
                <w:sz w:val="24"/>
                <w:szCs w:val="24"/>
                <w:lang w:bidi="he-IL"/>
              </w:rPr>
              <m:t>F</m:t>
            </m:r>
          </m:e>
          <m:sub>
            <m:r>
              <w:rPr>
                <w:rFonts w:ascii="Cambria Math" w:hAnsi="Cambria Math"/>
                <w:sz w:val="24"/>
                <w:szCs w:val="24"/>
                <w:lang w:bidi="he-IL"/>
              </w:rPr>
              <m:t>D</m:t>
            </m:r>
          </m:sub>
        </m:sSub>
      </m:oMath>
    </w:p>
    <w:p w:rsidR="000F48DE" w:rsidRPr="00611F5B" w:rsidRDefault="002B6B86" w:rsidP="00064A71">
      <w:pPr>
        <w:bidi/>
        <w:spacing w:line="360" w:lineRule="auto"/>
        <w:rPr>
          <w:sz w:val="24"/>
          <w:szCs w:val="24"/>
          <w:rtl/>
          <w:lang w:bidi="he-IL"/>
        </w:rPr>
      </w:pPr>
      <w:r>
        <w:rPr>
          <w:rFonts w:hint="cs"/>
          <w:sz w:val="24"/>
          <w:szCs w:val="24"/>
          <w:rtl/>
          <w:lang w:bidi="he-IL"/>
        </w:rPr>
        <w:t xml:space="preserve">למעשה עכשיו נוסחה </w:t>
      </w:r>
      <w:r w:rsidR="00FD6544">
        <w:rPr>
          <w:rFonts w:hint="cs"/>
          <w:sz w:val="24"/>
          <w:szCs w:val="24"/>
          <w:rtl/>
          <w:lang w:bidi="he-IL"/>
        </w:rPr>
        <w:t>7</w:t>
      </w:r>
      <w:r w:rsidR="00E30C94">
        <w:rPr>
          <w:rFonts w:hint="cs"/>
          <w:sz w:val="24"/>
          <w:szCs w:val="24"/>
          <w:rtl/>
          <w:lang w:bidi="he-IL"/>
        </w:rPr>
        <w:t xml:space="preserve"> היא חישוב פשוט של ממוצעים ונגזרות מהירות. הנתונים על המהירות נתונים ישירות ממדידות </w:t>
      </w:r>
      <w:r w:rsidR="00E30C94">
        <w:rPr>
          <w:sz w:val="24"/>
          <w:szCs w:val="24"/>
          <w:lang w:bidi="he-IL"/>
        </w:rPr>
        <w:t>PTV</w:t>
      </w:r>
      <w:r w:rsidR="00E30C94">
        <w:rPr>
          <w:rFonts w:hint="cs"/>
          <w:sz w:val="24"/>
          <w:szCs w:val="24"/>
          <w:rtl/>
          <w:lang w:bidi="he-IL"/>
        </w:rPr>
        <w:t xml:space="preserve"> ולכן יהיה ניתן לחשב את הגרר כך.</w:t>
      </w:r>
    </w:p>
    <w:p w:rsidR="00A36F33" w:rsidRDefault="00956966" w:rsidP="00C4226C">
      <w:pPr>
        <w:pStyle w:val="Heading4"/>
        <w:bidi/>
        <w:rPr>
          <w:rtl/>
          <w:lang w:bidi="he-IL"/>
        </w:rPr>
      </w:pPr>
      <w:r>
        <w:rPr>
          <w:rFonts w:hint="cs"/>
          <w:rtl/>
          <w:lang w:bidi="he-IL"/>
        </w:rPr>
        <w:t>1</w:t>
      </w:r>
      <w:r w:rsidR="00322996">
        <w:rPr>
          <w:rFonts w:hint="cs"/>
          <w:rtl/>
          <w:lang w:bidi="he-IL"/>
        </w:rPr>
        <w:t>.</w:t>
      </w:r>
      <w:r w:rsidR="00C4226C">
        <w:rPr>
          <w:rFonts w:hint="cs"/>
          <w:rtl/>
          <w:lang w:bidi="he-IL"/>
        </w:rPr>
        <w:t>5</w:t>
      </w:r>
      <w:r w:rsidR="00322996">
        <w:rPr>
          <w:rFonts w:hint="cs"/>
          <w:rtl/>
          <w:lang w:bidi="he-IL"/>
        </w:rPr>
        <w:t>.2.3</w:t>
      </w:r>
      <w:r w:rsidR="00F6547E">
        <w:rPr>
          <w:rFonts w:hint="cs"/>
          <w:rtl/>
          <w:lang w:bidi="he-IL"/>
        </w:rPr>
        <w:t xml:space="preserve"> </w:t>
      </w:r>
      <w:r w:rsidR="00852585">
        <w:rPr>
          <w:rFonts w:hint="cs"/>
          <w:rtl/>
          <w:lang w:bidi="he-IL"/>
        </w:rPr>
        <w:t xml:space="preserve">חישוב מתוך מדידות </w:t>
      </w:r>
      <w:r w:rsidR="00852585">
        <w:rPr>
          <w:lang w:bidi="he-IL"/>
        </w:rPr>
        <w:t>PTV</w:t>
      </w:r>
    </w:p>
    <w:p w:rsidR="00A62318" w:rsidRDefault="00852585" w:rsidP="00F6547E">
      <w:pPr>
        <w:bidi/>
        <w:spacing w:line="360" w:lineRule="auto"/>
        <w:jc w:val="both"/>
        <w:rPr>
          <w:sz w:val="24"/>
          <w:szCs w:val="24"/>
          <w:rtl/>
          <w:lang w:bidi="he-IL"/>
        </w:rPr>
      </w:pPr>
      <w:r>
        <w:rPr>
          <w:rFonts w:hint="cs"/>
          <w:sz w:val="24"/>
          <w:szCs w:val="24"/>
          <w:rtl/>
          <w:lang w:bidi="he-IL"/>
        </w:rPr>
        <w:t>במחקר ננסה ל</w:t>
      </w:r>
      <w:r w:rsidR="00A62318">
        <w:rPr>
          <w:rFonts w:hint="cs"/>
          <w:sz w:val="24"/>
          <w:szCs w:val="24"/>
          <w:rtl/>
          <w:lang w:bidi="he-IL"/>
        </w:rPr>
        <w:t xml:space="preserve">מדוד את הגרר מתוך המידע של ניסוי </w:t>
      </w:r>
      <w:r w:rsidR="00A62318">
        <w:rPr>
          <w:sz w:val="24"/>
          <w:szCs w:val="24"/>
          <w:lang w:bidi="he-IL"/>
        </w:rPr>
        <w:t>PTV</w:t>
      </w:r>
      <w:r w:rsidR="00A62318">
        <w:rPr>
          <w:rFonts w:hint="cs"/>
          <w:sz w:val="24"/>
          <w:szCs w:val="24"/>
          <w:rtl/>
          <w:lang w:bidi="he-IL"/>
        </w:rPr>
        <w:t xml:space="preserve">. הניסוי יכול לתת באופן ישיר את כל המסלולים של החלקיקים ולכן גם ניתן לחשב את תאוצת החלקיקים. בעזרת התאוצה של כל חלקיק יהיה ניתן לחשב את ווקטור הכוח שמופעל על כל חלקיק באמצעות החוק השני של ניוטון (נוסחה </w:t>
      </w:r>
      <w:r w:rsidR="00FD6544">
        <w:rPr>
          <w:rFonts w:hint="cs"/>
          <w:sz w:val="24"/>
          <w:szCs w:val="24"/>
          <w:rtl/>
          <w:lang w:bidi="he-IL"/>
        </w:rPr>
        <w:t>10</w:t>
      </w:r>
      <w:r w:rsidR="00A62318">
        <w:rPr>
          <w:rFonts w:hint="cs"/>
          <w:sz w:val="24"/>
          <w:szCs w:val="24"/>
          <w:rtl/>
          <w:lang w:bidi="he-IL"/>
        </w:rPr>
        <w:t>)</w:t>
      </w:r>
      <w:r w:rsidR="00A62318">
        <w:rPr>
          <w:sz w:val="24"/>
          <w:szCs w:val="24"/>
          <w:lang w:bidi="he-IL"/>
        </w:rPr>
        <w:t xml:space="preserve"> </w:t>
      </w:r>
    </w:p>
    <w:p w:rsidR="00A62318" w:rsidRDefault="00A62318" w:rsidP="00E07009">
      <w:pPr>
        <w:bidi/>
        <w:spacing w:line="360" w:lineRule="auto"/>
        <w:rPr>
          <w:sz w:val="24"/>
          <w:szCs w:val="24"/>
          <w:lang w:bidi="he-IL"/>
        </w:rPr>
      </w:pPr>
      <w:r>
        <w:rPr>
          <w:rFonts w:hint="cs"/>
          <w:sz w:val="24"/>
          <w:szCs w:val="24"/>
          <w:rtl/>
          <w:lang w:bidi="he-IL"/>
        </w:rPr>
        <w:t>(</w:t>
      </w:r>
      <w:r w:rsidR="00FD6544">
        <w:rPr>
          <w:rFonts w:hint="cs"/>
          <w:sz w:val="24"/>
          <w:szCs w:val="24"/>
          <w:rtl/>
          <w:lang w:bidi="he-IL"/>
        </w:rPr>
        <w:t>10</w:t>
      </w:r>
      <w:r>
        <w:rPr>
          <w:rFonts w:hint="cs"/>
          <w:sz w:val="24"/>
          <w:szCs w:val="24"/>
          <w:rtl/>
          <w:lang w:bidi="he-IL"/>
        </w:rPr>
        <w:t>)</w:t>
      </w:r>
      <w:r>
        <w:rPr>
          <w:sz w:val="24"/>
          <w:szCs w:val="24"/>
          <w:lang w:bidi="he-IL"/>
        </w:rPr>
        <w:tab/>
      </w:r>
      <w:r>
        <w:rPr>
          <w:sz w:val="24"/>
          <w:szCs w:val="24"/>
          <w:lang w:bidi="he-IL"/>
        </w:rPr>
        <w:tab/>
      </w:r>
      <w:r>
        <w:rPr>
          <w:sz w:val="24"/>
          <w:szCs w:val="24"/>
          <w:lang w:bidi="he-IL"/>
        </w:rPr>
        <w:tab/>
      </w:r>
      <w:r>
        <w:rPr>
          <w:sz w:val="24"/>
          <w:szCs w:val="24"/>
          <w:lang w:bidi="he-IL"/>
        </w:rPr>
        <w:tab/>
      </w:r>
      <w:r>
        <w:rPr>
          <w:sz w:val="24"/>
          <w:szCs w:val="24"/>
          <w:lang w:bidi="he-IL"/>
        </w:rPr>
        <w:tab/>
      </w:r>
      <m:oMath>
        <m:r>
          <w:rPr>
            <w:rFonts w:ascii="Cambria Math" w:hAnsi="Cambria Math"/>
            <w:sz w:val="24"/>
            <w:szCs w:val="24"/>
            <w:lang w:bidi="he-IL"/>
          </w:rPr>
          <m:t>∑F=ma</m:t>
        </m:r>
      </m:oMath>
    </w:p>
    <w:p w:rsidR="00A62318" w:rsidRDefault="00A62318" w:rsidP="00F6547E">
      <w:pPr>
        <w:bidi/>
        <w:spacing w:line="360" w:lineRule="auto"/>
        <w:jc w:val="both"/>
        <w:rPr>
          <w:sz w:val="24"/>
          <w:szCs w:val="24"/>
          <w:rtl/>
          <w:lang w:bidi="he-IL"/>
        </w:rPr>
      </w:pPr>
      <w:r>
        <w:rPr>
          <w:rFonts w:hint="cs"/>
          <w:sz w:val="24"/>
          <w:szCs w:val="24"/>
          <w:rtl/>
          <w:lang w:bidi="he-IL"/>
        </w:rPr>
        <w:t>ובגלל החוק השלישי של ניוטון הכוח הזה יהיה גם שווה ונגדי לכוח שהחלקיק מפעיל על סביבתו.</w:t>
      </w:r>
    </w:p>
    <w:p w:rsidR="00FB6725" w:rsidRPr="00C4226C" w:rsidRDefault="00A62318" w:rsidP="00064A71">
      <w:pPr>
        <w:bidi/>
        <w:spacing w:line="360" w:lineRule="auto"/>
        <w:jc w:val="both"/>
        <w:rPr>
          <w:sz w:val="24"/>
          <w:szCs w:val="24"/>
          <w:rtl/>
          <w:lang w:bidi="he-IL"/>
        </w:rPr>
      </w:pPr>
      <w:r>
        <w:rPr>
          <w:rFonts w:hint="cs"/>
          <w:sz w:val="24"/>
          <w:szCs w:val="24"/>
          <w:rtl/>
          <w:lang w:bidi="he-IL"/>
        </w:rPr>
        <w:t xml:space="preserve">בעזרת </w:t>
      </w:r>
      <w:r w:rsidR="00CD35EF">
        <w:rPr>
          <w:rFonts w:hint="cs"/>
          <w:sz w:val="24"/>
          <w:szCs w:val="24"/>
          <w:rtl/>
          <w:lang w:bidi="he-IL"/>
        </w:rPr>
        <w:t>משוואה 10 נרצה להעריך את הכוחות שפועלים על החלקיקים ולבחון</w:t>
      </w:r>
      <w:r w:rsidR="00D759FE">
        <w:rPr>
          <w:rFonts w:hint="cs"/>
          <w:sz w:val="24"/>
          <w:szCs w:val="24"/>
          <w:rtl/>
          <w:lang w:bidi="he-IL"/>
        </w:rPr>
        <w:t xml:space="preserve"> </w:t>
      </w:r>
      <w:r w:rsidR="00CD35EF">
        <w:rPr>
          <w:rFonts w:hint="cs"/>
          <w:sz w:val="24"/>
          <w:szCs w:val="24"/>
          <w:rtl/>
          <w:lang w:bidi="he-IL"/>
        </w:rPr>
        <w:t>את הקשר ביניהם</w:t>
      </w:r>
      <w:r w:rsidR="00C4226C">
        <w:rPr>
          <w:rFonts w:hint="cs"/>
          <w:sz w:val="24"/>
          <w:szCs w:val="24"/>
          <w:rtl/>
          <w:lang w:bidi="he-IL"/>
        </w:rPr>
        <w:t xml:space="preserve"> לכוחות שפועלים על הבניינים</w:t>
      </w:r>
      <w:r w:rsidR="00CD35EF">
        <w:rPr>
          <w:rFonts w:hint="cs"/>
          <w:sz w:val="24"/>
          <w:szCs w:val="24"/>
          <w:rtl/>
          <w:lang w:bidi="he-IL"/>
        </w:rPr>
        <w:t xml:space="preserve"> (משוואה </w:t>
      </w:r>
      <w:r w:rsidR="00064A71">
        <w:rPr>
          <w:rFonts w:hint="cs"/>
          <w:sz w:val="24"/>
          <w:szCs w:val="24"/>
          <w:rtl/>
          <w:lang w:bidi="he-IL"/>
        </w:rPr>
        <w:t>9)</w:t>
      </w:r>
      <w:r w:rsidR="00C4226C">
        <w:rPr>
          <w:rFonts w:hint="cs"/>
          <w:sz w:val="24"/>
          <w:szCs w:val="24"/>
          <w:rtl/>
          <w:lang w:bidi="he-IL"/>
        </w:rPr>
        <w:t>.</w:t>
      </w:r>
      <w:r w:rsidR="00FB6725">
        <w:rPr>
          <w:rtl/>
          <w:lang w:bidi="he-IL"/>
        </w:rPr>
        <w:br w:type="page"/>
      </w:r>
    </w:p>
    <w:p w:rsidR="00FB6725" w:rsidRDefault="00956966" w:rsidP="00FB6725">
      <w:pPr>
        <w:pStyle w:val="Heading1"/>
        <w:bidi/>
        <w:rPr>
          <w:rtl/>
        </w:rPr>
      </w:pPr>
      <w:bookmarkStart w:id="14" w:name="_Toc535337740"/>
      <w:r>
        <w:rPr>
          <w:rFonts w:hint="cs"/>
          <w:rtl/>
          <w:lang w:bidi="he-IL"/>
        </w:rPr>
        <w:lastRenderedPageBreak/>
        <w:t>2</w:t>
      </w:r>
      <w:r w:rsidR="00C11C0E">
        <w:rPr>
          <w:rFonts w:hint="cs"/>
          <w:rtl/>
          <w:lang w:bidi="he-IL"/>
        </w:rPr>
        <w:t xml:space="preserve"> </w:t>
      </w:r>
      <w:r w:rsidR="00FB6725" w:rsidRPr="00726DB5">
        <w:rPr>
          <w:rtl/>
          <w:lang w:bidi="he-IL"/>
        </w:rPr>
        <w:t>שיטות וחומרים</w:t>
      </w:r>
      <w:bookmarkEnd w:id="14"/>
    </w:p>
    <w:p w:rsidR="00FB6725" w:rsidRPr="00CB48B7" w:rsidRDefault="00956966" w:rsidP="00C11C0E">
      <w:pPr>
        <w:pStyle w:val="Heading2"/>
        <w:bidi/>
        <w:rPr>
          <w:rtl/>
        </w:rPr>
      </w:pPr>
      <w:bookmarkStart w:id="15" w:name="_Toc535337741"/>
      <w:r>
        <w:rPr>
          <w:rFonts w:hint="cs"/>
          <w:rtl/>
          <w:lang w:bidi="he-IL"/>
        </w:rPr>
        <w:t>2</w:t>
      </w:r>
      <w:r w:rsidR="00C11C0E">
        <w:rPr>
          <w:rFonts w:hint="cs"/>
          <w:rtl/>
          <w:lang w:bidi="he-IL"/>
        </w:rPr>
        <w:t xml:space="preserve">.1 </w:t>
      </w:r>
      <w:r w:rsidR="005677CC">
        <w:rPr>
          <w:rFonts w:hint="cs"/>
          <w:rtl/>
          <w:lang w:bidi="he-IL"/>
        </w:rPr>
        <w:t xml:space="preserve">טבלת </w:t>
      </w:r>
      <w:r w:rsidR="00FB6725">
        <w:rPr>
          <w:rFonts w:hint="cs"/>
          <w:rtl/>
          <w:lang w:bidi="he-IL"/>
        </w:rPr>
        <w:t>חומרים</w:t>
      </w:r>
      <w:bookmarkEnd w:id="15"/>
    </w:p>
    <w:tbl>
      <w:tblPr>
        <w:tblStyle w:val="TableGrid"/>
        <w:bidiVisual/>
        <w:tblW w:w="0" w:type="auto"/>
        <w:tblLook w:val="04A0" w:firstRow="1" w:lastRow="0" w:firstColumn="1" w:lastColumn="0" w:noHBand="0" w:noVBand="1"/>
      </w:tblPr>
      <w:tblGrid>
        <w:gridCol w:w="1739"/>
        <w:gridCol w:w="1814"/>
        <w:gridCol w:w="1783"/>
        <w:gridCol w:w="1783"/>
        <w:gridCol w:w="1737"/>
      </w:tblGrid>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חומרים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יצרן</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טווח גדלים</w:t>
            </w:r>
          </w:p>
        </w:tc>
        <w:tc>
          <w:tcPr>
            <w:tcW w:w="1915" w:type="dxa"/>
          </w:tcPr>
          <w:p w:rsidR="00FB6725" w:rsidRDefault="00FB6725" w:rsidP="0060344F">
            <w:pPr>
              <w:pStyle w:val="1"/>
              <w:bidi/>
              <w:spacing w:line="360" w:lineRule="auto"/>
              <w:jc w:val="both"/>
              <w:rPr>
                <w:sz w:val="24"/>
                <w:szCs w:val="24"/>
                <w:rtl/>
              </w:rPr>
            </w:pPr>
            <w:r>
              <w:rPr>
                <w:rFonts w:hint="cs"/>
                <w:sz w:val="24"/>
                <w:szCs w:val="24"/>
                <w:rtl/>
              </w:rPr>
              <w:t>גודל ממוצע</w:t>
            </w:r>
          </w:p>
        </w:tc>
        <w:tc>
          <w:tcPr>
            <w:tcW w:w="1916" w:type="dxa"/>
          </w:tcPr>
          <w:p w:rsidR="00FB6725" w:rsidRDefault="00FB6725" w:rsidP="0060344F">
            <w:pPr>
              <w:pStyle w:val="1"/>
              <w:bidi/>
              <w:spacing w:line="360" w:lineRule="auto"/>
              <w:jc w:val="both"/>
              <w:rPr>
                <w:sz w:val="24"/>
                <w:szCs w:val="24"/>
                <w:rtl/>
              </w:rPr>
            </w:pPr>
            <w:r>
              <w:rPr>
                <w:rFonts w:hint="cs"/>
                <w:sz w:val="24"/>
                <w:szCs w:val="24"/>
                <w:rtl/>
              </w:rPr>
              <w:t>צפיפות</w:t>
            </w:r>
          </w:p>
        </w:tc>
      </w:tr>
      <w:tr w:rsidR="00FB6725" w:rsidTr="0060344F">
        <w:tc>
          <w:tcPr>
            <w:tcW w:w="1915" w:type="dxa"/>
          </w:tcPr>
          <w:p w:rsidR="00FB6725" w:rsidRDefault="00FB6725" w:rsidP="0060344F">
            <w:pPr>
              <w:pStyle w:val="1"/>
              <w:bidi/>
              <w:spacing w:line="360" w:lineRule="auto"/>
              <w:jc w:val="both"/>
              <w:rPr>
                <w:sz w:val="24"/>
                <w:szCs w:val="24"/>
                <w:rtl/>
              </w:rPr>
            </w:pPr>
            <w:r>
              <w:rPr>
                <w:rFonts w:hint="cs"/>
                <w:sz w:val="24"/>
                <w:szCs w:val="24"/>
                <w:rtl/>
              </w:rPr>
              <w:t>כדורי זכוכית</w:t>
            </w:r>
          </w:p>
        </w:tc>
        <w:tc>
          <w:tcPr>
            <w:tcW w:w="1915" w:type="dxa"/>
          </w:tcPr>
          <w:p w:rsidR="00FB6725" w:rsidRDefault="00FB6725" w:rsidP="0060344F">
            <w:pPr>
              <w:pStyle w:val="1"/>
              <w:bidi/>
              <w:spacing w:line="360" w:lineRule="auto"/>
              <w:jc w:val="both"/>
              <w:rPr>
                <w:sz w:val="24"/>
                <w:szCs w:val="24"/>
                <w:rtl/>
              </w:rPr>
            </w:pPr>
            <w:r>
              <w:rPr>
                <w:sz w:val="24"/>
                <w:szCs w:val="24"/>
              </w:rPr>
              <w:t xml:space="preserve">Potters Industries, </w:t>
            </w:r>
            <w:proofErr w:type="spellStart"/>
            <w:r>
              <w:rPr>
                <w:sz w:val="24"/>
                <w:szCs w:val="24"/>
              </w:rPr>
              <w:t>Sphericell</w:t>
            </w:r>
            <w:proofErr w:type="spellEnd"/>
          </w:p>
        </w:tc>
        <w:tc>
          <w:tcPr>
            <w:tcW w:w="1915" w:type="dxa"/>
          </w:tcPr>
          <w:p w:rsidR="00FB6725" w:rsidRDefault="00FB6725" w:rsidP="0060344F">
            <w:pPr>
              <w:pStyle w:val="1"/>
              <w:bidi/>
              <w:spacing w:line="360" w:lineRule="auto"/>
              <w:jc w:val="both"/>
              <w:rPr>
                <w:sz w:val="24"/>
                <w:szCs w:val="24"/>
                <w:rtl/>
              </w:rPr>
            </w:pPr>
            <w:r>
              <w:rPr>
                <w:rFonts w:hint="cs"/>
                <w:sz w:val="24"/>
                <w:szCs w:val="24"/>
                <w:rtl/>
              </w:rPr>
              <w:t>2 עד 25 מיקרומטר</w:t>
            </w:r>
          </w:p>
        </w:tc>
        <w:tc>
          <w:tcPr>
            <w:tcW w:w="1915" w:type="dxa"/>
          </w:tcPr>
          <w:p w:rsidR="00FB6725" w:rsidRDefault="00FB6725" w:rsidP="0060344F">
            <w:pPr>
              <w:pStyle w:val="1"/>
              <w:bidi/>
              <w:spacing w:line="360" w:lineRule="auto"/>
              <w:jc w:val="both"/>
              <w:rPr>
                <w:sz w:val="24"/>
                <w:szCs w:val="24"/>
                <w:rtl/>
              </w:rPr>
            </w:pPr>
            <w:r>
              <w:rPr>
                <w:rFonts w:hint="cs"/>
                <w:sz w:val="24"/>
                <w:szCs w:val="24"/>
                <w:rtl/>
              </w:rPr>
              <w:t>6 מיקרומטר</w:t>
            </w:r>
          </w:p>
        </w:tc>
        <w:tc>
          <w:tcPr>
            <w:tcW w:w="1916" w:type="dxa"/>
          </w:tcPr>
          <w:p w:rsidR="00FB6725" w:rsidRPr="00CB48B7" w:rsidRDefault="00FB6725" w:rsidP="0060344F">
            <w:pPr>
              <w:pStyle w:val="1"/>
              <w:spacing w:line="360" w:lineRule="auto"/>
              <w:jc w:val="both"/>
              <w:rPr>
                <w:sz w:val="24"/>
                <w:szCs w:val="24"/>
                <w:lang w:val="en-US"/>
              </w:rPr>
            </w:pPr>
            <w:r>
              <w:rPr>
                <w:sz w:val="24"/>
                <w:szCs w:val="24"/>
              </w:rPr>
              <w:t>1000 kg m</w:t>
            </w:r>
            <w:r>
              <w:rPr>
                <w:sz w:val="24"/>
                <w:szCs w:val="24"/>
                <w:vertAlign w:val="superscript"/>
              </w:rPr>
              <w:t>-3</w:t>
            </w:r>
          </w:p>
        </w:tc>
      </w:tr>
    </w:tbl>
    <w:p w:rsidR="00FB6725" w:rsidRDefault="00FB6725" w:rsidP="00FB6725">
      <w:pPr>
        <w:pStyle w:val="1"/>
        <w:bidi/>
        <w:spacing w:line="360" w:lineRule="auto"/>
        <w:jc w:val="both"/>
        <w:rPr>
          <w:sz w:val="24"/>
          <w:szCs w:val="24"/>
          <w:rtl/>
        </w:rPr>
      </w:pPr>
    </w:p>
    <w:p w:rsidR="00FB6725" w:rsidRDefault="00956966" w:rsidP="00FB6725">
      <w:pPr>
        <w:pStyle w:val="Heading2"/>
        <w:bidi/>
      </w:pPr>
      <w:bookmarkStart w:id="16" w:name="_Toc535337742"/>
      <w:r>
        <w:rPr>
          <w:rFonts w:hint="cs"/>
          <w:rtl/>
          <w:lang w:bidi="he-IL"/>
        </w:rPr>
        <w:t>2</w:t>
      </w:r>
      <w:r w:rsidR="00C11C0E">
        <w:rPr>
          <w:rFonts w:hint="cs"/>
          <w:rtl/>
          <w:lang w:bidi="he-IL"/>
        </w:rPr>
        <w:t xml:space="preserve">.2 </w:t>
      </w:r>
      <w:r w:rsidR="005677CC">
        <w:rPr>
          <w:rFonts w:hint="cs"/>
          <w:rtl/>
          <w:lang w:bidi="he-IL"/>
        </w:rPr>
        <w:t xml:space="preserve">טבלת </w:t>
      </w:r>
      <w:r w:rsidR="00FB6725">
        <w:rPr>
          <w:rFonts w:hint="cs"/>
          <w:rtl/>
          <w:lang w:bidi="he-IL"/>
        </w:rPr>
        <w:t>מכשירים</w:t>
      </w:r>
      <w:bookmarkEnd w:id="16"/>
    </w:p>
    <w:tbl>
      <w:tblPr>
        <w:tblStyle w:val="TableGrid"/>
        <w:bidiVisual/>
        <w:tblW w:w="8928" w:type="dxa"/>
        <w:tblLook w:val="04A0" w:firstRow="1" w:lastRow="0" w:firstColumn="1" w:lastColumn="0" w:noHBand="0" w:noVBand="1"/>
      </w:tblPr>
      <w:tblGrid>
        <w:gridCol w:w="1771"/>
        <w:gridCol w:w="18"/>
        <w:gridCol w:w="1753"/>
        <w:gridCol w:w="13"/>
        <w:gridCol w:w="1773"/>
        <w:gridCol w:w="13"/>
        <w:gridCol w:w="1743"/>
        <w:gridCol w:w="15"/>
        <w:gridCol w:w="1829"/>
      </w:tblGrid>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מכשירים</w:t>
            </w:r>
          </w:p>
        </w:tc>
        <w:tc>
          <w:tcPr>
            <w:tcW w:w="1766" w:type="dxa"/>
            <w:gridSpan w:val="2"/>
          </w:tcPr>
          <w:p w:rsidR="00FB6725" w:rsidRDefault="00FB6725" w:rsidP="0060344F">
            <w:pPr>
              <w:pStyle w:val="1"/>
              <w:bidi/>
              <w:spacing w:line="360" w:lineRule="auto"/>
              <w:jc w:val="both"/>
              <w:rPr>
                <w:sz w:val="24"/>
                <w:szCs w:val="24"/>
                <w:rtl/>
              </w:rPr>
            </w:pPr>
            <w:r>
              <w:rPr>
                <w:rFonts w:hint="cs"/>
                <w:sz w:val="24"/>
                <w:szCs w:val="24"/>
                <w:rtl/>
              </w:rPr>
              <w:t>יצרן</w:t>
            </w:r>
          </w:p>
        </w:tc>
        <w:tc>
          <w:tcPr>
            <w:tcW w:w="1786" w:type="dxa"/>
            <w:gridSpan w:val="2"/>
          </w:tcPr>
          <w:p w:rsidR="00FB6725" w:rsidRDefault="00FB6725" w:rsidP="0060344F">
            <w:pPr>
              <w:pStyle w:val="1"/>
              <w:bidi/>
              <w:spacing w:line="360" w:lineRule="auto"/>
              <w:jc w:val="both"/>
              <w:rPr>
                <w:sz w:val="24"/>
                <w:szCs w:val="24"/>
                <w:rtl/>
              </w:rPr>
            </w:pPr>
            <w:r>
              <w:rPr>
                <w:rFonts w:hint="cs"/>
                <w:sz w:val="24"/>
                <w:szCs w:val="24"/>
                <w:rtl/>
              </w:rPr>
              <w:t>דגם</w:t>
            </w:r>
          </w:p>
        </w:tc>
        <w:tc>
          <w:tcPr>
            <w:tcW w:w="1758" w:type="dxa"/>
            <w:gridSpan w:val="2"/>
          </w:tcPr>
          <w:p w:rsidR="00FB6725" w:rsidRDefault="00FB6725" w:rsidP="0060344F">
            <w:pPr>
              <w:pStyle w:val="1"/>
              <w:bidi/>
              <w:spacing w:line="360" w:lineRule="auto"/>
              <w:jc w:val="both"/>
              <w:rPr>
                <w:sz w:val="24"/>
                <w:szCs w:val="24"/>
                <w:rtl/>
              </w:rPr>
            </w:pPr>
            <w:r>
              <w:rPr>
                <w:rFonts w:hint="cs"/>
                <w:sz w:val="24"/>
                <w:szCs w:val="24"/>
                <w:rtl/>
              </w:rPr>
              <w:t>פרמטרים</w:t>
            </w:r>
          </w:p>
        </w:tc>
        <w:tc>
          <w:tcPr>
            <w:tcW w:w="1829" w:type="dxa"/>
          </w:tcPr>
          <w:p w:rsidR="00FB6725" w:rsidRDefault="00FB6725" w:rsidP="0060344F">
            <w:pPr>
              <w:pStyle w:val="1"/>
              <w:bidi/>
              <w:spacing w:line="360" w:lineRule="auto"/>
              <w:jc w:val="both"/>
              <w:rPr>
                <w:sz w:val="24"/>
                <w:szCs w:val="24"/>
                <w:rtl/>
              </w:rPr>
            </w:pPr>
            <w:r>
              <w:rPr>
                <w:rFonts w:hint="cs"/>
                <w:sz w:val="24"/>
                <w:szCs w:val="24"/>
                <w:rtl/>
              </w:rPr>
              <w:t>הערות</w:t>
            </w:r>
          </w:p>
        </w:tc>
      </w:tr>
      <w:tr w:rsidR="00FB6725" w:rsidTr="005677CC">
        <w:tc>
          <w:tcPr>
            <w:tcW w:w="1789" w:type="dxa"/>
            <w:gridSpan w:val="2"/>
          </w:tcPr>
          <w:p w:rsidR="00FB6725" w:rsidRPr="00E45FE3" w:rsidRDefault="00FB6725" w:rsidP="0060344F">
            <w:pPr>
              <w:pStyle w:val="1"/>
              <w:bidi/>
              <w:spacing w:line="360" w:lineRule="auto"/>
              <w:jc w:val="both"/>
              <w:rPr>
                <w:sz w:val="24"/>
                <w:szCs w:val="24"/>
                <w:lang w:val="en-US"/>
              </w:rPr>
            </w:pPr>
            <w:r>
              <w:rPr>
                <w:rFonts w:hint="cs"/>
                <w:sz w:val="24"/>
                <w:szCs w:val="24"/>
                <w:rtl/>
              </w:rPr>
              <w:t>לייזר</w:t>
            </w:r>
            <w:r>
              <w:rPr>
                <w:sz w:val="24"/>
                <w:szCs w:val="24"/>
                <w:lang w:val="en-US"/>
              </w:rPr>
              <w:tab/>
            </w:r>
            <w:r>
              <w:rPr>
                <w:sz w:val="24"/>
                <w:szCs w:val="24"/>
                <w:lang w:val="en-US"/>
              </w:rPr>
              <w:tab/>
            </w:r>
          </w:p>
        </w:tc>
        <w:tc>
          <w:tcPr>
            <w:tcW w:w="1766" w:type="dxa"/>
            <w:gridSpan w:val="2"/>
          </w:tcPr>
          <w:p w:rsidR="00FB6725" w:rsidRDefault="00FB6725" w:rsidP="0060344F">
            <w:pPr>
              <w:pStyle w:val="1"/>
              <w:bidi/>
              <w:spacing w:line="360" w:lineRule="auto"/>
              <w:jc w:val="both"/>
              <w:rPr>
                <w:sz w:val="24"/>
                <w:szCs w:val="24"/>
                <w:rtl/>
              </w:rPr>
            </w:pPr>
            <w:r>
              <w:rPr>
                <w:sz w:val="24"/>
                <w:szCs w:val="24"/>
              </w:rPr>
              <w:t>CNI lasers</w:t>
            </w:r>
          </w:p>
        </w:tc>
        <w:tc>
          <w:tcPr>
            <w:tcW w:w="1786" w:type="dxa"/>
            <w:gridSpan w:val="2"/>
          </w:tcPr>
          <w:p w:rsidR="00FB6725" w:rsidRDefault="00FB6725" w:rsidP="0060344F">
            <w:pPr>
              <w:pStyle w:val="1"/>
              <w:bidi/>
              <w:spacing w:line="360" w:lineRule="auto"/>
              <w:jc w:val="both"/>
              <w:rPr>
                <w:sz w:val="24"/>
                <w:szCs w:val="24"/>
                <w:rtl/>
              </w:rPr>
            </w:pPr>
            <w:r>
              <w:rPr>
                <w:sz w:val="24"/>
                <w:szCs w:val="24"/>
              </w:rPr>
              <w:t>MGL-V-532</w:t>
            </w:r>
          </w:p>
        </w:tc>
        <w:tc>
          <w:tcPr>
            <w:tcW w:w="1758" w:type="dxa"/>
            <w:gridSpan w:val="2"/>
          </w:tcPr>
          <w:p w:rsidR="00FB6725" w:rsidRDefault="00FB6725" w:rsidP="0060344F">
            <w:pPr>
              <w:pStyle w:val="1"/>
              <w:bidi/>
              <w:spacing w:line="360" w:lineRule="auto"/>
              <w:jc w:val="both"/>
              <w:rPr>
                <w:sz w:val="24"/>
                <w:szCs w:val="24"/>
                <w:rtl/>
              </w:rPr>
            </w:pPr>
          </w:p>
        </w:tc>
        <w:tc>
          <w:tcPr>
            <w:tcW w:w="1829" w:type="dxa"/>
          </w:tcPr>
          <w:p w:rsidR="00FB6725" w:rsidRDefault="00FB6725" w:rsidP="0060344F">
            <w:pPr>
              <w:pStyle w:val="1"/>
              <w:bidi/>
              <w:spacing w:line="360" w:lineRule="auto"/>
              <w:jc w:val="both"/>
              <w:rPr>
                <w:sz w:val="24"/>
                <w:szCs w:val="24"/>
                <w:rtl/>
              </w:rPr>
            </w:pP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עדשות</w:t>
            </w:r>
          </w:p>
        </w:tc>
        <w:tc>
          <w:tcPr>
            <w:tcW w:w="1766" w:type="dxa"/>
            <w:gridSpan w:val="2"/>
          </w:tcPr>
          <w:p w:rsidR="00FB6725" w:rsidRDefault="0026737D" w:rsidP="0060344F">
            <w:pPr>
              <w:pStyle w:val="1"/>
              <w:bidi/>
              <w:spacing w:line="360" w:lineRule="auto"/>
              <w:jc w:val="both"/>
              <w:rPr>
                <w:sz w:val="24"/>
                <w:szCs w:val="24"/>
                <w:rtl/>
              </w:rPr>
            </w:pPr>
            <w:r w:rsidRPr="0026737D">
              <w:rPr>
                <w:sz w:val="24"/>
                <w:szCs w:val="24"/>
              </w:rPr>
              <w:t>Vital Vision</w:t>
            </w:r>
          </w:p>
        </w:tc>
        <w:tc>
          <w:tcPr>
            <w:tcW w:w="1786" w:type="dxa"/>
            <w:gridSpan w:val="2"/>
          </w:tcPr>
          <w:p w:rsidR="00FB6725" w:rsidRDefault="0026737D" w:rsidP="0060344F">
            <w:pPr>
              <w:pStyle w:val="1"/>
              <w:bidi/>
              <w:spacing w:line="360" w:lineRule="auto"/>
              <w:jc w:val="both"/>
              <w:rPr>
                <w:sz w:val="24"/>
                <w:szCs w:val="24"/>
                <w:rtl/>
              </w:rPr>
            </w:pPr>
            <w:r w:rsidRPr="0026737D">
              <w:rPr>
                <w:sz w:val="24"/>
                <w:szCs w:val="24"/>
              </w:rPr>
              <w:t>VS-L10028/F</w:t>
            </w:r>
          </w:p>
        </w:tc>
        <w:tc>
          <w:tcPr>
            <w:tcW w:w="1758" w:type="dxa"/>
            <w:gridSpan w:val="2"/>
          </w:tcPr>
          <w:p w:rsidR="00FB6725" w:rsidRPr="000F534F" w:rsidRDefault="00FB6725" w:rsidP="0060344F">
            <w:pPr>
              <w:pStyle w:val="1"/>
              <w:bidi/>
              <w:spacing w:line="360" w:lineRule="auto"/>
              <w:jc w:val="both"/>
              <w:rPr>
                <w:sz w:val="24"/>
                <w:szCs w:val="24"/>
                <w:lang w:val="en-US"/>
              </w:rPr>
            </w:pPr>
          </w:p>
        </w:tc>
        <w:tc>
          <w:tcPr>
            <w:tcW w:w="1829" w:type="dxa"/>
          </w:tcPr>
          <w:p w:rsidR="00FB6725" w:rsidRDefault="00FB6725" w:rsidP="0060344F">
            <w:pPr>
              <w:pStyle w:val="1"/>
              <w:bidi/>
              <w:spacing w:line="360" w:lineRule="auto"/>
              <w:jc w:val="both"/>
              <w:rPr>
                <w:sz w:val="24"/>
                <w:szCs w:val="24"/>
                <w:rtl/>
              </w:rPr>
            </w:pPr>
            <w:r>
              <w:rPr>
                <w:rFonts w:hint="cs"/>
                <w:sz w:val="24"/>
                <w:szCs w:val="24"/>
                <w:rtl/>
              </w:rPr>
              <w:t>צורה אלפיסית, רדיוסים 80 על 40 מילימטר</w:t>
            </w:r>
          </w:p>
        </w:tc>
      </w:tr>
      <w:tr w:rsidR="00FB6725" w:rsidTr="005677CC">
        <w:tc>
          <w:tcPr>
            <w:tcW w:w="1789" w:type="dxa"/>
            <w:gridSpan w:val="2"/>
          </w:tcPr>
          <w:p w:rsidR="00FB6725" w:rsidRDefault="00FB6725" w:rsidP="0060344F">
            <w:pPr>
              <w:pStyle w:val="1"/>
              <w:bidi/>
              <w:spacing w:line="360" w:lineRule="auto"/>
              <w:jc w:val="both"/>
              <w:rPr>
                <w:sz w:val="24"/>
                <w:szCs w:val="24"/>
                <w:rtl/>
              </w:rPr>
            </w:pPr>
            <w:r>
              <w:rPr>
                <w:rFonts w:hint="cs"/>
                <w:sz w:val="24"/>
                <w:szCs w:val="24"/>
                <w:rtl/>
              </w:rPr>
              <w:t>מצלמות</w:t>
            </w:r>
          </w:p>
        </w:tc>
        <w:tc>
          <w:tcPr>
            <w:tcW w:w="1766" w:type="dxa"/>
            <w:gridSpan w:val="2"/>
          </w:tcPr>
          <w:p w:rsidR="00FB6725" w:rsidRDefault="00FB6725" w:rsidP="0060344F">
            <w:pPr>
              <w:pStyle w:val="1"/>
              <w:bidi/>
              <w:spacing w:line="360" w:lineRule="auto"/>
              <w:jc w:val="both"/>
              <w:rPr>
                <w:sz w:val="24"/>
                <w:szCs w:val="24"/>
                <w:rtl/>
              </w:rPr>
            </w:pPr>
            <w:proofErr w:type="spellStart"/>
            <w:r w:rsidRPr="00B14215">
              <w:rPr>
                <w:sz w:val="24"/>
                <w:szCs w:val="24"/>
              </w:rPr>
              <w:t>Optronis</w:t>
            </w:r>
            <w:proofErr w:type="spellEnd"/>
          </w:p>
        </w:tc>
        <w:tc>
          <w:tcPr>
            <w:tcW w:w="1786" w:type="dxa"/>
            <w:gridSpan w:val="2"/>
          </w:tcPr>
          <w:p w:rsidR="00FB6725" w:rsidRDefault="00FB6725" w:rsidP="0060344F">
            <w:pPr>
              <w:pStyle w:val="1"/>
              <w:bidi/>
              <w:spacing w:line="360" w:lineRule="auto"/>
              <w:jc w:val="both"/>
              <w:rPr>
                <w:sz w:val="24"/>
                <w:szCs w:val="24"/>
                <w:rtl/>
              </w:rPr>
            </w:pPr>
            <w:r w:rsidRPr="00942433">
              <w:rPr>
                <w:sz w:val="24"/>
                <w:szCs w:val="24"/>
              </w:rPr>
              <w:t>CP80-4-M/C-500</w:t>
            </w:r>
          </w:p>
        </w:tc>
        <w:tc>
          <w:tcPr>
            <w:tcW w:w="1758" w:type="dxa"/>
            <w:gridSpan w:val="2"/>
          </w:tcPr>
          <w:p w:rsidR="00FB6725" w:rsidRDefault="00FB6725" w:rsidP="0060344F">
            <w:pPr>
              <w:pStyle w:val="1"/>
              <w:bidi/>
              <w:spacing w:line="360" w:lineRule="auto"/>
              <w:jc w:val="both"/>
              <w:rPr>
                <w:sz w:val="24"/>
                <w:szCs w:val="24"/>
                <w:rtl/>
              </w:rPr>
            </w:pPr>
            <w:r w:rsidRPr="00942433">
              <w:rPr>
                <w:sz w:val="24"/>
                <w:szCs w:val="24"/>
              </w:rPr>
              <w:t xml:space="preserve"> f#5</w:t>
            </w:r>
            <w:r>
              <w:rPr>
                <w:rFonts w:hint="cs"/>
                <w:sz w:val="24"/>
                <w:szCs w:val="24"/>
                <w:rtl/>
              </w:rPr>
              <w:t>, עדשות 100 מ"מ</w:t>
            </w:r>
          </w:p>
        </w:tc>
        <w:tc>
          <w:tcPr>
            <w:tcW w:w="1829" w:type="dxa"/>
          </w:tcPr>
          <w:p w:rsidR="00FB6725" w:rsidRDefault="00FB6725" w:rsidP="0060344F">
            <w:pPr>
              <w:pStyle w:val="1"/>
              <w:bidi/>
              <w:spacing w:line="360" w:lineRule="auto"/>
              <w:jc w:val="both"/>
              <w:rPr>
                <w:sz w:val="24"/>
                <w:szCs w:val="24"/>
                <w:rtl/>
              </w:rPr>
            </w:pPr>
          </w:p>
        </w:tc>
      </w:tr>
      <w:tr w:rsidR="005677CC" w:rsidTr="005677CC">
        <w:tc>
          <w:tcPr>
            <w:tcW w:w="1771" w:type="dxa"/>
          </w:tcPr>
          <w:p w:rsidR="005677CC" w:rsidRDefault="005677CC" w:rsidP="005677CC">
            <w:pPr>
              <w:pStyle w:val="1"/>
              <w:bidi/>
              <w:spacing w:line="360" w:lineRule="auto"/>
              <w:jc w:val="both"/>
              <w:rPr>
                <w:sz w:val="24"/>
                <w:szCs w:val="24"/>
                <w:rtl/>
                <w:lang w:val="en-US"/>
              </w:rPr>
            </w:pPr>
            <w:r>
              <w:rPr>
                <w:rFonts w:hint="cs"/>
                <w:sz w:val="24"/>
                <w:szCs w:val="24"/>
                <w:rtl/>
                <w:lang w:val="en-US"/>
              </w:rPr>
              <w:t>מד רוח אוטרה-סוני</w:t>
            </w:r>
          </w:p>
        </w:tc>
        <w:tc>
          <w:tcPr>
            <w:tcW w:w="1771" w:type="dxa"/>
            <w:gridSpan w:val="2"/>
          </w:tcPr>
          <w:p w:rsidR="005677CC" w:rsidRPr="00D604CF" w:rsidRDefault="00D604CF" w:rsidP="005677CC">
            <w:pPr>
              <w:pStyle w:val="1"/>
              <w:bidi/>
              <w:spacing w:line="360" w:lineRule="auto"/>
              <w:jc w:val="both"/>
              <w:rPr>
                <w:b/>
                <w:bCs/>
                <w:sz w:val="24"/>
                <w:szCs w:val="24"/>
                <w:rtl/>
                <w:lang w:val="en-US"/>
              </w:rPr>
            </w:pPr>
            <w:r>
              <w:rPr>
                <w:rStyle w:val="Strong"/>
                <w:b w:val="0"/>
                <w:bCs w:val="0"/>
                <w:sz w:val="24"/>
              </w:rPr>
              <w:t xml:space="preserve">R. M. </w:t>
            </w:r>
            <w:r w:rsidRPr="00D604CF">
              <w:rPr>
                <w:rStyle w:val="Strong"/>
                <w:b w:val="0"/>
                <w:bCs w:val="0"/>
                <w:sz w:val="24"/>
              </w:rPr>
              <w:t>YOUNG</w:t>
            </w:r>
          </w:p>
        </w:tc>
        <w:tc>
          <w:tcPr>
            <w:tcW w:w="1786" w:type="dxa"/>
            <w:gridSpan w:val="2"/>
          </w:tcPr>
          <w:p w:rsidR="005677CC" w:rsidRPr="00D604CF" w:rsidRDefault="00D604CF" w:rsidP="005677CC">
            <w:pPr>
              <w:pStyle w:val="1"/>
              <w:bidi/>
              <w:spacing w:line="360" w:lineRule="auto"/>
              <w:jc w:val="both"/>
              <w:rPr>
                <w:b/>
                <w:bCs/>
                <w:sz w:val="24"/>
                <w:szCs w:val="24"/>
                <w:rtl/>
                <w:lang w:val="en-US"/>
              </w:rPr>
            </w:pPr>
            <w:r w:rsidRPr="00D604CF">
              <w:rPr>
                <w:rStyle w:val="Strong"/>
                <w:b w:val="0"/>
                <w:bCs w:val="0"/>
                <w:sz w:val="24"/>
                <w:szCs w:val="24"/>
              </w:rPr>
              <w:t>81000</w:t>
            </w:r>
          </w:p>
        </w:tc>
        <w:tc>
          <w:tcPr>
            <w:tcW w:w="1756" w:type="dxa"/>
            <w:gridSpan w:val="2"/>
          </w:tcPr>
          <w:p w:rsidR="005677CC" w:rsidRDefault="005677CC" w:rsidP="005677CC">
            <w:pPr>
              <w:pStyle w:val="1"/>
              <w:bidi/>
              <w:spacing w:line="360" w:lineRule="auto"/>
              <w:jc w:val="both"/>
              <w:rPr>
                <w:sz w:val="24"/>
                <w:szCs w:val="24"/>
                <w:rtl/>
                <w:lang w:val="en-US"/>
              </w:rPr>
            </w:pPr>
          </w:p>
        </w:tc>
        <w:tc>
          <w:tcPr>
            <w:tcW w:w="1844" w:type="dxa"/>
            <w:gridSpan w:val="2"/>
          </w:tcPr>
          <w:p w:rsidR="005677CC" w:rsidRDefault="005677CC" w:rsidP="005677CC">
            <w:pPr>
              <w:pStyle w:val="1"/>
              <w:bidi/>
              <w:spacing w:line="360" w:lineRule="auto"/>
              <w:jc w:val="both"/>
              <w:rPr>
                <w:sz w:val="24"/>
                <w:szCs w:val="24"/>
                <w:rtl/>
                <w:lang w:val="en-US"/>
              </w:rPr>
            </w:pPr>
          </w:p>
        </w:tc>
      </w:tr>
    </w:tbl>
    <w:p w:rsidR="00FB6725" w:rsidRPr="005677CC" w:rsidRDefault="00FB6725" w:rsidP="005677CC">
      <w:pPr>
        <w:pStyle w:val="1"/>
        <w:bidi/>
        <w:spacing w:line="360" w:lineRule="auto"/>
        <w:jc w:val="both"/>
        <w:rPr>
          <w:sz w:val="24"/>
          <w:szCs w:val="24"/>
          <w:lang w:val="en-US"/>
        </w:rPr>
      </w:pPr>
    </w:p>
    <w:p w:rsidR="00FB6725" w:rsidRDefault="00956966" w:rsidP="005677CC">
      <w:pPr>
        <w:pStyle w:val="Heading2"/>
        <w:bidi/>
        <w:rPr>
          <w:rFonts w:hint="cs"/>
          <w:rtl/>
        </w:rPr>
      </w:pPr>
      <w:bookmarkStart w:id="17" w:name="_Toc535337743"/>
      <w:r>
        <w:rPr>
          <w:rFonts w:hint="cs"/>
          <w:rtl/>
          <w:lang w:bidi="he-IL"/>
        </w:rPr>
        <w:t>2</w:t>
      </w:r>
      <w:r w:rsidR="00C11C0E">
        <w:rPr>
          <w:rFonts w:hint="cs"/>
          <w:rtl/>
          <w:lang w:bidi="he-IL"/>
        </w:rPr>
        <w:t xml:space="preserve">.3 </w:t>
      </w:r>
      <w:r w:rsidR="005677CC">
        <w:rPr>
          <w:rFonts w:hint="cs"/>
          <w:rtl/>
          <w:lang w:bidi="he-IL"/>
        </w:rPr>
        <w:t>מבנה מנהרת הרוח</w:t>
      </w:r>
      <w:bookmarkEnd w:id="17"/>
      <w:r w:rsidR="00B57628">
        <w:rPr>
          <w:rFonts w:hint="cs"/>
          <w:rtl/>
          <w:lang w:bidi="he-IL"/>
        </w:rPr>
        <w:t xml:space="preserve"> ומודל העיר ממנה נאספו הנתונים</w:t>
      </w:r>
    </w:p>
    <w:p w:rsidR="00C4226C" w:rsidRDefault="00FB6725" w:rsidP="004069FE">
      <w:pPr>
        <w:pStyle w:val="1"/>
        <w:bidi/>
        <w:spacing w:line="360" w:lineRule="auto"/>
        <w:jc w:val="both"/>
        <w:rPr>
          <w:sz w:val="24"/>
          <w:szCs w:val="24"/>
          <w:rtl/>
        </w:rPr>
      </w:pPr>
      <w:r>
        <w:rPr>
          <w:sz w:val="24"/>
          <w:szCs w:val="24"/>
          <w:rtl/>
        </w:rPr>
        <w:t xml:space="preserve">המחקר </w:t>
      </w:r>
      <w:r>
        <w:rPr>
          <w:rFonts w:hint="cs"/>
          <w:sz w:val="24"/>
          <w:szCs w:val="24"/>
          <w:rtl/>
        </w:rPr>
        <w:t>ניתח</w:t>
      </w:r>
      <w:r>
        <w:rPr>
          <w:sz w:val="24"/>
          <w:szCs w:val="24"/>
          <w:rtl/>
        </w:rPr>
        <w:t xml:space="preserve"> נתונים שנאספו </w:t>
      </w:r>
      <w:r w:rsidR="004069FE">
        <w:rPr>
          <w:rFonts w:hint="cs"/>
          <w:sz w:val="24"/>
          <w:szCs w:val="24"/>
          <w:rtl/>
        </w:rPr>
        <w:t>בניסוי</w:t>
      </w:r>
      <w:r>
        <w:rPr>
          <w:sz w:val="24"/>
          <w:szCs w:val="24"/>
          <w:rtl/>
        </w:rPr>
        <w:t xml:space="preserve"> </w:t>
      </w:r>
      <w:r>
        <w:rPr>
          <w:rFonts w:hint="cs"/>
          <w:sz w:val="24"/>
          <w:szCs w:val="24"/>
          <w:rtl/>
        </w:rPr>
        <w:t>אשר בוצע ע"י</w:t>
      </w:r>
      <w:r>
        <w:rPr>
          <w:sz w:val="24"/>
          <w:szCs w:val="24"/>
          <w:rtl/>
        </w:rPr>
        <w:t xml:space="preserve"> רון שנפ (</w:t>
      </w:r>
      <w:r w:rsidR="004069FE" w:rsidRPr="008C7CEE">
        <w:rPr>
          <w:sz w:val="24"/>
          <w:szCs w:val="24"/>
        </w:rPr>
        <w:t xml:space="preserve">Ron </w:t>
      </w:r>
      <w:proofErr w:type="spellStart"/>
      <w:r w:rsidR="004069FE" w:rsidRPr="008C7CEE">
        <w:rPr>
          <w:sz w:val="24"/>
          <w:szCs w:val="24"/>
        </w:rPr>
        <w:t>Shanpp</w:t>
      </w:r>
      <w:proofErr w:type="spellEnd"/>
      <w:r w:rsidR="004069FE" w:rsidRPr="008C7CEE">
        <w:rPr>
          <w:sz w:val="24"/>
          <w:szCs w:val="24"/>
        </w:rPr>
        <w:t xml:space="preserve"> et. </w:t>
      </w:r>
      <w:proofErr w:type="gramStart"/>
      <w:r w:rsidR="004069FE" w:rsidRPr="008C7CEE">
        <w:rPr>
          <w:sz w:val="24"/>
          <w:szCs w:val="24"/>
        </w:rPr>
        <w:t>al. 2018</w:t>
      </w:r>
      <w:r>
        <w:rPr>
          <w:sz w:val="24"/>
          <w:szCs w:val="24"/>
          <w:rtl/>
        </w:rPr>
        <w:t>).</w:t>
      </w:r>
      <w:proofErr w:type="gramEnd"/>
      <w:r>
        <w:rPr>
          <w:sz w:val="24"/>
          <w:szCs w:val="24"/>
          <w:rtl/>
        </w:rPr>
        <w:t xml:space="preserve"> הנתונים</w:t>
      </w:r>
      <w:r>
        <w:rPr>
          <w:rFonts w:hint="cs"/>
          <w:sz w:val="24"/>
          <w:szCs w:val="24"/>
          <w:rtl/>
        </w:rPr>
        <w:t xml:space="preserve"> נאספו</w:t>
      </w:r>
      <w:r>
        <w:rPr>
          <w:sz w:val="24"/>
          <w:szCs w:val="24"/>
          <w:rtl/>
        </w:rPr>
        <w:t xml:space="preserve"> במנהרת רוח במכון למחקר ביולוגי בישראל. אורך אזור הניסוי של המנהרה הוא 14 מטר, חתך המנהרה </w:t>
      </w:r>
      <w:r>
        <w:rPr>
          <w:rFonts w:hint="cs"/>
          <w:sz w:val="24"/>
          <w:szCs w:val="24"/>
          <w:rtl/>
        </w:rPr>
        <w:t>ריבועי, ו</w:t>
      </w:r>
      <w:r>
        <w:rPr>
          <w:sz w:val="24"/>
          <w:szCs w:val="24"/>
          <w:rtl/>
        </w:rPr>
        <w:t>הוא 2</w:t>
      </w:r>
      <w:r>
        <w:rPr>
          <w:sz w:val="24"/>
          <w:szCs w:val="24"/>
        </w:rPr>
        <w:t>x</w:t>
      </w:r>
      <w:r>
        <w:rPr>
          <w:sz w:val="24"/>
          <w:szCs w:val="24"/>
          <w:rtl/>
        </w:rPr>
        <w:t xml:space="preserve">2 מטר </w:t>
      </w:r>
      <w:r>
        <w:rPr>
          <w:rFonts w:hint="cs"/>
          <w:sz w:val="24"/>
          <w:szCs w:val="24"/>
          <w:rtl/>
        </w:rPr>
        <w:t>(4 מ"ר)</w:t>
      </w:r>
      <w:r>
        <w:rPr>
          <w:sz w:val="24"/>
          <w:szCs w:val="24"/>
          <w:rtl/>
        </w:rPr>
        <w:t>.</w:t>
      </w:r>
      <w:r>
        <w:rPr>
          <w:rFonts w:hint="cs"/>
          <w:sz w:val="24"/>
          <w:szCs w:val="24"/>
          <w:rtl/>
        </w:rPr>
        <w:t xml:space="preserve"> השימוש במנהרת רוח נתן את האפשרות לבצע ניסוי</w:t>
      </w:r>
      <w:r w:rsidR="0026737D">
        <w:rPr>
          <w:rFonts w:hint="cs"/>
          <w:sz w:val="24"/>
          <w:szCs w:val="24"/>
          <w:rtl/>
        </w:rPr>
        <w:t xml:space="preserve"> על מודל תוך כדי בקרה מדוייקת של</w:t>
      </w:r>
      <w:r>
        <w:rPr>
          <w:rFonts w:hint="cs"/>
          <w:sz w:val="24"/>
          <w:szCs w:val="24"/>
          <w:rtl/>
        </w:rPr>
        <w:t xml:space="preserve"> מהירות הרוח וכיוון זרימת</w:t>
      </w:r>
      <w:r w:rsidR="00DB5A70">
        <w:rPr>
          <w:rFonts w:hint="cs"/>
          <w:sz w:val="24"/>
          <w:szCs w:val="24"/>
          <w:rtl/>
        </w:rPr>
        <w:t xml:space="preserve"> הרוח</w:t>
      </w:r>
      <w:r>
        <w:rPr>
          <w:rFonts w:hint="cs"/>
          <w:sz w:val="24"/>
          <w:szCs w:val="24"/>
          <w:rtl/>
        </w:rPr>
        <w:t>.</w:t>
      </w:r>
      <w:r w:rsidR="00C4226C">
        <w:rPr>
          <w:rFonts w:hint="cs"/>
          <w:sz w:val="24"/>
          <w:szCs w:val="24"/>
          <w:rtl/>
        </w:rPr>
        <w:t xml:space="preserve">  </w:t>
      </w:r>
    </w:p>
    <w:p w:rsidR="00C4226C" w:rsidRDefault="00C4226C" w:rsidP="00C4226C">
      <w:pPr>
        <w:pStyle w:val="1"/>
        <w:bidi/>
        <w:spacing w:line="360" w:lineRule="auto"/>
        <w:jc w:val="both"/>
        <w:rPr>
          <w:sz w:val="24"/>
          <w:szCs w:val="24"/>
          <w:rtl/>
        </w:rPr>
      </w:pPr>
    </w:p>
    <w:p w:rsidR="00FB6725" w:rsidRDefault="00C4226C" w:rsidP="00130981">
      <w:pPr>
        <w:pStyle w:val="1"/>
        <w:bidi/>
        <w:spacing w:line="360" w:lineRule="auto"/>
        <w:jc w:val="both"/>
        <w:rPr>
          <w:sz w:val="24"/>
          <w:szCs w:val="24"/>
          <w:rtl/>
        </w:rPr>
      </w:pPr>
      <w:r>
        <w:rPr>
          <w:rFonts w:hint="cs"/>
          <w:sz w:val="24"/>
          <w:szCs w:val="24"/>
          <w:rtl/>
        </w:rPr>
        <w:t>במנהרת הרוח היה מודל מיניאטורי של עיר. למרות שהמודל בעיר אינו זהה לעיר עצמה, הסיטואציות דומות מספיק כדי שמאחת יהיה ניתן להסיק מסקנות על השנייה</w:t>
      </w:r>
      <w:r w:rsidR="009D7C4D">
        <w:rPr>
          <w:rFonts w:hint="cs"/>
          <w:sz w:val="24"/>
          <w:szCs w:val="24"/>
          <w:rtl/>
        </w:rPr>
        <w:t>, זה מ</w:t>
      </w:r>
      <w:r w:rsidR="00B57628">
        <w:rPr>
          <w:rFonts w:hint="cs"/>
          <w:sz w:val="24"/>
          <w:szCs w:val="24"/>
          <w:rtl/>
        </w:rPr>
        <w:t>כיוון שבצורתם ובמבנם המודל והעיר האמיתית דומים מספיק</w:t>
      </w:r>
      <w:r>
        <w:rPr>
          <w:rFonts w:hint="cs"/>
          <w:sz w:val="24"/>
          <w:szCs w:val="24"/>
          <w:rtl/>
        </w:rPr>
        <w:t>.</w:t>
      </w:r>
      <w:r w:rsidR="00130981">
        <w:rPr>
          <w:rFonts w:hint="cs"/>
          <w:sz w:val="24"/>
          <w:szCs w:val="24"/>
          <w:rtl/>
        </w:rPr>
        <w:t xml:space="preserve"> כמובן שעיר אמיתית הרבה יותר </w:t>
      </w:r>
      <w:r w:rsidR="00130981">
        <w:rPr>
          <w:rFonts w:hint="cs"/>
          <w:sz w:val="24"/>
          <w:szCs w:val="24"/>
          <w:rtl/>
        </w:rPr>
        <w:lastRenderedPageBreak/>
        <w:t>מסובכת במבנה שלה. למשל, הבניינים לא מסודרים בטורים וצור</w:t>
      </w:r>
      <w:r w:rsidR="009D7C4D">
        <w:rPr>
          <w:rFonts w:hint="cs"/>
          <w:sz w:val="24"/>
          <w:szCs w:val="24"/>
          <w:rtl/>
        </w:rPr>
        <w:t>ו</w:t>
      </w:r>
      <w:r w:rsidR="00130981">
        <w:rPr>
          <w:rFonts w:hint="cs"/>
          <w:sz w:val="24"/>
          <w:szCs w:val="24"/>
          <w:rtl/>
        </w:rPr>
        <w:t>ת הבניינים לא בהכרח זה</w:t>
      </w:r>
      <w:r w:rsidR="009D7C4D">
        <w:rPr>
          <w:rFonts w:hint="cs"/>
          <w:sz w:val="24"/>
          <w:szCs w:val="24"/>
          <w:rtl/>
        </w:rPr>
        <w:t>ות</w:t>
      </w:r>
      <w:r w:rsidR="00130981">
        <w:rPr>
          <w:rFonts w:hint="cs"/>
          <w:sz w:val="24"/>
          <w:szCs w:val="24"/>
          <w:rtl/>
        </w:rPr>
        <w:t xml:space="preserve"> אח</w:t>
      </w:r>
      <w:r w:rsidR="009D7C4D">
        <w:rPr>
          <w:rFonts w:hint="cs"/>
          <w:sz w:val="24"/>
          <w:szCs w:val="24"/>
          <w:rtl/>
        </w:rPr>
        <w:t>ת</w:t>
      </w:r>
      <w:r w:rsidR="00130981">
        <w:rPr>
          <w:rFonts w:hint="cs"/>
          <w:sz w:val="24"/>
          <w:szCs w:val="24"/>
          <w:rtl/>
        </w:rPr>
        <w:t xml:space="preserve"> לשני</w:t>
      </w:r>
      <w:r w:rsidR="009D7C4D">
        <w:rPr>
          <w:rFonts w:hint="cs"/>
          <w:sz w:val="24"/>
          <w:szCs w:val="24"/>
          <w:rtl/>
        </w:rPr>
        <w:t>ה</w:t>
      </w:r>
      <w:r w:rsidR="00130981">
        <w:rPr>
          <w:rFonts w:hint="cs"/>
          <w:sz w:val="24"/>
          <w:szCs w:val="24"/>
          <w:rtl/>
        </w:rPr>
        <w:t xml:space="preserve">. אך למרות זאת, </w:t>
      </w:r>
      <w:r>
        <w:rPr>
          <w:rFonts w:hint="cs"/>
          <w:sz w:val="24"/>
          <w:szCs w:val="24"/>
          <w:rtl/>
        </w:rPr>
        <w:t xml:space="preserve">היתרון העיקרי של מודל הוא שלא פרקטי לבצע מדידות או ניסויים על בניינים </w:t>
      </w:r>
      <w:r w:rsidR="005C2AF3">
        <w:rPr>
          <w:rFonts w:hint="cs"/>
          <w:sz w:val="24"/>
          <w:szCs w:val="24"/>
          <w:rtl/>
        </w:rPr>
        <w:t>בגודל רגיל. בנוסף ל</w:t>
      </w:r>
      <w:r w:rsidR="009D7C4D">
        <w:rPr>
          <w:rFonts w:hint="cs"/>
          <w:sz w:val="24"/>
          <w:szCs w:val="24"/>
          <w:rtl/>
        </w:rPr>
        <w:t>כך</w:t>
      </w:r>
      <w:r w:rsidR="005C2AF3">
        <w:rPr>
          <w:rFonts w:hint="cs"/>
          <w:sz w:val="24"/>
          <w:szCs w:val="24"/>
          <w:rtl/>
        </w:rPr>
        <w:t xml:space="preserve">, אם מנסים לדמות עיר באופן מלא נתקלים בהרבה מאוד משתנים, כגון מיקום הבניינים ביחס אחד לשני. מסיבה זאת, </w:t>
      </w:r>
      <w:r w:rsidR="009D7C4D">
        <w:rPr>
          <w:rFonts w:hint="cs"/>
          <w:sz w:val="24"/>
          <w:szCs w:val="24"/>
          <w:rtl/>
        </w:rPr>
        <w:t xml:space="preserve">יותר נוח </w:t>
      </w:r>
      <w:bookmarkStart w:id="18" w:name="_GoBack"/>
      <w:bookmarkEnd w:id="18"/>
      <w:r w:rsidR="005C2AF3">
        <w:rPr>
          <w:rFonts w:hint="cs"/>
          <w:sz w:val="24"/>
          <w:szCs w:val="24"/>
          <w:rtl/>
        </w:rPr>
        <w:t>להסיק מסקנות על הזרימה ממודל עיר פשוט יותר, בו הבניינים זהים וסידורם הוא בטורים מקבילים.</w:t>
      </w:r>
    </w:p>
    <w:p w:rsidR="00FB6725" w:rsidRDefault="00FB6725" w:rsidP="00FB6725">
      <w:pPr>
        <w:bidi/>
        <w:spacing w:line="360" w:lineRule="auto"/>
        <w:jc w:val="both"/>
        <w:rPr>
          <w:sz w:val="24"/>
          <w:szCs w:val="24"/>
        </w:rPr>
      </w:pPr>
    </w:p>
    <w:p w:rsidR="00FB6725" w:rsidRDefault="00FB6725" w:rsidP="00956966">
      <w:pPr>
        <w:bidi/>
        <w:spacing w:line="360" w:lineRule="auto"/>
        <w:jc w:val="both"/>
        <w:rPr>
          <w:sz w:val="24"/>
          <w:szCs w:val="24"/>
          <w:rtl/>
        </w:rPr>
      </w:pPr>
      <w:r>
        <w:rPr>
          <w:rFonts w:hint="cs"/>
          <w:sz w:val="24"/>
          <w:szCs w:val="24"/>
          <w:rtl/>
          <w:lang w:bidi="he-IL"/>
        </w:rPr>
        <w:t xml:space="preserve">באיור </w:t>
      </w:r>
      <w:r w:rsidR="00956966">
        <w:rPr>
          <w:rFonts w:hint="cs"/>
          <w:sz w:val="24"/>
          <w:szCs w:val="24"/>
          <w:rtl/>
          <w:lang w:bidi="he-IL"/>
        </w:rPr>
        <w:t>2.1</w:t>
      </w:r>
      <w:r>
        <w:rPr>
          <w:rFonts w:hint="cs"/>
          <w:sz w:val="24"/>
          <w:szCs w:val="24"/>
          <w:rtl/>
        </w:rPr>
        <w:t xml:space="preserve"> </w:t>
      </w:r>
      <w:r>
        <w:rPr>
          <w:rFonts w:hint="cs"/>
          <w:sz w:val="24"/>
          <w:szCs w:val="24"/>
          <w:rtl/>
          <w:lang w:bidi="he-IL"/>
        </w:rPr>
        <w:t xml:space="preserve">אפשר לראות את האופן שבו </w:t>
      </w:r>
      <w:r w:rsidR="0060344F">
        <w:rPr>
          <w:rFonts w:hint="cs"/>
          <w:sz w:val="24"/>
          <w:szCs w:val="24"/>
          <w:rtl/>
          <w:lang w:bidi="he-IL"/>
        </w:rPr>
        <w:t>המודלים</w:t>
      </w:r>
      <w:r w:rsidR="00DB5A70">
        <w:rPr>
          <w:rFonts w:hint="cs"/>
          <w:sz w:val="24"/>
          <w:szCs w:val="24"/>
          <w:rtl/>
          <w:lang w:bidi="he-IL"/>
        </w:rPr>
        <w:t xml:space="preserve"> של הבניינים</w:t>
      </w:r>
      <w:r>
        <w:rPr>
          <w:rFonts w:hint="cs"/>
          <w:sz w:val="24"/>
          <w:szCs w:val="24"/>
          <w:rtl/>
          <w:lang w:bidi="he-IL"/>
        </w:rPr>
        <w:t xml:space="preserve"> היו מסודרים</w:t>
      </w:r>
      <w:r>
        <w:rPr>
          <w:rFonts w:hint="cs"/>
          <w:sz w:val="24"/>
          <w:szCs w:val="24"/>
          <w:rtl/>
        </w:rPr>
        <w:t xml:space="preserve">. </w:t>
      </w:r>
      <w:r>
        <w:rPr>
          <w:rFonts w:hint="cs"/>
          <w:sz w:val="24"/>
          <w:szCs w:val="24"/>
          <w:rtl/>
          <w:lang w:bidi="he-IL"/>
        </w:rPr>
        <w:t xml:space="preserve">בתחילה המנהרה </w:t>
      </w:r>
      <w:r w:rsidR="0060344F">
        <w:rPr>
          <w:rFonts w:hint="cs"/>
          <w:sz w:val="24"/>
          <w:szCs w:val="24"/>
          <w:rtl/>
          <w:lang w:bidi="he-IL"/>
        </w:rPr>
        <w:t>המודלים</w:t>
      </w:r>
      <w:r>
        <w:rPr>
          <w:rFonts w:hint="cs"/>
          <w:sz w:val="24"/>
          <w:szCs w:val="24"/>
          <w:rtl/>
          <w:lang w:bidi="he-IL"/>
        </w:rPr>
        <w:t xml:space="preserve"> מסודרים בצפיפות נמוכה עם מרחק של </w:t>
      </w:r>
      <w:r>
        <w:rPr>
          <w:rFonts w:hint="cs"/>
          <w:sz w:val="24"/>
          <w:szCs w:val="24"/>
        </w:rPr>
        <w:t>H</w:t>
      </w:r>
      <w:r>
        <w:rPr>
          <w:rFonts w:hint="cs"/>
          <w:sz w:val="24"/>
          <w:szCs w:val="24"/>
          <w:rtl/>
        </w:rPr>
        <w:t xml:space="preserve">2 </w:t>
      </w:r>
      <w:r>
        <w:rPr>
          <w:rFonts w:hint="cs"/>
          <w:sz w:val="24"/>
          <w:szCs w:val="24"/>
          <w:rtl/>
          <w:lang w:bidi="he-IL"/>
        </w:rPr>
        <w:t>בין כל אובייקט</w:t>
      </w:r>
      <w:r>
        <w:rPr>
          <w:rFonts w:hint="cs"/>
          <w:sz w:val="24"/>
          <w:szCs w:val="24"/>
          <w:rtl/>
        </w:rPr>
        <w:t xml:space="preserve">, </w:t>
      </w:r>
      <w:r>
        <w:rPr>
          <w:rFonts w:hint="cs"/>
          <w:sz w:val="24"/>
          <w:szCs w:val="24"/>
          <w:rtl/>
          <w:lang w:bidi="he-IL"/>
        </w:rPr>
        <w:t xml:space="preserve">כאשר </w:t>
      </w:r>
      <w:r>
        <w:rPr>
          <w:sz w:val="24"/>
          <w:szCs w:val="24"/>
        </w:rPr>
        <w:t>H</w:t>
      </w:r>
      <w:r>
        <w:rPr>
          <w:rFonts w:hint="cs"/>
          <w:sz w:val="24"/>
          <w:szCs w:val="24"/>
          <w:rtl/>
          <w:lang w:bidi="he-IL"/>
        </w:rPr>
        <w:t xml:space="preserve"> מייצג את גובה </w:t>
      </w:r>
      <w:r w:rsidR="0060344F">
        <w:rPr>
          <w:rFonts w:hint="cs"/>
          <w:sz w:val="24"/>
          <w:szCs w:val="24"/>
          <w:rtl/>
          <w:lang w:bidi="he-IL"/>
        </w:rPr>
        <w:t>המודלים</w:t>
      </w:r>
      <w:r>
        <w:rPr>
          <w:rFonts w:hint="cs"/>
          <w:sz w:val="24"/>
          <w:szCs w:val="24"/>
          <w:rtl/>
          <w:lang w:bidi="he-IL"/>
        </w:rPr>
        <w:t xml:space="preserve"> הגבוהים ושווה ל</w:t>
      </w:r>
      <w:r>
        <w:rPr>
          <w:rFonts w:hint="cs"/>
          <w:sz w:val="24"/>
          <w:szCs w:val="24"/>
          <w:rtl/>
        </w:rPr>
        <w:t xml:space="preserve">-100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בהמשך הזרם </w:t>
      </w:r>
      <w:r w:rsidR="0060344F">
        <w:rPr>
          <w:rFonts w:hint="cs"/>
          <w:sz w:val="24"/>
          <w:szCs w:val="24"/>
          <w:rtl/>
          <w:lang w:bidi="he-IL"/>
        </w:rPr>
        <w:t>המודלים</w:t>
      </w:r>
      <w:r>
        <w:rPr>
          <w:rFonts w:hint="cs"/>
          <w:sz w:val="24"/>
          <w:szCs w:val="24"/>
          <w:rtl/>
          <w:lang w:bidi="he-IL"/>
        </w:rPr>
        <w:t xml:space="preserve"> מסודרים צפוף יותר</w:t>
      </w:r>
      <w:r>
        <w:rPr>
          <w:rFonts w:hint="cs"/>
          <w:sz w:val="24"/>
          <w:szCs w:val="24"/>
          <w:rtl/>
        </w:rPr>
        <w:t xml:space="preserve">. </w:t>
      </w:r>
      <w:r>
        <w:rPr>
          <w:rFonts w:hint="cs"/>
          <w:sz w:val="24"/>
          <w:szCs w:val="24"/>
          <w:rtl/>
          <w:lang w:bidi="he-IL"/>
        </w:rPr>
        <w:t xml:space="preserve">המרחק בין טור לטור הוא </w:t>
      </w:r>
      <w:r>
        <w:rPr>
          <w:rFonts w:hint="cs"/>
          <w:sz w:val="24"/>
          <w:szCs w:val="24"/>
        </w:rPr>
        <w:t>H</w:t>
      </w:r>
      <w:r>
        <w:rPr>
          <w:rFonts w:hint="cs"/>
          <w:sz w:val="24"/>
          <w:szCs w:val="24"/>
          <w:rtl/>
        </w:rPr>
        <w:t xml:space="preserve">0.75 </w:t>
      </w:r>
      <w:r>
        <w:rPr>
          <w:rFonts w:hint="cs"/>
          <w:sz w:val="24"/>
          <w:szCs w:val="24"/>
          <w:rtl/>
          <w:lang w:bidi="he-IL"/>
        </w:rPr>
        <w:t xml:space="preserve">ובין שורה לשורה </w:t>
      </w:r>
      <w:r>
        <w:rPr>
          <w:rFonts w:hint="cs"/>
          <w:sz w:val="24"/>
          <w:szCs w:val="24"/>
        </w:rPr>
        <w:t>H</w:t>
      </w:r>
      <w:r>
        <w:rPr>
          <w:rFonts w:hint="cs"/>
          <w:sz w:val="24"/>
          <w:szCs w:val="24"/>
          <w:rtl/>
        </w:rPr>
        <w:t xml:space="preserve">0.5. </w:t>
      </w:r>
    </w:p>
    <w:p w:rsidR="00FB6725" w:rsidRDefault="00FB6725" w:rsidP="00FB6725">
      <w:pPr>
        <w:pStyle w:val="1"/>
        <w:bidi/>
        <w:spacing w:line="360" w:lineRule="auto"/>
        <w:rPr>
          <w:sz w:val="24"/>
          <w:szCs w:val="24"/>
          <w:rtl/>
        </w:rPr>
      </w:pPr>
      <w:r w:rsidRPr="0063352E">
        <w:rPr>
          <w:noProof/>
          <w:sz w:val="24"/>
          <w:szCs w:val="24"/>
        </w:rPr>
        <w:t xml:space="preserve"> </w:t>
      </w:r>
      <w:r>
        <w:rPr>
          <w:noProof/>
          <w:sz w:val="24"/>
          <w:szCs w:val="24"/>
          <w:lang w:val="en-US" w:eastAsia="en-US"/>
        </w:rPr>
        <w:drawing>
          <wp:inline distT="0" distB="0" distL="0" distR="0" wp14:anchorId="26D5E6B7" wp14:editId="7700BFA3">
            <wp:extent cx="5597525" cy="2989580"/>
            <wp:effectExtent l="19050" t="0" r="317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597525" cy="2989580"/>
                    </a:xfrm>
                    <a:prstGeom prst="rect">
                      <a:avLst/>
                    </a:prstGeom>
                    <a:noFill/>
                    <a:ln w="9525">
                      <a:noFill/>
                      <a:miter lim="800000"/>
                      <a:headEnd/>
                      <a:tailEnd/>
                    </a:ln>
                  </pic:spPr>
                </pic:pic>
              </a:graphicData>
            </a:graphic>
          </wp:inline>
        </w:drawing>
      </w:r>
    </w:p>
    <w:p w:rsidR="00FB6725" w:rsidRDefault="00FB6725" w:rsidP="00FB6725">
      <w:pPr>
        <w:pStyle w:val="1"/>
        <w:keepNext/>
        <w:bidi/>
        <w:spacing w:line="360" w:lineRule="auto"/>
      </w:pPr>
    </w:p>
    <w:p w:rsidR="00FB6725" w:rsidRPr="00D8488E" w:rsidRDefault="00FB6725" w:rsidP="00956966">
      <w:pPr>
        <w:pStyle w:val="Caption"/>
        <w:bidi/>
        <w:spacing w:line="360" w:lineRule="auto"/>
        <w:jc w:val="both"/>
        <w:rPr>
          <w:sz w:val="20"/>
          <w:szCs w:val="20"/>
        </w:rPr>
      </w:pPr>
      <w:r w:rsidRPr="00F21235">
        <w:rPr>
          <w:b/>
          <w:bCs/>
          <w:sz w:val="20"/>
          <w:szCs w:val="20"/>
          <w:rtl/>
          <w:lang w:bidi="he-IL"/>
        </w:rPr>
        <w:t xml:space="preserve">איור </w:t>
      </w:r>
      <w:r w:rsidR="00956966">
        <w:rPr>
          <w:rFonts w:hint="cs"/>
          <w:b/>
          <w:bCs/>
          <w:sz w:val="20"/>
          <w:szCs w:val="20"/>
          <w:rtl/>
          <w:lang w:bidi="he-IL"/>
        </w:rPr>
        <w:t>2</w:t>
      </w:r>
      <w:r w:rsidR="00C821EE" w:rsidRPr="00F21235">
        <w:rPr>
          <w:rFonts w:hint="cs"/>
          <w:b/>
          <w:bCs/>
          <w:sz w:val="20"/>
          <w:szCs w:val="20"/>
          <w:rtl/>
          <w:lang w:bidi="he-IL"/>
        </w:rPr>
        <w:t>.1</w:t>
      </w:r>
      <w:r w:rsidR="00F21235">
        <w:rPr>
          <w:b/>
          <w:bCs/>
          <w:sz w:val="20"/>
          <w:szCs w:val="20"/>
          <w:lang w:bidi="he-IL"/>
        </w:rPr>
        <w:t>:</w:t>
      </w:r>
      <w:r w:rsidR="00C821EE" w:rsidRPr="00F21235">
        <w:rPr>
          <w:rFonts w:hint="cs"/>
          <w:b/>
          <w:bCs/>
          <w:sz w:val="20"/>
          <w:szCs w:val="20"/>
          <w:rtl/>
          <w:lang w:bidi="he-IL"/>
        </w:rPr>
        <w:t xml:space="preserve"> </w:t>
      </w:r>
      <w:r w:rsidRPr="00F21235">
        <w:rPr>
          <w:rFonts w:hint="cs"/>
          <w:b/>
          <w:bCs/>
          <w:sz w:val="20"/>
          <w:szCs w:val="20"/>
          <w:rtl/>
          <w:lang w:bidi="he-IL"/>
        </w:rPr>
        <w:t>מבנה הניסוי ממבט על</w:t>
      </w:r>
      <w:r w:rsidRPr="00F21235">
        <w:rPr>
          <w:rFonts w:hint="cs"/>
          <w:b/>
          <w:bCs/>
          <w:sz w:val="20"/>
          <w:szCs w:val="20"/>
          <w:rtl/>
        </w:rPr>
        <w:t>.</w:t>
      </w:r>
      <w:r w:rsidRPr="00D8488E">
        <w:rPr>
          <w:rFonts w:hint="cs"/>
          <w:sz w:val="20"/>
          <w:szCs w:val="20"/>
          <w:rtl/>
        </w:rPr>
        <w:t xml:space="preserve"> </w:t>
      </w:r>
      <w:r w:rsidRPr="00D8488E">
        <w:rPr>
          <w:rFonts w:hint="cs"/>
          <w:sz w:val="20"/>
          <w:szCs w:val="20"/>
        </w:rPr>
        <w:t>H</w:t>
      </w:r>
      <w:r w:rsidRPr="00D8488E">
        <w:rPr>
          <w:rFonts w:hint="cs"/>
          <w:sz w:val="20"/>
          <w:szCs w:val="20"/>
          <w:rtl/>
        </w:rPr>
        <w:t xml:space="preserve"> = 100 </w:t>
      </w:r>
      <w:r w:rsidRPr="00D8488E">
        <w:rPr>
          <w:rFonts w:hint="cs"/>
          <w:sz w:val="20"/>
          <w:szCs w:val="20"/>
          <w:rtl/>
          <w:lang w:bidi="he-IL"/>
        </w:rPr>
        <w:t>מילימטר</w:t>
      </w:r>
      <w:r w:rsidRPr="00D8488E">
        <w:rPr>
          <w:rFonts w:hint="cs"/>
          <w:sz w:val="20"/>
          <w:szCs w:val="20"/>
          <w:rtl/>
        </w:rPr>
        <w:t xml:space="preserve">. </w:t>
      </w:r>
      <w:r w:rsidRPr="00D8488E">
        <w:rPr>
          <w:rFonts w:hint="cs"/>
          <w:sz w:val="20"/>
          <w:szCs w:val="20"/>
          <w:rtl/>
          <w:lang w:bidi="he-IL"/>
        </w:rPr>
        <w:t xml:space="preserve">האוויר זורם משמאל לימין </w:t>
      </w:r>
      <w:r w:rsidRPr="00D8488E">
        <w:rPr>
          <w:rFonts w:hint="cs"/>
          <w:sz w:val="20"/>
          <w:szCs w:val="20"/>
          <w:rtl/>
        </w:rPr>
        <w:t>(</w:t>
      </w:r>
      <w:r w:rsidRPr="00D8488E">
        <w:rPr>
          <w:rFonts w:hint="cs"/>
          <w:sz w:val="20"/>
          <w:szCs w:val="20"/>
        </w:rPr>
        <w:t>U</w:t>
      </w:r>
      <w:r w:rsidRPr="00D8488E">
        <w:rPr>
          <w:rFonts w:hint="cs"/>
          <w:sz w:val="20"/>
          <w:szCs w:val="20"/>
          <w:rtl/>
        </w:rPr>
        <w:t xml:space="preserve">). 1 - </w:t>
      </w:r>
      <w:r w:rsidRPr="00D8488E">
        <w:rPr>
          <w:rFonts w:hint="cs"/>
          <w:sz w:val="20"/>
          <w:szCs w:val="20"/>
          <w:rtl/>
          <w:lang w:bidi="he-IL"/>
        </w:rPr>
        <w:t>אובייקטים בכניסה לזרימה למנהרה</w:t>
      </w:r>
      <w:r w:rsidRPr="00D8488E">
        <w:rPr>
          <w:rFonts w:hint="cs"/>
          <w:sz w:val="20"/>
          <w:szCs w:val="20"/>
          <w:rtl/>
        </w:rPr>
        <w:t xml:space="preserve">. 2 - </w:t>
      </w:r>
      <w:r w:rsidRPr="00D8488E">
        <w:rPr>
          <w:rFonts w:hint="cs"/>
          <w:sz w:val="20"/>
          <w:szCs w:val="20"/>
          <w:rtl/>
          <w:lang w:bidi="he-IL"/>
        </w:rPr>
        <w:t xml:space="preserve">האזורים בהם שוחררו הסמנים </w:t>
      </w:r>
      <w:r w:rsidRPr="00D8488E">
        <w:rPr>
          <w:rFonts w:hint="cs"/>
          <w:sz w:val="20"/>
          <w:szCs w:val="20"/>
          <w:rtl/>
        </w:rPr>
        <w:t>(</w:t>
      </w:r>
      <w:r w:rsidRPr="00D8488E">
        <w:rPr>
          <w:rFonts w:hint="cs"/>
          <w:sz w:val="20"/>
          <w:szCs w:val="20"/>
          <w:rtl/>
          <w:lang w:bidi="he-IL"/>
        </w:rPr>
        <w:t>הנקודות השחורות</w:t>
      </w:r>
      <w:r w:rsidRPr="00D8488E">
        <w:rPr>
          <w:rFonts w:hint="cs"/>
          <w:sz w:val="20"/>
          <w:szCs w:val="20"/>
          <w:rtl/>
        </w:rPr>
        <w:t xml:space="preserve">). 3 - </w:t>
      </w:r>
      <w:r w:rsidRPr="00D8488E">
        <w:rPr>
          <w:rFonts w:hint="cs"/>
          <w:sz w:val="20"/>
          <w:szCs w:val="20"/>
          <w:rtl/>
          <w:lang w:bidi="he-IL"/>
        </w:rPr>
        <w:t xml:space="preserve">אזור המדידה </w:t>
      </w:r>
      <w:r w:rsidRPr="00D8488E">
        <w:rPr>
          <w:rFonts w:hint="cs"/>
          <w:sz w:val="20"/>
          <w:szCs w:val="20"/>
          <w:rtl/>
        </w:rPr>
        <w:t>(</w:t>
      </w:r>
      <w:r w:rsidRPr="00D8488E">
        <w:rPr>
          <w:rFonts w:hint="cs"/>
          <w:sz w:val="20"/>
          <w:szCs w:val="20"/>
          <w:rtl/>
          <w:lang w:bidi="he-IL"/>
        </w:rPr>
        <w:t>באדום</w:t>
      </w:r>
      <w:r w:rsidRPr="00D8488E">
        <w:rPr>
          <w:rFonts w:hint="cs"/>
          <w:sz w:val="20"/>
          <w:szCs w:val="20"/>
          <w:rtl/>
        </w:rPr>
        <w:t xml:space="preserve">), </w:t>
      </w:r>
      <w:r w:rsidRPr="00D8488E">
        <w:rPr>
          <w:rFonts w:hint="cs"/>
          <w:sz w:val="20"/>
          <w:szCs w:val="20"/>
          <w:rtl/>
          <w:lang w:bidi="he-IL"/>
        </w:rPr>
        <w:t xml:space="preserve">גובה המדידה בין </w:t>
      </w:r>
      <w:r w:rsidRPr="00D8488E">
        <w:rPr>
          <w:rFonts w:hint="cs"/>
          <w:sz w:val="20"/>
          <w:szCs w:val="20"/>
        </w:rPr>
        <w:t>H</w:t>
      </w:r>
      <w:r w:rsidRPr="00D8488E">
        <w:rPr>
          <w:rFonts w:hint="cs"/>
          <w:sz w:val="20"/>
          <w:szCs w:val="20"/>
          <w:rtl/>
        </w:rPr>
        <w:t xml:space="preserve">0.5 </w:t>
      </w:r>
      <w:r w:rsidRPr="00D8488E">
        <w:rPr>
          <w:rFonts w:hint="cs"/>
          <w:sz w:val="20"/>
          <w:szCs w:val="20"/>
          <w:rtl/>
          <w:lang w:bidi="he-IL"/>
        </w:rPr>
        <w:t>ל</w:t>
      </w:r>
      <w:r w:rsidRPr="00D8488E">
        <w:rPr>
          <w:rFonts w:hint="cs"/>
          <w:sz w:val="20"/>
          <w:szCs w:val="20"/>
          <w:rtl/>
        </w:rPr>
        <w:t>-</w:t>
      </w:r>
      <w:r w:rsidRPr="00D8488E">
        <w:rPr>
          <w:rFonts w:hint="cs"/>
          <w:sz w:val="20"/>
          <w:szCs w:val="20"/>
        </w:rPr>
        <w:t>H</w:t>
      </w:r>
      <w:r w:rsidRPr="00D8488E">
        <w:rPr>
          <w:rFonts w:hint="cs"/>
          <w:sz w:val="20"/>
          <w:szCs w:val="20"/>
          <w:rtl/>
        </w:rPr>
        <w:t xml:space="preserve">1.5. 4 - </w:t>
      </w:r>
      <w:r w:rsidRPr="00D8488E">
        <w:rPr>
          <w:rFonts w:hint="cs"/>
          <w:sz w:val="20"/>
          <w:szCs w:val="20"/>
          <w:rtl/>
          <w:lang w:bidi="he-IL"/>
        </w:rPr>
        <w:t>ארבע מצלמות למדידות</w:t>
      </w:r>
      <w:r w:rsidRPr="00D8488E">
        <w:rPr>
          <w:rFonts w:hint="cs"/>
          <w:sz w:val="20"/>
          <w:szCs w:val="20"/>
          <w:rtl/>
        </w:rPr>
        <w:t xml:space="preserve">. 5 - </w:t>
      </w:r>
      <w:r w:rsidRPr="00D8488E">
        <w:rPr>
          <w:rFonts w:hint="cs"/>
          <w:sz w:val="20"/>
          <w:szCs w:val="20"/>
          <w:rtl/>
          <w:lang w:bidi="he-IL"/>
        </w:rPr>
        <w:t>ספסל אופטי ועליו לייזר</w:t>
      </w:r>
      <w:r w:rsidRPr="00D8488E">
        <w:rPr>
          <w:rFonts w:hint="cs"/>
          <w:sz w:val="20"/>
          <w:szCs w:val="20"/>
          <w:rtl/>
        </w:rPr>
        <w:t xml:space="preserve">, </w:t>
      </w:r>
      <w:r w:rsidRPr="00D8488E">
        <w:rPr>
          <w:rFonts w:hint="cs"/>
          <w:sz w:val="20"/>
          <w:szCs w:val="20"/>
          <w:rtl/>
          <w:lang w:bidi="he-IL"/>
        </w:rPr>
        <w:t>שני עדשות צילינדריות</w:t>
      </w:r>
      <w:r w:rsidRPr="00D8488E">
        <w:rPr>
          <w:rFonts w:hint="cs"/>
          <w:sz w:val="20"/>
          <w:szCs w:val="20"/>
          <w:rtl/>
        </w:rPr>
        <w:t xml:space="preserve">, </w:t>
      </w:r>
      <w:r w:rsidRPr="00D8488E">
        <w:rPr>
          <w:rFonts w:hint="cs"/>
          <w:sz w:val="20"/>
          <w:szCs w:val="20"/>
          <w:rtl/>
          <w:lang w:bidi="he-IL"/>
        </w:rPr>
        <w:t>ומראה מכוונת</w:t>
      </w:r>
      <w:r w:rsidRPr="00D8488E">
        <w:rPr>
          <w:rFonts w:hint="cs"/>
          <w:sz w:val="20"/>
          <w:szCs w:val="20"/>
          <w:rtl/>
        </w:rPr>
        <w:t>(</w:t>
      </w:r>
      <w:r w:rsidRPr="00D8488E">
        <w:rPr>
          <w:sz w:val="20"/>
          <w:szCs w:val="20"/>
        </w:rPr>
        <w:t xml:space="preserve">Ron </w:t>
      </w:r>
      <w:proofErr w:type="spellStart"/>
      <w:r w:rsidRPr="00D8488E">
        <w:rPr>
          <w:sz w:val="20"/>
          <w:szCs w:val="20"/>
        </w:rPr>
        <w:t>Shanpp</w:t>
      </w:r>
      <w:proofErr w:type="spellEnd"/>
      <w:r w:rsidRPr="00D8488E">
        <w:rPr>
          <w:sz w:val="20"/>
          <w:szCs w:val="20"/>
        </w:rPr>
        <w:t xml:space="preserve"> et. </w:t>
      </w:r>
      <w:proofErr w:type="gramStart"/>
      <w:r w:rsidRPr="00D8488E">
        <w:rPr>
          <w:sz w:val="20"/>
          <w:szCs w:val="20"/>
        </w:rPr>
        <w:t>al. 2018</w:t>
      </w:r>
      <w:r>
        <w:rPr>
          <w:rFonts w:hint="cs"/>
          <w:sz w:val="20"/>
          <w:szCs w:val="20"/>
          <w:rtl/>
        </w:rPr>
        <w:t>)</w:t>
      </w:r>
      <w:r w:rsidRPr="00D8488E">
        <w:rPr>
          <w:rFonts w:hint="cs"/>
          <w:sz w:val="20"/>
          <w:szCs w:val="20"/>
          <w:rtl/>
        </w:rPr>
        <w:t>.</w:t>
      </w:r>
      <w:proofErr w:type="gramEnd"/>
    </w:p>
    <w:p w:rsidR="00FB6725" w:rsidRDefault="00FB6725" w:rsidP="0060344F">
      <w:pPr>
        <w:bidi/>
        <w:spacing w:line="360" w:lineRule="auto"/>
        <w:jc w:val="both"/>
        <w:rPr>
          <w:sz w:val="24"/>
          <w:szCs w:val="24"/>
          <w:rtl/>
        </w:rPr>
      </w:pPr>
      <w:r>
        <w:rPr>
          <w:rFonts w:hint="cs"/>
          <w:sz w:val="24"/>
          <w:szCs w:val="24"/>
          <w:rtl/>
          <w:lang w:bidi="he-IL"/>
        </w:rPr>
        <w:t xml:space="preserve">כל </w:t>
      </w:r>
      <w:r w:rsidR="0060344F">
        <w:rPr>
          <w:rFonts w:hint="cs"/>
          <w:sz w:val="24"/>
          <w:szCs w:val="24"/>
          <w:rtl/>
          <w:lang w:bidi="he-IL"/>
        </w:rPr>
        <w:t>המודלים</w:t>
      </w:r>
      <w:r>
        <w:rPr>
          <w:rFonts w:hint="cs"/>
          <w:sz w:val="24"/>
          <w:szCs w:val="24"/>
          <w:rtl/>
          <w:lang w:bidi="he-IL"/>
        </w:rPr>
        <w:t xml:space="preserve"> באותו הטור הם באותו הגובה</w:t>
      </w:r>
      <w:r>
        <w:rPr>
          <w:rFonts w:hint="cs"/>
          <w:sz w:val="24"/>
          <w:szCs w:val="24"/>
          <w:rtl/>
        </w:rPr>
        <w:t xml:space="preserve">, </w:t>
      </w:r>
      <w:r>
        <w:rPr>
          <w:rFonts w:hint="cs"/>
          <w:sz w:val="24"/>
          <w:szCs w:val="24"/>
          <w:rtl/>
          <w:lang w:bidi="he-IL"/>
        </w:rPr>
        <w:t>ובגובה שונה מהטורים הסמוכים</w:t>
      </w:r>
      <w:r>
        <w:rPr>
          <w:rFonts w:hint="cs"/>
          <w:sz w:val="24"/>
          <w:szCs w:val="24"/>
          <w:rtl/>
        </w:rPr>
        <w:t xml:space="preserve">. </w:t>
      </w:r>
      <w:r>
        <w:rPr>
          <w:rFonts w:hint="cs"/>
          <w:sz w:val="24"/>
          <w:szCs w:val="24"/>
          <w:rtl/>
          <w:lang w:bidi="he-IL"/>
        </w:rPr>
        <w:t xml:space="preserve">הגבהים של </w:t>
      </w:r>
      <w:r w:rsidR="0060344F">
        <w:rPr>
          <w:rFonts w:hint="cs"/>
          <w:sz w:val="24"/>
          <w:szCs w:val="24"/>
          <w:rtl/>
          <w:lang w:bidi="he-IL"/>
        </w:rPr>
        <w:t>המודלים</w:t>
      </w:r>
      <w:r>
        <w:rPr>
          <w:rFonts w:hint="cs"/>
          <w:sz w:val="24"/>
          <w:szCs w:val="24"/>
          <w:rtl/>
          <w:lang w:bidi="he-IL"/>
        </w:rPr>
        <w:t xml:space="preserve"> הם </w:t>
      </w:r>
      <w:r>
        <w:rPr>
          <w:rFonts w:hint="cs"/>
          <w:sz w:val="24"/>
          <w:szCs w:val="24"/>
        </w:rPr>
        <w:t>H</w:t>
      </w:r>
      <w:r>
        <w:rPr>
          <w:rFonts w:hint="cs"/>
          <w:sz w:val="24"/>
          <w:szCs w:val="24"/>
          <w:rtl/>
          <w:lang w:bidi="he-IL"/>
        </w:rPr>
        <w:t xml:space="preserve"> ו</w:t>
      </w:r>
      <w:r>
        <w:rPr>
          <w:rFonts w:hint="cs"/>
          <w:sz w:val="24"/>
          <w:szCs w:val="24"/>
          <w:rtl/>
        </w:rPr>
        <w:t xml:space="preserve">- </w:t>
      </w:r>
      <w:r>
        <w:rPr>
          <w:rFonts w:hint="cs"/>
          <w:sz w:val="24"/>
          <w:szCs w:val="24"/>
        </w:rPr>
        <w:t>H</w:t>
      </w:r>
      <w:r>
        <w:rPr>
          <w:rFonts w:hint="cs"/>
          <w:sz w:val="24"/>
          <w:szCs w:val="24"/>
          <w:rtl/>
        </w:rPr>
        <w:t>0.5.</w:t>
      </w:r>
    </w:p>
    <w:p w:rsidR="00FB6725" w:rsidRDefault="00FB6725" w:rsidP="00FB6725">
      <w:pPr>
        <w:bidi/>
        <w:spacing w:line="360" w:lineRule="auto"/>
        <w:jc w:val="both"/>
        <w:rPr>
          <w:sz w:val="24"/>
          <w:szCs w:val="24"/>
          <w:rtl/>
        </w:rPr>
      </w:pPr>
      <w:r>
        <w:rPr>
          <w:rFonts w:hint="cs"/>
          <w:sz w:val="24"/>
          <w:szCs w:val="24"/>
          <w:rtl/>
          <w:lang w:bidi="he-IL"/>
        </w:rPr>
        <w:t xml:space="preserve">המהירויות שבהם התבצעו המדידות היו </w:t>
      </w:r>
      <w:r>
        <w:rPr>
          <w:rFonts w:hint="cs"/>
          <w:sz w:val="24"/>
          <w:szCs w:val="24"/>
          <w:rtl/>
        </w:rPr>
        <w:t xml:space="preserve">2.5 </w:t>
      </w:r>
      <w:r>
        <w:rPr>
          <w:rFonts w:hint="cs"/>
          <w:sz w:val="24"/>
          <w:szCs w:val="24"/>
          <w:rtl/>
          <w:lang w:bidi="he-IL"/>
        </w:rPr>
        <w:t>ו</w:t>
      </w:r>
      <w:r>
        <w:rPr>
          <w:rFonts w:hint="cs"/>
          <w:sz w:val="24"/>
          <w:szCs w:val="24"/>
          <w:rtl/>
        </w:rPr>
        <w:t xml:space="preserve">-4 </w:t>
      </w:r>
      <w:r>
        <w:rPr>
          <w:rFonts w:hint="cs"/>
          <w:sz w:val="24"/>
          <w:szCs w:val="24"/>
          <w:rtl/>
          <w:lang w:bidi="he-IL"/>
        </w:rPr>
        <w:t xml:space="preserve">מטר לשנייה עם מספרי ריינולדס </w:t>
      </w:r>
      <w:r>
        <w:rPr>
          <w:rFonts w:hint="cs"/>
          <w:sz w:val="24"/>
          <w:szCs w:val="24"/>
          <w:rtl/>
        </w:rPr>
        <w:t xml:space="preserve">16,000 </w:t>
      </w:r>
      <w:r>
        <w:rPr>
          <w:rFonts w:hint="cs"/>
          <w:sz w:val="24"/>
          <w:szCs w:val="24"/>
          <w:rtl/>
          <w:lang w:bidi="he-IL"/>
        </w:rPr>
        <w:t>ו</w:t>
      </w:r>
      <w:r>
        <w:rPr>
          <w:rFonts w:hint="cs"/>
          <w:sz w:val="24"/>
          <w:szCs w:val="24"/>
          <w:rtl/>
        </w:rPr>
        <w:t xml:space="preserve">-26,000 </w:t>
      </w:r>
      <w:r>
        <w:rPr>
          <w:rFonts w:hint="cs"/>
          <w:sz w:val="24"/>
          <w:szCs w:val="24"/>
          <w:rtl/>
          <w:lang w:bidi="he-IL"/>
        </w:rPr>
        <w:t>בהתאמה</w:t>
      </w:r>
      <w:r>
        <w:rPr>
          <w:rFonts w:hint="cs"/>
          <w:sz w:val="24"/>
          <w:szCs w:val="24"/>
          <w:rtl/>
        </w:rPr>
        <w:t xml:space="preserve">. </w:t>
      </w:r>
      <w:r>
        <w:rPr>
          <w:rFonts w:hint="cs"/>
          <w:sz w:val="24"/>
          <w:szCs w:val="24"/>
          <w:rtl/>
          <w:lang w:bidi="he-IL"/>
        </w:rPr>
        <w:t>המהירות נמדדה בעזרת מד רוח אולטרה</w:t>
      </w:r>
      <w:r>
        <w:rPr>
          <w:rFonts w:hint="cs"/>
          <w:sz w:val="24"/>
          <w:szCs w:val="24"/>
          <w:rtl/>
        </w:rPr>
        <w:t>-</w:t>
      </w:r>
      <w:r>
        <w:rPr>
          <w:rFonts w:hint="cs"/>
          <w:sz w:val="24"/>
          <w:szCs w:val="24"/>
          <w:rtl/>
          <w:lang w:bidi="he-IL"/>
        </w:rPr>
        <w:t>סוני</w:t>
      </w:r>
      <w:r>
        <w:rPr>
          <w:rFonts w:hint="cs"/>
          <w:sz w:val="24"/>
          <w:szCs w:val="24"/>
          <w:rtl/>
        </w:rPr>
        <w:t>.</w:t>
      </w:r>
    </w:p>
    <w:p w:rsidR="00FB6725" w:rsidRDefault="00FB6725" w:rsidP="00FB6725">
      <w:pPr>
        <w:bidi/>
        <w:spacing w:line="360" w:lineRule="auto"/>
        <w:jc w:val="both"/>
        <w:rPr>
          <w:sz w:val="24"/>
          <w:szCs w:val="24"/>
          <w:rtl/>
        </w:rPr>
      </w:pPr>
    </w:p>
    <w:p w:rsidR="00FB6725" w:rsidRDefault="00956966" w:rsidP="00C4226C">
      <w:pPr>
        <w:pStyle w:val="Heading2"/>
        <w:bidi/>
        <w:rPr>
          <w:rtl/>
        </w:rPr>
      </w:pPr>
      <w:bookmarkStart w:id="19" w:name="_Toc535337744"/>
      <w:r>
        <w:rPr>
          <w:rFonts w:hint="cs"/>
          <w:rtl/>
          <w:lang w:bidi="he-IL"/>
        </w:rPr>
        <w:t>2</w:t>
      </w:r>
      <w:r w:rsidR="00C11C0E">
        <w:rPr>
          <w:rFonts w:hint="cs"/>
          <w:rtl/>
          <w:lang w:bidi="he-IL"/>
        </w:rPr>
        <w:t xml:space="preserve">.4 </w:t>
      </w:r>
      <w:r w:rsidR="00C4226C">
        <w:rPr>
          <w:rFonts w:hint="cs"/>
          <w:rtl/>
          <w:lang w:bidi="he-IL"/>
        </w:rPr>
        <w:t>מאפייני מדידות ה</w:t>
      </w:r>
      <w:r w:rsidR="00C4226C">
        <w:rPr>
          <w:lang w:bidi="he-IL"/>
        </w:rPr>
        <w:t>PTV</w:t>
      </w:r>
      <w:bookmarkEnd w:id="19"/>
    </w:p>
    <w:p w:rsidR="00C4226C" w:rsidRDefault="00C4226C" w:rsidP="00C53A7F">
      <w:pPr>
        <w:bidi/>
        <w:spacing w:line="360" w:lineRule="auto"/>
        <w:jc w:val="both"/>
        <w:rPr>
          <w:sz w:val="24"/>
          <w:szCs w:val="24"/>
          <w:rtl/>
          <w:lang w:bidi="he-IL"/>
        </w:rPr>
      </w:pPr>
      <w:proofErr w:type="gramStart"/>
      <w:r>
        <w:rPr>
          <w:sz w:val="24"/>
          <w:szCs w:val="24"/>
        </w:rPr>
        <w:t xml:space="preserve">Three-dimensional Particle Tracking </w:t>
      </w:r>
      <w:proofErr w:type="spellStart"/>
      <w:r>
        <w:rPr>
          <w:sz w:val="24"/>
          <w:szCs w:val="24"/>
        </w:rPr>
        <w:t>Velocimerty</w:t>
      </w:r>
      <w:proofErr w:type="spellEnd"/>
      <w:r>
        <w:rPr>
          <w:sz w:val="24"/>
          <w:szCs w:val="24"/>
          <w:rtl/>
        </w:rPr>
        <w:t xml:space="preserve"> (</w:t>
      </w:r>
      <w:r>
        <w:rPr>
          <w:sz w:val="24"/>
          <w:szCs w:val="24"/>
          <w:rtl/>
          <w:lang w:bidi="he-IL"/>
        </w:rPr>
        <w:t xml:space="preserve">או </w:t>
      </w:r>
      <w:r>
        <w:rPr>
          <w:sz w:val="24"/>
          <w:szCs w:val="24"/>
        </w:rPr>
        <w:t>3D-PTV</w:t>
      </w:r>
      <w:r>
        <w:rPr>
          <w:sz w:val="24"/>
          <w:szCs w:val="24"/>
          <w:rtl/>
        </w:rPr>
        <w:t xml:space="preserve">) </w:t>
      </w:r>
      <w:r>
        <w:rPr>
          <w:sz w:val="24"/>
          <w:szCs w:val="24"/>
          <w:rtl/>
          <w:lang w:bidi="he-IL"/>
        </w:rPr>
        <w:t xml:space="preserve">היא אחת מהשיטות איתן חוקרים תנועה </w:t>
      </w:r>
      <w:r>
        <w:rPr>
          <w:rFonts w:hint="cs"/>
          <w:sz w:val="24"/>
          <w:szCs w:val="24"/>
          <w:rtl/>
          <w:lang w:bidi="he-IL"/>
        </w:rPr>
        <w:t>של</w:t>
      </w:r>
      <w:r>
        <w:rPr>
          <w:sz w:val="24"/>
          <w:szCs w:val="24"/>
          <w:rtl/>
          <w:lang w:bidi="he-IL"/>
        </w:rPr>
        <w:t xml:space="preserve"> זור</w:t>
      </w:r>
      <w:r>
        <w:rPr>
          <w:rFonts w:hint="cs"/>
          <w:sz w:val="24"/>
          <w:szCs w:val="24"/>
          <w:rtl/>
          <w:lang w:bidi="he-IL"/>
        </w:rPr>
        <w:t>מים</w:t>
      </w:r>
      <w:r>
        <w:rPr>
          <w:sz w:val="24"/>
          <w:szCs w:val="24"/>
          <w:rtl/>
        </w:rPr>
        <w:t>.</w:t>
      </w:r>
      <w:proofErr w:type="gramEnd"/>
      <w:r>
        <w:rPr>
          <w:sz w:val="24"/>
          <w:szCs w:val="24"/>
          <w:rtl/>
        </w:rPr>
        <w:t xml:space="preserve"> </w:t>
      </w:r>
      <w:r>
        <w:rPr>
          <w:rFonts w:hint="cs"/>
          <w:sz w:val="24"/>
          <w:szCs w:val="24"/>
          <w:rtl/>
          <w:lang w:bidi="he-IL"/>
        </w:rPr>
        <w:t xml:space="preserve">היתרון העיקרי של </w:t>
      </w:r>
      <w:r>
        <w:rPr>
          <w:sz w:val="24"/>
          <w:szCs w:val="24"/>
          <w:lang w:bidi="he-IL"/>
        </w:rPr>
        <w:t>PTV</w:t>
      </w:r>
      <w:r>
        <w:rPr>
          <w:rFonts w:hint="cs"/>
          <w:sz w:val="24"/>
          <w:szCs w:val="24"/>
          <w:rtl/>
          <w:lang w:bidi="he-IL"/>
        </w:rPr>
        <w:t xml:space="preserve"> הוא שהשיטה היא לאגראנג'ית ולכן נותנת מידע חשוב על הזורם באופן ישיר בכל מקום בשדה הזרימה ובנוסף</w:t>
      </w:r>
      <w:r w:rsidR="00C53A7F">
        <w:rPr>
          <w:rFonts w:hint="cs"/>
          <w:sz w:val="24"/>
          <w:szCs w:val="24"/>
          <w:rtl/>
          <w:lang w:bidi="he-IL"/>
        </w:rPr>
        <w:t>, בג</w:t>
      </w:r>
      <w:r>
        <w:rPr>
          <w:rFonts w:hint="cs"/>
          <w:sz w:val="24"/>
          <w:szCs w:val="24"/>
          <w:rtl/>
          <w:lang w:bidi="he-IL"/>
        </w:rPr>
        <w:t>לל</w:t>
      </w:r>
      <w:r w:rsidR="00C53A7F">
        <w:rPr>
          <w:rFonts w:hint="cs"/>
          <w:sz w:val="24"/>
          <w:szCs w:val="24"/>
          <w:rtl/>
          <w:lang w:bidi="he-IL"/>
        </w:rPr>
        <w:t xml:space="preserve"> אופי השיטה, גם בכל שלושת הכיוונים</w:t>
      </w:r>
      <w:r>
        <w:rPr>
          <w:rFonts w:hint="cs"/>
          <w:sz w:val="24"/>
          <w:szCs w:val="24"/>
          <w:rtl/>
          <w:lang w:bidi="he-IL"/>
        </w:rPr>
        <w:t xml:space="preserve">. בנוסף </w:t>
      </w:r>
      <w:r>
        <w:rPr>
          <w:sz w:val="24"/>
          <w:szCs w:val="24"/>
          <w:lang w:bidi="he-IL"/>
        </w:rPr>
        <w:t>PTV</w:t>
      </w:r>
      <w:r>
        <w:rPr>
          <w:rFonts w:hint="cs"/>
          <w:sz w:val="24"/>
          <w:szCs w:val="24"/>
          <w:rtl/>
          <w:lang w:bidi="he-IL"/>
        </w:rPr>
        <w:t xml:space="preserve"> היא שיטה לא חודרנית שאינה משפיעה על הזורם. </w:t>
      </w:r>
      <w:r>
        <w:rPr>
          <w:sz w:val="24"/>
          <w:szCs w:val="24"/>
          <w:rtl/>
          <w:lang w:bidi="he-IL"/>
        </w:rPr>
        <w:t>החיסרון של שיטת מדידה זאת היא שהיא מוגבלת למהירויות חלקיקים יחסית נמוכות ומספרי ריינולדס יחסית נמוכים</w:t>
      </w:r>
      <w:r>
        <w:rPr>
          <w:sz w:val="24"/>
          <w:szCs w:val="24"/>
          <w:rtl/>
        </w:rPr>
        <w:t>.</w:t>
      </w:r>
      <w:r>
        <w:rPr>
          <w:rFonts w:hint="cs"/>
          <w:sz w:val="24"/>
          <w:szCs w:val="24"/>
          <w:rtl/>
          <w:lang w:bidi="he-IL"/>
        </w:rPr>
        <w:t xml:space="preserve"> </w:t>
      </w:r>
      <w:sdt>
        <w:sdtPr>
          <w:rPr>
            <w:rFonts w:hint="cs"/>
            <w:sz w:val="24"/>
            <w:szCs w:val="24"/>
            <w:rtl/>
            <w:lang w:bidi="he-IL"/>
          </w:rPr>
          <w:id w:val="-1233843482"/>
          <w:citation/>
        </w:sdtPr>
        <w:sdtContent>
          <w:r w:rsidR="000432B5">
            <w:rPr>
              <w:sz w:val="24"/>
              <w:szCs w:val="24"/>
              <w:rtl/>
              <w:lang w:bidi="he-IL"/>
            </w:rPr>
            <w:fldChar w:fldCharType="begin"/>
          </w:r>
          <w:r>
            <w:rPr>
              <w:sz w:val="24"/>
              <w:szCs w:val="24"/>
              <w:lang w:bidi="he-IL"/>
            </w:rPr>
            <w:instrText xml:space="preserve"> CITATION PTV0 \l 1033 </w:instrText>
          </w:r>
          <w:r w:rsidR="000432B5">
            <w:rPr>
              <w:sz w:val="24"/>
              <w:szCs w:val="24"/>
              <w:rtl/>
              <w:lang w:bidi="he-IL"/>
            </w:rPr>
            <w:fldChar w:fldCharType="separate"/>
          </w:r>
          <w:r w:rsidR="00707057" w:rsidRPr="00707057">
            <w:rPr>
              <w:noProof/>
              <w:sz w:val="24"/>
              <w:szCs w:val="24"/>
              <w:lang w:bidi="he-IL"/>
            </w:rPr>
            <w:t>(Virant &amp; Themistocles, 1997)</w:t>
          </w:r>
          <w:r w:rsidR="000432B5">
            <w:rPr>
              <w:sz w:val="24"/>
              <w:szCs w:val="24"/>
              <w:rtl/>
              <w:lang w:bidi="he-IL"/>
            </w:rPr>
            <w:fldChar w:fldCharType="end"/>
          </w:r>
        </w:sdtContent>
      </w:sdt>
    </w:p>
    <w:p w:rsidR="00C4226C" w:rsidRDefault="00C4226C" w:rsidP="00C4226C">
      <w:pPr>
        <w:bidi/>
        <w:spacing w:line="360" w:lineRule="auto"/>
        <w:jc w:val="both"/>
        <w:rPr>
          <w:sz w:val="24"/>
          <w:szCs w:val="24"/>
          <w:rtl/>
          <w:lang w:bidi="he-IL"/>
        </w:rPr>
      </w:pPr>
    </w:p>
    <w:p w:rsidR="00FB6725" w:rsidRPr="00CB6A96" w:rsidRDefault="00FB6725" w:rsidP="00C4226C">
      <w:pPr>
        <w:bidi/>
        <w:spacing w:line="360" w:lineRule="auto"/>
        <w:jc w:val="both"/>
        <w:rPr>
          <w:sz w:val="24"/>
          <w:szCs w:val="24"/>
          <w:lang w:bidi="he-IL"/>
        </w:rPr>
      </w:pPr>
      <w:r>
        <w:rPr>
          <w:sz w:val="24"/>
          <w:szCs w:val="24"/>
          <w:rtl/>
          <w:lang w:bidi="he-IL"/>
        </w:rPr>
        <w:t xml:space="preserve">העיקרון של </w:t>
      </w:r>
      <w:r>
        <w:rPr>
          <w:sz w:val="24"/>
          <w:szCs w:val="24"/>
        </w:rPr>
        <w:t>PTV</w:t>
      </w:r>
      <w:r>
        <w:rPr>
          <w:sz w:val="24"/>
          <w:szCs w:val="24"/>
          <w:rtl/>
          <w:lang w:bidi="he-IL"/>
        </w:rPr>
        <w:t xml:space="preserve"> הוא צילום </w:t>
      </w:r>
      <w:r w:rsidR="0060344F">
        <w:rPr>
          <w:rFonts w:hint="cs"/>
          <w:sz w:val="24"/>
          <w:szCs w:val="24"/>
          <w:rtl/>
          <w:lang w:bidi="he-IL"/>
        </w:rPr>
        <w:t>חלקיקים בז</w:t>
      </w:r>
      <w:r w:rsidR="00CE0DD1">
        <w:rPr>
          <w:rFonts w:hint="cs"/>
          <w:sz w:val="24"/>
          <w:szCs w:val="24"/>
          <w:rtl/>
          <w:lang w:bidi="he-IL"/>
        </w:rPr>
        <w:t>ור</w:t>
      </w:r>
      <w:r w:rsidR="0060344F">
        <w:rPr>
          <w:rFonts w:hint="cs"/>
          <w:sz w:val="24"/>
          <w:szCs w:val="24"/>
          <w:rtl/>
          <w:lang w:bidi="he-IL"/>
        </w:rPr>
        <w:t>ם (הנקראים 'סמנים')</w:t>
      </w:r>
      <w:r>
        <w:rPr>
          <w:sz w:val="24"/>
          <w:szCs w:val="24"/>
          <w:rtl/>
          <w:lang w:bidi="he-IL"/>
        </w:rPr>
        <w:t xml:space="preserve"> מכמה זוויות שונות</w:t>
      </w:r>
      <w:r>
        <w:rPr>
          <w:sz w:val="24"/>
          <w:szCs w:val="24"/>
          <w:rtl/>
        </w:rPr>
        <w:t xml:space="preserve">, </w:t>
      </w:r>
      <w:r>
        <w:rPr>
          <w:sz w:val="24"/>
          <w:szCs w:val="24"/>
          <w:rtl/>
          <w:lang w:bidi="he-IL"/>
        </w:rPr>
        <w:t>עיבוד התמונות המתקבלות כדי לגלות את המיקום של חלקיקים בכל רגע</w:t>
      </w:r>
      <w:r>
        <w:rPr>
          <w:sz w:val="24"/>
          <w:szCs w:val="24"/>
          <w:rtl/>
        </w:rPr>
        <w:t xml:space="preserve">, </w:t>
      </w:r>
      <w:r>
        <w:rPr>
          <w:sz w:val="24"/>
          <w:szCs w:val="24"/>
          <w:rtl/>
          <w:lang w:bidi="he-IL"/>
        </w:rPr>
        <w:t xml:space="preserve">וחיבור כל חלקיק בנקודת זמן אחת </w:t>
      </w:r>
      <m:oMath>
        <m:r>
          <w:rPr>
            <w:rFonts w:ascii="Cambria Math" w:hAnsi="Cambria Math"/>
            <w:sz w:val="24"/>
            <w:szCs w:val="24"/>
          </w:rPr>
          <m:t>t</m:t>
        </m:r>
      </m:oMath>
      <w:r>
        <w:rPr>
          <w:sz w:val="24"/>
          <w:szCs w:val="24"/>
          <w:rtl/>
          <w:lang w:bidi="he-IL"/>
        </w:rPr>
        <w:t xml:space="preserve"> לחלקיק המתאים לו בנקודת הזמן הבאה </w:t>
      </w:r>
      <m:oMath>
        <m:r>
          <w:rPr>
            <w:rFonts w:ascii="Cambria Math" w:hAnsi="Cambria Math"/>
            <w:sz w:val="24"/>
            <w:szCs w:val="24"/>
          </w:rPr>
          <m:t>t+1</m:t>
        </m:r>
      </m:oMath>
      <w:r>
        <w:rPr>
          <w:sz w:val="24"/>
          <w:szCs w:val="24"/>
          <w:rtl/>
        </w:rPr>
        <w:t xml:space="preserve">. </w:t>
      </w:r>
      <w:r>
        <w:rPr>
          <w:sz w:val="24"/>
          <w:szCs w:val="24"/>
          <w:rtl/>
          <w:lang w:bidi="he-IL"/>
        </w:rPr>
        <w:t>תהליך זה נותן לנו את המסלו</w:t>
      </w:r>
      <w:r>
        <w:rPr>
          <w:rFonts w:hint="cs"/>
          <w:sz w:val="24"/>
          <w:szCs w:val="24"/>
          <w:rtl/>
          <w:lang w:bidi="he-IL"/>
        </w:rPr>
        <w:t>ל של</w:t>
      </w:r>
      <w:r>
        <w:rPr>
          <w:sz w:val="24"/>
          <w:szCs w:val="24"/>
          <w:rtl/>
          <w:lang w:bidi="he-IL"/>
        </w:rPr>
        <w:t xml:space="preserve"> כל </w:t>
      </w:r>
      <w:r w:rsidR="0060344F">
        <w:rPr>
          <w:rFonts w:hint="cs"/>
          <w:sz w:val="24"/>
          <w:szCs w:val="24"/>
          <w:rtl/>
          <w:lang w:bidi="he-IL"/>
        </w:rPr>
        <w:t>סמן</w:t>
      </w:r>
      <w:r>
        <w:rPr>
          <w:sz w:val="24"/>
          <w:szCs w:val="24"/>
          <w:rtl/>
          <w:lang w:bidi="he-IL"/>
        </w:rPr>
        <w:t xml:space="preserve"> בזורם</w:t>
      </w:r>
      <w:r>
        <w:rPr>
          <w:sz w:val="24"/>
          <w:szCs w:val="24"/>
          <w:rtl/>
        </w:rPr>
        <w:t>.</w:t>
      </w:r>
      <w:r w:rsidR="00FE4FF7">
        <w:rPr>
          <w:rFonts w:hint="cs"/>
          <w:sz w:val="24"/>
          <w:szCs w:val="24"/>
          <w:rtl/>
          <w:lang w:bidi="he-IL"/>
        </w:rPr>
        <w:t xml:space="preserve"> מכאן אפשר לחשב</w:t>
      </w:r>
      <w:r>
        <w:rPr>
          <w:rFonts w:hint="cs"/>
          <w:sz w:val="24"/>
          <w:szCs w:val="24"/>
          <w:rtl/>
          <w:lang w:bidi="he-IL"/>
        </w:rPr>
        <w:t xml:space="preserve"> את המהירות והתאוצה דרך חישוב פשוט של נגזרת</w:t>
      </w:r>
      <w:r>
        <w:rPr>
          <w:rFonts w:hint="cs"/>
          <w:sz w:val="24"/>
          <w:szCs w:val="24"/>
          <w:rtl/>
        </w:rPr>
        <w:t>.</w:t>
      </w:r>
    </w:p>
    <w:p w:rsidR="00FB6725" w:rsidRDefault="00FB6725" w:rsidP="00FB6725">
      <w:pPr>
        <w:keepNext/>
        <w:bidi/>
        <w:spacing w:line="360" w:lineRule="auto"/>
        <w:jc w:val="both"/>
      </w:pPr>
    </w:p>
    <w:p w:rsidR="00FB6725" w:rsidRPr="001B68BC" w:rsidRDefault="00FB6725" w:rsidP="00FB6725">
      <w:pPr>
        <w:bidi/>
        <w:spacing w:line="360" w:lineRule="auto"/>
        <w:jc w:val="both"/>
        <w:rPr>
          <w:sz w:val="24"/>
          <w:szCs w:val="24"/>
        </w:rPr>
      </w:pPr>
      <w:r>
        <w:rPr>
          <w:sz w:val="24"/>
          <w:szCs w:val="24"/>
          <w:rtl/>
          <w:lang w:bidi="he-IL"/>
        </w:rPr>
        <w:t>כדי שיהיה ניתן לראות את התנועה בתוך הזורם צריך להכניס לתוכו חלקיקים המהווים כסמנים</w:t>
      </w:r>
      <w:r>
        <w:rPr>
          <w:sz w:val="24"/>
          <w:szCs w:val="24"/>
          <w:rtl/>
        </w:rPr>
        <w:t xml:space="preserve">. </w:t>
      </w:r>
      <w:r>
        <w:rPr>
          <w:sz w:val="24"/>
          <w:szCs w:val="24"/>
          <w:rtl/>
          <w:lang w:bidi="he-IL"/>
        </w:rPr>
        <w:t>חלקיקים אלו צריכים להיות כמה שיותר קטנים אך שעדיין יהיה ניתן לראותם</w:t>
      </w:r>
      <w:r>
        <w:rPr>
          <w:sz w:val="24"/>
          <w:szCs w:val="24"/>
          <w:rtl/>
        </w:rPr>
        <w:t xml:space="preserve">. </w:t>
      </w:r>
      <w:r>
        <w:rPr>
          <w:sz w:val="24"/>
          <w:szCs w:val="24"/>
          <w:rtl/>
          <w:lang w:bidi="he-IL"/>
        </w:rPr>
        <w:t xml:space="preserve">החלקיקים צריכים להיות </w:t>
      </w:r>
      <w:r>
        <w:rPr>
          <w:rFonts w:hint="cs"/>
          <w:sz w:val="24"/>
          <w:szCs w:val="24"/>
          <w:rtl/>
          <w:lang w:bidi="he-IL"/>
        </w:rPr>
        <w:t>ב</w:t>
      </w:r>
      <w:r>
        <w:rPr>
          <w:sz w:val="24"/>
          <w:szCs w:val="24"/>
          <w:rtl/>
          <w:lang w:bidi="he-IL"/>
        </w:rPr>
        <w:t xml:space="preserve">צפיפות </w:t>
      </w:r>
      <w:r>
        <w:rPr>
          <w:rFonts w:hint="cs"/>
          <w:sz w:val="24"/>
          <w:szCs w:val="24"/>
          <w:rtl/>
          <w:lang w:bidi="he-IL"/>
        </w:rPr>
        <w:t>דומה לצפיפות</w:t>
      </w:r>
      <w:r>
        <w:rPr>
          <w:sz w:val="24"/>
          <w:szCs w:val="24"/>
          <w:rtl/>
          <w:lang w:bidi="he-IL"/>
        </w:rPr>
        <w:t xml:space="preserve"> הזורם ובנוסף הם צריכים להיות מחזירי אור טובים</w:t>
      </w:r>
      <w:r>
        <w:rPr>
          <w:sz w:val="24"/>
          <w:szCs w:val="24"/>
          <w:rtl/>
        </w:rPr>
        <w:t xml:space="preserve">. </w:t>
      </w:r>
      <w:r>
        <w:rPr>
          <w:sz w:val="24"/>
          <w:szCs w:val="24"/>
          <w:rtl/>
          <w:lang w:bidi="he-IL"/>
        </w:rPr>
        <w:t>וכמובן שצריך להאיר את המערכת כך שיהיה ניתן לראות את הסמנים בקלות</w:t>
      </w:r>
      <w:r>
        <w:rPr>
          <w:rFonts w:hint="cs"/>
          <w:sz w:val="24"/>
          <w:szCs w:val="24"/>
          <w:rtl/>
        </w:rPr>
        <w:t xml:space="preserve"> </w:t>
      </w:r>
      <w:sdt>
        <w:sdtPr>
          <w:rPr>
            <w:rFonts w:hint="cs"/>
            <w:sz w:val="24"/>
            <w:szCs w:val="24"/>
            <w:rtl/>
          </w:rPr>
          <w:id w:val="-1992935141"/>
          <w:citation/>
        </w:sdtPr>
        <w:sdtContent>
          <w:r w:rsidR="000432B5">
            <w:rPr>
              <w:sz w:val="24"/>
              <w:szCs w:val="24"/>
              <w:rtl/>
            </w:rPr>
            <w:fldChar w:fldCharType="begin"/>
          </w:r>
          <w:r>
            <w:rPr>
              <w:sz w:val="24"/>
              <w:szCs w:val="24"/>
            </w:rPr>
            <w:instrText xml:space="preserve"> CITATION PTV0 \l 1033 </w:instrText>
          </w:r>
          <w:r w:rsidR="000432B5">
            <w:rPr>
              <w:sz w:val="24"/>
              <w:szCs w:val="24"/>
              <w:rtl/>
            </w:rPr>
            <w:fldChar w:fldCharType="separate"/>
          </w:r>
          <w:r w:rsidR="00707057" w:rsidRPr="00707057">
            <w:rPr>
              <w:noProof/>
              <w:sz w:val="24"/>
              <w:szCs w:val="24"/>
            </w:rPr>
            <w:t>(Virant &amp; Themistocles, 1997)</w:t>
          </w:r>
          <w:r w:rsidR="000432B5">
            <w:rPr>
              <w:sz w:val="24"/>
              <w:szCs w:val="24"/>
              <w:rtl/>
            </w:rPr>
            <w:fldChar w:fldCharType="end"/>
          </w:r>
        </w:sdtContent>
      </w:sdt>
      <w:r>
        <w:rPr>
          <w:rFonts w:hint="cs"/>
          <w:sz w:val="24"/>
          <w:szCs w:val="24"/>
          <w:rtl/>
        </w:rPr>
        <w:t>.</w:t>
      </w:r>
    </w:p>
    <w:p w:rsidR="00FB6725" w:rsidRDefault="00FB6725" w:rsidP="00FB6725">
      <w:pPr>
        <w:bidi/>
        <w:spacing w:line="360" w:lineRule="auto"/>
        <w:jc w:val="both"/>
        <w:rPr>
          <w:sz w:val="24"/>
          <w:szCs w:val="24"/>
        </w:rPr>
      </w:pPr>
    </w:p>
    <w:p w:rsidR="00FB6725" w:rsidRDefault="00FB6725" w:rsidP="00FB6725">
      <w:pPr>
        <w:bidi/>
        <w:spacing w:line="360" w:lineRule="auto"/>
        <w:jc w:val="both"/>
        <w:rPr>
          <w:sz w:val="24"/>
          <w:szCs w:val="24"/>
          <w:rtl/>
        </w:rPr>
      </w:pPr>
      <w:r>
        <w:rPr>
          <w:rFonts w:hint="cs"/>
          <w:sz w:val="24"/>
          <w:szCs w:val="24"/>
          <w:rtl/>
          <w:lang w:bidi="he-IL"/>
        </w:rPr>
        <w:t xml:space="preserve">הסמנים היו כדורי זכוכית חלולים </w:t>
      </w:r>
      <w:r>
        <w:rPr>
          <w:rFonts w:hint="cs"/>
          <w:sz w:val="24"/>
          <w:szCs w:val="24"/>
          <w:rtl/>
        </w:rPr>
        <w:t>(</w:t>
      </w:r>
      <w:r>
        <w:rPr>
          <w:rFonts w:hint="cs"/>
          <w:sz w:val="24"/>
          <w:szCs w:val="24"/>
          <w:rtl/>
          <w:lang w:bidi="he-IL"/>
        </w:rPr>
        <w:t xml:space="preserve">יצרנים </w:t>
      </w:r>
      <w:r>
        <w:rPr>
          <w:rFonts w:hint="cs"/>
          <w:sz w:val="24"/>
          <w:szCs w:val="24"/>
          <w:rtl/>
        </w:rPr>
        <w:t xml:space="preserve">- </w:t>
      </w:r>
      <w:r>
        <w:rPr>
          <w:sz w:val="24"/>
          <w:szCs w:val="24"/>
        </w:rPr>
        <w:t xml:space="preserve">Potters Industries, </w:t>
      </w:r>
      <w:proofErr w:type="spellStart"/>
      <w:r>
        <w:rPr>
          <w:sz w:val="24"/>
          <w:szCs w:val="24"/>
        </w:rPr>
        <w:t>Sphericell</w:t>
      </w:r>
      <w:proofErr w:type="spellEnd"/>
      <w:r>
        <w:rPr>
          <w:rFonts w:hint="cs"/>
          <w:sz w:val="24"/>
          <w:szCs w:val="24"/>
          <w:rtl/>
        </w:rPr>
        <w:t xml:space="preserve">) </w:t>
      </w:r>
      <w:r>
        <w:rPr>
          <w:rFonts w:hint="cs"/>
          <w:sz w:val="24"/>
          <w:szCs w:val="24"/>
          <w:rtl/>
          <w:lang w:bidi="he-IL"/>
        </w:rPr>
        <w:t xml:space="preserve">עם קוטר בין </w:t>
      </w:r>
      <w:r>
        <w:rPr>
          <w:rFonts w:hint="cs"/>
          <w:sz w:val="24"/>
          <w:szCs w:val="24"/>
          <w:rtl/>
        </w:rPr>
        <w:t xml:space="preserve">2 </w:t>
      </w:r>
      <w:r>
        <w:rPr>
          <w:rFonts w:hint="cs"/>
          <w:sz w:val="24"/>
          <w:szCs w:val="24"/>
          <w:rtl/>
          <w:lang w:bidi="he-IL"/>
        </w:rPr>
        <w:t>ל</w:t>
      </w:r>
      <w:r>
        <w:rPr>
          <w:rFonts w:hint="cs"/>
          <w:sz w:val="24"/>
          <w:szCs w:val="24"/>
          <w:rtl/>
        </w:rPr>
        <w:t xml:space="preserve">-25 </w:t>
      </w:r>
      <w:r>
        <w:rPr>
          <w:rFonts w:hint="cs"/>
          <w:sz w:val="24"/>
          <w:szCs w:val="24"/>
          <w:rtl/>
          <w:lang w:bidi="he-IL"/>
        </w:rPr>
        <w:t xml:space="preserve">מיקרומטר עם קוטר ממוצע של </w:t>
      </w:r>
      <w:r>
        <w:rPr>
          <w:rFonts w:hint="cs"/>
          <w:sz w:val="24"/>
          <w:szCs w:val="24"/>
          <w:rtl/>
        </w:rPr>
        <w:t xml:space="preserve">6 </w:t>
      </w:r>
      <w:r>
        <w:rPr>
          <w:rFonts w:hint="cs"/>
          <w:sz w:val="24"/>
          <w:szCs w:val="24"/>
          <w:rtl/>
          <w:lang w:bidi="he-IL"/>
        </w:rPr>
        <w:t>מיקרומטר</w:t>
      </w:r>
      <w:r>
        <w:rPr>
          <w:rFonts w:hint="cs"/>
          <w:sz w:val="24"/>
          <w:szCs w:val="24"/>
          <w:rtl/>
        </w:rPr>
        <w:t xml:space="preserve">. </w:t>
      </w:r>
      <w:r>
        <w:rPr>
          <w:rFonts w:hint="cs"/>
          <w:sz w:val="24"/>
          <w:szCs w:val="24"/>
          <w:rtl/>
          <w:lang w:bidi="he-IL"/>
        </w:rPr>
        <w:t xml:space="preserve">צפיפות הסמנים הינה </w:t>
      </w:r>
      <w:r>
        <w:rPr>
          <w:rFonts w:hint="cs"/>
          <w:sz w:val="24"/>
          <w:szCs w:val="24"/>
          <w:rtl/>
        </w:rPr>
        <w:t xml:space="preserve">1000 </w:t>
      </w:r>
      <w:r>
        <w:rPr>
          <w:sz w:val="24"/>
          <w:szCs w:val="24"/>
        </w:rPr>
        <w:t>kg m</w:t>
      </w:r>
      <w:r>
        <w:rPr>
          <w:sz w:val="24"/>
          <w:szCs w:val="24"/>
          <w:vertAlign w:val="superscript"/>
        </w:rPr>
        <w:t>-3</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Pr>
      </w:pPr>
      <w:r>
        <w:rPr>
          <w:rFonts w:hint="cs"/>
          <w:sz w:val="24"/>
          <w:szCs w:val="24"/>
          <w:rtl/>
          <w:lang w:bidi="he-IL"/>
        </w:rPr>
        <w:t xml:space="preserve">הסמנים הוארו עם קרן לייזר שהורחבה לאליפסה בעזרת עדשות </w:t>
      </w:r>
      <w:r>
        <w:rPr>
          <w:rFonts w:hint="cs"/>
          <w:sz w:val="24"/>
          <w:szCs w:val="24"/>
          <w:rtl/>
        </w:rPr>
        <w:t>(</w:t>
      </w:r>
      <w:r>
        <w:rPr>
          <w:rFonts w:hint="cs"/>
          <w:sz w:val="24"/>
          <w:szCs w:val="24"/>
          <w:rtl/>
          <w:lang w:bidi="he-IL"/>
        </w:rPr>
        <w:t xml:space="preserve">רדיוסים </w:t>
      </w:r>
      <w:r>
        <w:rPr>
          <w:rFonts w:hint="cs"/>
          <w:sz w:val="24"/>
          <w:szCs w:val="24"/>
          <w:rtl/>
        </w:rPr>
        <w:t xml:space="preserve">- 80 </w:t>
      </w:r>
      <w:r>
        <w:rPr>
          <w:rFonts w:hint="cs"/>
          <w:sz w:val="24"/>
          <w:szCs w:val="24"/>
          <w:rtl/>
          <w:lang w:bidi="he-IL"/>
        </w:rPr>
        <w:t xml:space="preserve">על </w:t>
      </w:r>
      <w:r>
        <w:rPr>
          <w:rFonts w:hint="cs"/>
          <w:sz w:val="24"/>
          <w:szCs w:val="24"/>
          <w:rtl/>
        </w:rPr>
        <w:t xml:space="preserve">40 </w:t>
      </w:r>
      <w:r>
        <w:rPr>
          <w:rFonts w:hint="cs"/>
          <w:sz w:val="24"/>
          <w:szCs w:val="24"/>
          <w:rtl/>
          <w:lang w:bidi="he-IL"/>
        </w:rPr>
        <w:t>מילימטר</w:t>
      </w:r>
      <w:r>
        <w:rPr>
          <w:rFonts w:hint="cs"/>
          <w:sz w:val="24"/>
          <w:szCs w:val="24"/>
          <w:rtl/>
        </w:rPr>
        <w:t xml:space="preserve">). </w:t>
      </w:r>
      <w:r>
        <w:rPr>
          <w:rFonts w:hint="cs"/>
          <w:sz w:val="24"/>
          <w:szCs w:val="24"/>
          <w:rtl/>
          <w:lang w:bidi="he-IL"/>
        </w:rPr>
        <w:t xml:space="preserve">יצרן הלייזר הם </w:t>
      </w:r>
      <w:r>
        <w:rPr>
          <w:sz w:val="24"/>
          <w:szCs w:val="24"/>
        </w:rPr>
        <w:t>CNI lasers</w:t>
      </w:r>
      <w:r>
        <w:rPr>
          <w:rFonts w:hint="cs"/>
          <w:sz w:val="24"/>
          <w:szCs w:val="24"/>
          <w:rtl/>
          <w:lang w:bidi="he-IL"/>
        </w:rPr>
        <w:t xml:space="preserve"> והמודל הוא </w:t>
      </w:r>
      <w:r>
        <w:rPr>
          <w:sz w:val="24"/>
          <w:szCs w:val="24"/>
        </w:rPr>
        <w:t>MGL-V-532</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4F172E">
      <w:pPr>
        <w:bidi/>
        <w:spacing w:line="360" w:lineRule="auto"/>
        <w:jc w:val="both"/>
        <w:rPr>
          <w:sz w:val="24"/>
          <w:szCs w:val="24"/>
          <w:rtl/>
        </w:rPr>
      </w:pPr>
      <w:r>
        <w:rPr>
          <w:rFonts w:hint="cs"/>
          <w:sz w:val="24"/>
          <w:szCs w:val="24"/>
          <w:rtl/>
          <w:lang w:bidi="he-IL"/>
        </w:rPr>
        <w:t xml:space="preserve">ארבע מצלמות </w:t>
      </w:r>
      <w:r w:rsidRPr="00496A29">
        <w:rPr>
          <w:sz w:val="24"/>
          <w:szCs w:val="24"/>
          <w:rtl/>
        </w:rPr>
        <w:t>(</w:t>
      </w:r>
      <w:proofErr w:type="spellStart"/>
      <w:r w:rsidRPr="00496A29">
        <w:rPr>
          <w:sz w:val="24"/>
          <w:szCs w:val="24"/>
        </w:rPr>
        <w:t>Optronis</w:t>
      </w:r>
      <w:proofErr w:type="spellEnd"/>
      <w:r w:rsidRPr="00496A29">
        <w:rPr>
          <w:sz w:val="24"/>
          <w:szCs w:val="24"/>
        </w:rPr>
        <w:t xml:space="preserve"> CP80-4-M/C-500, 100 mm lenses, f#5</w:t>
      </w:r>
      <w:r w:rsidRPr="00496A29">
        <w:rPr>
          <w:sz w:val="24"/>
          <w:szCs w:val="24"/>
          <w:rtl/>
        </w:rPr>
        <w:t>)</w:t>
      </w:r>
      <w:r>
        <w:rPr>
          <w:rFonts w:hint="cs"/>
          <w:sz w:val="24"/>
          <w:szCs w:val="24"/>
          <w:rtl/>
          <w:lang w:bidi="he-IL"/>
        </w:rPr>
        <w:t xml:space="preserve"> צילמו את </w:t>
      </w:r>
      <w:r w:rsidR="0060344F">
        <w:rPr>
          <w:rFonts w:hint="cs"/>
          <w:sz w:val="24"/>
          <w:szCs w:val="24"/>
          <w:rtl/>
          <w:lang w:bidi="he-IL"/>
        </w:rPr>
        <w:t>הסמנים</w:t>
      </w:r>
      <w:r>
        <w:rPr>
          <w:rFonts w:hint="cs"/>
          <w:sz w:val="24"/>
          <w:szCs w:val="24"/>
          <w:rtl/>
          <w:lang w:bidi="he-IL"/>
        </w:rPr>
        <w:t xml:space="preserve"> בצד המנוגד לליזר </w:t>
      </w:r>
      <w:r>
        <w:rPr>
          <w:rFonts w:hint="cs"/>
          <w:sz w:val="24"/>
          <w:szCs w:val="24"/>
          <w:rtl/>
        </w:rPr>
        <w:t>(</w:t>
      </w:r>
      <w:r>
        <w:rPr>
          <w:rFonts w:hint="cs"/>
          <w:sz w:val="24"/>
          <w:szCs w:val="24"/>
          <w:rtl/>
          <w:lang w:bidi="he-IL"/>
        </w:rPr>
        <w:t xml:space="preserve">איור </w:t>
      </w:r>
      <w:r>
        <w:rPr>
          <w:rFonts w:hint="cs"/>
          <w:sz w:val="24"/>
          <w:szCs w:val="24"/>
          <w:rtl/>
        </w:rPr>
        <w:t xml:space="preserve">1). </w:t>
      </w:r>
      <w:r>
        <w:rPr>
          <w:rFonts w:hint="cs"/>
          <w:sz w:val="24"/>
          <w:szCs w:val="24"/>
          <w:rtl/>
          <w:lang w:bidi="he-IL"/>
        </w:rPr>
        <w:t xml:space="preserve">המצלמות צילמו את אזור המדידה בתדירות של </w:t>
      </w:r>
      <w:r>
        <w:rPr>
          <w:rFonts w:hint="cs"/>
          <w:sz w:val="24"/>
          <w:szCs w:val="24"/>
          <w:rtl/>
        </w:rPr>
        <w:t xml:space="preserve">500 </w:t>
      </w:r>
      <w:r>
        <w:rPr>
          <w:rFonts w:hint="cs"/>
          <w:sz w:val="24"/>
          <w:szCs w:val="24"/>
          <w:rtl/>
          <w:lang w:bidi="he-IL"/>
        </w:rPr>
        <w:t xml:space="preserve">הרץ </w:t>
      </w:r>
      <w:r w:rsidR="004F172E">
        <w:rPr>
          <w:rFonts w:hint="cs"/>
          <w:sz w:val="24"/>
          <w:szCs w:val="24"/>
          <w:rtl/>
          <w:lang w:bidi="he-IL"/>
        </w:rPr>
        <w:t>ובהפרדה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1720 </w:t>
      </w:r>
      <w:r w:rsidR="004F172E">
        <w:rPr>
          <w:rFonts w:hint="cs"/>
          <w:sz w:val="24"/>
          <w:szCs w:val="24"/>
          <w:rtl/>
          <w:lang w:bidi="he-IL"/>
        </w:rPr>
        <w:t>פיקסלים</w:t>
      </w:r>
      <w:r>
        <w:rPr>
          <w:rFonts w:hint="cs"/>
          <w:sz w:val="24"/>
          <w:szCs w:val="24"/>
          <w:rtl/>
        </w:rPr>
        <w:t xml:space="preserve">. </w:t>
      </w:r>
      <w:r>
        <w:rPr>
          <w:rFonts w:hint="cs"/>
          <w:sz w:val="24"/>
          <w:szCs w:val="24"/>
          <w:rtl/>
          <w:lang w:bidi="he-IL"/>
        </w:rPr>
        <w:t xml:space="preserve">האזורים בגבהים </w:t>
      </w:r>
      <w:r>
        <w:rPr>
          <w:rFonts w:hint="cs"/>
          <w:sz w:val="24"/>
          <w:szCs w:val="24"/>
          <w:rtl/>
        </w:rPr>
        <w:t xml:space="preserve">100 </w:t>
      </w:r>
      <w:r>
        <w:rPr>
          <w:rFonts w:hint="cs"/>
          <w:sz w:val="24"/>
          <w:szCs w:val="24"/>
          <w:rtl/>
          <w:lang w:bidi="he-IL"/>
        </w:rPr>
        <w:t xml:space="preserve">מילימטר עד </w:t>
      </w:r>
      <w:r>
        <w:rPr>
          <w:rFonts w:hint="cs"/>
          <w:sz w:val="24"/>
          <w:szCs w:val="24"/>
          <w:rtl/>
        </w:rPr>
        <w:t xml:space="preserve">150 </w:t>
      </w:r>
      <w:r>
        <w:rPr>
          <w:rFonts w:hint="cs"/>
          <w:sz w:val="24"/>
          <w:szCs w:val="24"/>
          <w:rtl/>
          <w:lang w:bidi="he-IL"/>
        </w:rPr>
        <w:t>מילימטר מהקרקע</w:t>
      </w:r>
      <w:r>
        <w:rPr>
          <w:rFonts w:hint="cs"/>
          <w:sz w:val="24"/>
          <w:szCs w:val="24"/>
          <w:rtl/>
        </w:rPr>
        <w:t xml:space="preserve">, </w:t>
      </w:r>
      <w:r>
        <w:rPr>
          <w:rFonts w:hint="cs"/>
          <w:sz w:val="24"/>
          <w:szCs w:val="24"/>
          <w:rtl/>
          <w:lang w:bidi="he-IL"/>
        </w:rPr>
        <w:t xml:space="preserve">צולמו בתדירות של </w:t>
      </w:r>
      <w:r>
        <w:rPr>
          <w:rFonts w:hint="cs"/>
          <w:sz w:val="24"/>
          <w:szCs w:val="24"/>
          <w:rtl/>
        </w:rPr>
        <w:t xml:space="preserve">1000 </w:t>
      </w:r>
      <w:r>
        <w:rPr>
          <w:rFonts w:hint="cs"/>
          <w:sz w:val="24"/>
          <w:szCs w:val="24"/>
          <w:rtl/>
          <w:lang w:bidi="he-IL"/>
        </w:rPr>
        <w:t>הרץ</w:t>
      </w:r>
      <w:r>
        <w:rPr>
          <w:rFonts w:hint="cs"/>
          <w:sz w:val="24"/>
          <w:szCs w:val="24"/>
          <w:rtl/>
        </w:rPr>
        <w:t>,</w:t>
      </w:r>
      <w:r>
        <w:rPr>
          <w:sz w:val="24"/>
          <w:szCs w:val="24"/>
        </w:rPr>
        <w:t xml:space="preserve"> </w:t>
      </w:r>
      <w:r w:rsidR="004F172E">
        <w:rPr>
          <w:rFonts w:hint="cs"/>
          <w:sz w:val="24"/>
          <w:szCs w:val="24"/>
          <w:rtl/>
          <w:lang w:bidi="he-IL"/>
        </w:rPr>
        <w:t>בהפרדה</w:t>
      </w:r>
      <w:r>
        <w:rPr>
          <w:rFonts w:hint="cs"/>
          <w:sz w:val="24"/>
          <w:szCs w:val="24"/>
          <w:rtl/>
          <w:lang w:bidi="he-IL"/>
        </w:rPr>
        <w:t xml:space="preserve"> של </w:t>
      </w:r>
      <w:r>
        <w:rPr>
          <w:rFonts w:hint="cs"/>
          <w:sz w:val="24"/>
          <w:szCs w:val="24"/>
          <w:rtl/>
        </w:rPr>
        <w:t xml:space="preserve">2304 </w:t>
      </w:r>
      <w:r>
        <w:rPr>
          <w:rFonts w:hint="cs"/>
          <w:sz w:val="24"/>
          <w:szCs w:val="24"/>
          <w:rtl/>
          <w:lang w:bidi="he-IL"/>
        </w:rPr>
        <w:t xml:space="preserve">על </w:t>
      </w:r>
      <w:r>
        <w:rPr>
          <w:rFonts w:hint="cs"/>
          <w:sz w:val="24"/>
          <w:szCs w:val="24"/>
          <w:rtl/>
        </w:rPr>
        <w:t xml:space="preserve">860 </w:t>
      </w:r>
      <w:r w:rsidR="004F172E">
        <w:rPr>
          <w:rFonts w:hint="cs"/>
          <w:sz w:val="24"/>
          <w:szCs w:val="24"/>
          <w:rtl/>
          <w:lang w:bidi="he-IL"/>
        </w:rPr>
        <w:t>פיקסלים</w:t>
      </w:r>
      <w:r>
        <w:rPr>
          <w:rFonts w:hint="cs"/>
          <w:sz w:val="24"/>
          <w:szCs w:val="24"/>
          <w:rtl/>
        </w:rPr>
        <w:t>.</w:t>
      </w:r>
    </w:p>
    <w:p w:rsidR="00FB6725" w:rsidRDefault="00FB6725" w:rsidP="00FB6725">
      <w:pPr>
        <w:bidi/>
        <w:spacing w:line="360" w:lineRule="auto"/>
        <w:jc w:val="both"/>
        <w:rPr>
          <w:sz w:val="24"/>
          <w:szCs w:val="24"/>
          <w:rtl/>
        </w:rPr>
      </w:pPr>
    </w:p>
    <w:p w:rsidR="00FB6725" w:rsidRDefault="00FB6725" w:rsidP="00FB6725">
      <w:pPr>
        <w:bidi/>
        <w:spacing w:line="360" w:lineRule="auto"/>
        <w:jc w:val="both"/>
        <w:rPr>
          <w:sz w:val="24"/>
          <w:szCs w:val="24"/>
          <w:rtl/>
        </w:rPr>
      </w:pPr>
      <w:r>
        <w:rPr>
          <w:rFonts w:hint="cs"/>
          <w:sz w:val="24"/>
          <w:szCs w:val="24"/>
          <w:rtl/>
          <w:lang w:bidi="he-IL"/>
        </w:rPr>
        <w:t xml:space="preserve">בוצעו </w:t>
      </w:r>
      <w:r>
        <w:rPr>
          <w:rFonts w:hint="cs"/>
          <w:sz w:val="24"/>
          <w:szCs w:val="24"/>
          <w:rtl/>
        </w:rPr>
        <w:t xml:space="preserve">40 </w:t>
      </w:r>
      <w:r>
        <w:rPr>
          <w:rFonts w:hint="cs"/>
          <w:sz w:val="24"/>
          <w:szCs w:val="24"/>
          <w:rtl/>
          <w:lang w:bidi="he-IL"/>
        </w:rPr>
        <w:t>חזרות על הניסוי</w:t>
      </w:r>
      <w:r>
        <w:rPr>
          <w:rFonts w:hint="cs"/>
          <w:sz w:val="24"/>
          <w:szCs w:val="24"/>
          <w:rtl/>
        </w:rPr>
        <w:t xml:space="preserve">, </w:t>
      </w:r>
      <w:r>
        <w:rPr>
          <w:rFonts w:hint="cs"/>
          <w:sz w:val="24"/>
          <w:szCs w:val="24"/>
          <w:rtl/>
          <w:lang w:bidi="he-IL"/>
        </w:rPr>
        <w:t xml:space="preserve">כל חזרה ארכה </w:t>
      </w:r>
      <w:r>
        <w:rPr>
          <w:rFonts w:hint="cs"/>
          <w:sz w:val="24"/>
          <w:szCs w:val="24"/>
          <w:rtl/>
        </w:rPr>
        <w:t xml:space="preserve">10 </w:t>
      </w:r>
      <w:r>
        <w:rPr>
          <w:rFonts w:hint="cs"/>
          <w:sz w:val="24"/>
          <w:szCs w:val="24"/>
          <w:rtl/>
          <w:lang w:bidi="he-IL"/>
        </w:rPr>
        <w:t xml:space="preserve">עד </w:t>
      </w:r>
      <w:r>
        <w:rPr>
          <w:rFonts w:hint="cs"/>
          <w:sz w:val="24"/>
          <w:szCs w:val="24"/>
          <w:rtl/>
        </w:rPr>
        <w:t xml:space="preserve">15 </w:t>
      </w:r>
      <w:r>
        <w:rPr>
          <w:rFonts w:hint="cs"/>
          <w:sz w:val="24"/>
          <w:szCs w:val="24"/>
          <w:rtl/>
          <w:lang w:bidi="he-IL"/>
        </w:rPr>
        <w:t>דקות</w:t>
      </w:r>
      <w:r>
        <w:rPr>
          <w:rFonts w:hint="cs"/>
          <w:sz w:val="24"/>
          <w:szCs w:val="24"/>
          <w:rtl/>
        </w:rPr>
        <w:t>.</w:t>
      </w:r>
    </w:p>
    <w:p w:rsidR="00FB6725" w:rsidRDefault="00956966" w:rsidP="00277874">
      <w:pPr>
        <w:pStyle w:val="Heading2"/>
        <w:bidi/>
        <w:rPr>
          <w:rtl/>
          <w:lang w:bidi="he-IL"/>
        </w:rPr>
      </w:pPr>
      <w:bookmarkStart w:id="20" w:name="_Toc535337745"/>
      <w:r>
        <w:rPr>
          <w:rFonts w:hint="cs"/>
          <w:rtl/>
          <w:lang w:bidi="he-IL"/>
        </w:rPr>
        <w:t>2</w:t>
      </w:r>
      <w:commentRangeStart w:id="21"/>
      <w:r w:rsidR="00C11C0E">
        <w:rPr>
          <w:rFonts w:hint="cs"/>
          <w:rtl/>
          <w:lang w:bidi="he-IL"/>
        </w:rPr>
        <w:t>.</w:t>
      </w:r>
      <w:r w:rsidR="00277874">
        <w:rPr>
          <w:rFonts w:hint="cs"/>
          <w:rtl/>
          <w:lang w:bidi="he-IL"/>
        </w:rPr>
        <w:t>5</w:t>
      </w:r>
      <w:r w:rsidR="00C11C0E">
        <w:rPr>
          <w:rFonts w:hint="cs"/>
          <w:rtl/>
          <w:lang w:bidi="he-IL"/>
        </w:rPr>
        <w:t xml:space="preserve"> </w:t>
      </w:r>
      <w:r w:rsidR="000B72D6">
        <w:rPr>
          <w:rFonts w:hint="cs"/>
          <w:rtl/>
          <w:lang w:bidi="he-IL"/>
        </w:rPr>
        <w:tab/>
        <w:t>תהליך ניתוח המידע</w:t>
      </w:r>
      <w:commentRangeEnd w:id="21"/>
      <w:r w:rsidR="00D52CE1">
        <w:rPr>
          <w:rStyle w:val="CommentReference"/>
          <w:rtl/>
        </w:rPr>
        <w:commentReference w:id="21"/>
      </w:r>
      <w:bookmarkEnd w:id="20"/>
    </w:p>
    <w:p w:rsidR="008A2813" w:rsidRPr="008A2813" w:rsidRDefault="00D52CE1" w:rsidP="00577DDB">
      <w:pPr>
        <w:bidi/>
        <w:spacing w:line="360" w:lineRule="auto"/>
        <w:jc w:val="both"/>
        <w:rPr>
          <w:rtl/>
          <w:lang w:bidi="he-IL"/>
        </w:rPr>
      </w:pPr>
      <w:r>
        <w:rPr>
          <w:rFonts w:hint="cs"/>
          <w:sz w:val="24"/>
          <w:szCs w:val="24"/>
          <w:rtl/>
          <w:lang w:bidi="he-IL"/>
        </w:rPr>
        <w:t xml:space="preserve">המידע שהתקבל מהניסוי עובד בעזרת תוכנת פייתון, גרסה 2.7 (ראה נספח 1). התוכנה השתמשה בספריית </w:t>
      </w:r>
      <w:proofErr w:type="spellStart"/>
      <w:r>
        <w:rPr>
          <w:sz w:val="24"/>
          <w:szCs w:val="24"/>
          <w:lang w:bidi="he-IL"/>
        </w:rPr>
        <w:t>flowtracks</w:t>
      </w:r>
      <w:proofErr w:type="spellEnd"/>
      <w:r>
        <w:rPr>
          <w:rFonts w:hint="cs"/>
          <w:sz w:val="24"/>
          <w:szCs w:val="24"/>
          <w:rtl/>
          <w:lang w:bidi="he-IL"/>
        </w:rPr>
        <w:t xml:space="preserve"> כדי לקרוא מידע על החלקיקים. כעיקרון אופן הפעולה של התוכנה כלל קריאת נתונים, חישוב ערכים מסויימים מתוכם ולאחר מכאן כתיבתם לקובץ </w:t>
      </w:r>
      <w:proofErr w:type="spellStart"/>
      <w:r>
        <w:rPr>
          <w:sz w:val="24"/>
          <w:szCs w:val="24"/>
          <w:lang w:bidi="he-IL"/>
        </w:rPr>
        <w:t>json</w:t>
      </w:r>
      <w:proofErr w:type="spellEnd"/>
      <w:r>
        <w:rPr>
          <w:rFonts w:hint="cs"/>
          <w:sz w:val="24"/>
          <w:szCs w:val="24"/>
          <w:rtl/>
          <w:lang w:bidi="he-IL"/>
        </w:rPr>
        <w:t>. בנוסף ל</w:t>
      </w:r>
      <w:proofErr w:type="spellStart"/>
      <w:r>
        <w:rPr>
          <w:sz w:val="24"/>
          <w:szCs w:val="24"/>
          <w:lang w:bidi="he-IL"/>
        </w:rPr>
        <w:t>flowtracks</w:t>
      </w:r>
      <w:proofErr w:type="spellEnd"/>
      <w:r>
        <w:rPr>
          <w:rFonts w:hint="cs"/>
          <w:sz w:val="24"/>
          <w:szCs w:val="24"/>
          <w:rtl/>
          <w:lang w:bidi="he-IL"/>
        </w:rPr>
        <w:t xml:space="preserve"> התוכנה כללה שימוש בספרייה </w:t>
      </w:r>
      <w:proofErr w:type="spellStart"/>
      <w:r>
        <w:rPr>
          <w:sz w:val="24"/>
          <w:szCs w:val="24"/>
          <w:lang w:bidi="he-IL"/>
        </w:rPr>
        <w:t>numpy</w:t>
      </w:r>
      <w:proofErr w:type="spellEnd"/>
      <w:r>
        <w:rPr>
          <w:rFonts w:hint="cs"/>
          <w:sz w:val="24"/>
          <w:szCs w:val="24"/>
          <w:rtl/>
          <w:lang w:bidi="he-IL"/>
        </w:rPr>
        <w:t xml:space="preserve"> ובספרייה </w:t>
      </w:r>
      <w:proofErr w:type="spellStart"/>
      <w:r>
        <w:rPr>
          <w:sz w:val="24"/>
          <w:szCs w:val="24"/>
          <w:lang w:bidi="he-IL"/>
        </w:rPr>
        <w:t>json</w:t>
      </w:r>
      <w:proofErr w:type="spellEnd"/>
      <w:r>
        <w:rPr>
          <w:rFonts w:hint="cs"/>
          <w:sz w:val="24"/>
          <w:szCs w:val="24"/>
          <w:rtl/>
          <w:lang w:bidi="he-IL"/>
        </w:rPr>
        <w:t>.</w:t>
      </w:r>
    </w:p>
    <w:p w:rsidR="00FB6725" w:rsidRDefault="00956966" w:rsidP="00277874">
      <w:pPr>
        <w:pStyle w:val="Heading2"/>
        <w:bidi/>
        <w:rPr>
          <w:rtl/>
        </w:rPr>
      </w:pPr>
      <w:bookmarkStart w:id="22" w:name="_Toc535337746"/>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 </w:t>
      </w:r>
      <w:r w:rsidR="00577DDB">
        <w:rPr>
          <w:rFonts w:hint="cs"/>
          <w:rtl/>
          <w:lang w:bidi="he-IL"/>
        </w:rPr>
        <w:t xml:space="preserve"> נוסחאות ואופן חישוב ה</w:t>
      </w:r>
      <w:r w:rsidR="000B72D6">
        <w:rPr>
          <w:rFonts w:hint="cs"/>
          <w:rtl/>
          <w:lang w:bidi="he-IL"/>
        </w:rPr>
        <w:t xml:space="preserve">ממוצעים </w:t>
      </w:r>
      <w:r w:rsidR="00577DDB">
        <w:rPr>
          <w:rFonts w:hint="cs"/>
          <w:rtl/>
          <w:lang w:bidi="he-IL"/>
        </w:rPr>
        <w:t>ה</w:t>
      </w:r>
      <w:r w:rsidR="000B72D6">
        <w:rPr>
          <w:rFonts w:hint="cs"/>
          <w:rtl/>
          <w:lang w:bidi="he-IL"/>
        </w:rPr>
        <w:t>מרחביים</w:t>
      </w:r>
      <w:bookmarkEnd w:id="22"/>
    </w:p>
    <w:p w:rsidR="00FB6725" w:rsidRDefault="00956966" w:rsidP="00277874">
      <w:pPr>
        <w:pStyle w:val="Heading3"/>
        <w:bidi/>
        <w:rPr>
          <w:rtl/>
        </w:rPr>
      </w:pPr>
      <w:bookmarkStart w:id="23" w:name="_Toc535337747"/>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.1 </w:t>
      </w:r>
      <w:r w:rsidR="000B72D6">
        <w:rPr>
          <w:rFonts w:hint="cs"/>
          <w:rtl/>
          <w:lang w:bidi="he-IL"/>
        </w:rPr>
        <w:t>ממוצע מרחבי על מהריות</w:t>
      </w:r>
      <w:bookmarkEnd w:id="23"/>
    </w:p>
    <w:p w:rsidR="00397D5F" w:rsidRDefault="00FB6725" w:rsidP="004E6347">
      <w:pPr>
        <w:pStyle w:val="1"/>
        <w:bidi/>
        <w:spacing w:line="360" w:lineRule="auto"/>
        <w:jc w:val="both"/>
        <w:rPr>
          <w:sz w:val="24"/>
          <w:szCs w:val="24"/>
          <w:rtl/>
          <w:lang w:val="en-US" w:eastAsia="en-US"/>
        </w:rPr>
      </w:pPr>
      <w:r>
        <w:rPr>
          <w:rFonts w:hint="cs"/>
          <w:sz w:val="24"/>
          <w:szCs w:val="24"/>
          <w:rtl/>
          <w:lang w:val="en-US" w:eastAsia="en-US"/>
        </w:rPr>
        <w:t xml:space="preserve">כדי לחשב חלק גדול מהערכים בתוכנה נדרש המידע על המהירויות הממוצעות של החלקיקים. כדי לחשב את המהירות הממוצעת של החלקיקים במיקום מסויים חולק מרחב המדידה לקוביות בגודל </w:t>
      </w:r>
      <w:r>
        <w:rPr>
          <w:sz w:val="24"/>
          <w:szCs w:val="24"/>
          <w:lang w:val="en-US" w:eastAsia="en-US"/>
        </w:rPr>
        <w:t>1x1x1</w:t>
      </w:r>
      <w:r>
        <w:rPr>
          <w:rFonts w:hint="cs"/>
          <w:sz w:val="24"/>
          <w:szCs w:val="24"/>
          <w:rtl/>
          <w:lang w:val="en-US" w:eastAsia="en-US"/>
        </w:rPr>
        <w:t xml:space="preserve"> ס"מ. למעשה, כל הנקודות בתוך הקובייה </w:t>
      </w:r>
      <w:r>
        <w:rPr>
          <w:sz w:val="24"/>
          <w:szCs w:val="24"/>
          <w:lang w:val="en-US" w:eastAsia="en-US"/>
        </w:rPr>
        <w:t>p = (</w:t>
      </w:r>
      <w:proofErr w:type="spellStart"/>
      <w:r>
        <w:rPr>
          <w:sz w:val="24"/>
          <w:szCs w:val="24"/>
          <w:lang w:val="en-US" w:eastAsia="en-US"/>
        </w:rPr>
        <w:t>p</w:t>
      </w:r>
      <w:r>
        <w:rPr>
          <w:sz w:val="24"/>
          <w:szCs w:val="24"/>
          <w:vertAlign w:val="subscript"/>
          <w:lang w:val="en-US" w:eastAsia="en-US"/>
        </w:rPr>
        <w:t>x</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y</w:t>
      </w:r>
      <w:proofErr w:type="spellEnd"/>
      <w:r>
        <w:rPr>
          <w:sz w:val="24"/>
          <w:szCs w:val="24"/>
          <w:lang w:val="en-US" w:eastAsia="en-US"/>
        </w:rPr>
        <w:t xml:space="preserve">, </w:t>
      </w:r>
      <w:proofErr w:type="spellStart"/>
      <w:r>
        <w:rPr>
          <w:sz w:val="24"/>
          <w:szCs w:val="24"/>
          <w:lang w:val="en-US" w:eastAsia="en-US"/>
        </w:rPr>
        <w:t>p</w:t>
      </w:r>
      <w:r>
        <w:rPr>
          <w:sz w:val="24"/>
          <w:szCs w:val="24"/>
          <w:vertAlign w:val="subscript"/>
          <w:lang w:val="en-US" w:eastAsia="en-US"/>
        </w:rPr>
        <w:t>z</w:t>
      </w:r>
      <w:proofErr w:type="spellEnd"/>
      <w:r>
        <w:rPr>
          <w:sz w:val="24"/>
          <w:szCs w:val="24"/>
          <w:lang w:val="en-US" w:eastAsia="en-US"/>
        </w:rPr>
        <w:t>)</w:t>
      </w:r>
      <w:r>
        <w:rPr>
          <w:rFonts w:hint="cs"/>
          <w:sz w:val="24"/>
          <w:szCs w:val="24"/>
          <w:rtl/>
          <w:lang w:val="en-US" w:eastAsia="en-US"/>
        </w:rPr>
        <w:t xml:space="preserve"> מוגדרות כקבוצת החלקיקים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כך שכל חלקיק </w:t>
      </w:r>
      <w:r>
        <w:rPr>
          <w:sz w:val="24"/>
          <w:szCs w:val="24"/>
          <w:lang w:val="en-US" w:eastAsia="en-US"/>
        </w:rPr>
        <w:t>t</w:t>
      </w:r>
      <w:r>
        <w:rPr>
          <w:rFonts w:hint="cs"/>
          <w:sz w:val="24"/>
          <w:szCs w:val="24"/>
          <w:rtl/>
          <w:lang w:val="en-US" w:eastAsia="en-US"/>
        </w:rPr>
        <w:t xml:space="preserve"> עבורו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-0.5&lt;</m:t>
        </m:r>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i</m:t>
            </m:r>
          </m:sub>
        </m:sSub>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p</m:t>
            </m:r>
          </m:e>
          <m:sub>
            <m:r>
              <w:rPr>
                <w:rFonts w:ascii="Cambria Math" w:hAnsi="Cambria Math"/>
                <w:sz w:val="24"/>
                <w:szCs w:val="24"/>
                <w:lang w:val="en-US" w:eastAsia="en-US"/>
              </w:rPr>
              <m:t>i</m:t>
            </m:r>
          </m:sub>
        </m:sSub>
        <m:r>
          <w:rPr>
            <w:rFonts w:ascii="Cambria Math" w:hAnsi="Cambria Math"/>
            <w:sz w:val="24"/>
            <w:szCs w:val="24"/>
            <w:lang w:val="en-US" w:eastAsia="en-US"/>
          </w:rPr>
          <m:t>+0.5</m:t>
        </m:r>
      </m:oMath>
      <w:r>
        <w:rPr>
          <w:rFonts w:hint="cs"/>
          <w:sz w:val="24"/>
          <w:szCs w:val="24"/>
          <w:rtl/>
          <w:lang w:val="en-US" w:eastAsia="en-US"/>
        </w:rPr>
        <w:t xml:space="preserve"> מוכל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 xml:space="preserve">. </w:t>
      </w:r>
      <w:r w:rsidR="004E6347">
        <w:rPr>
          <w:rFonts w:hint="cs"/>
          <w:sz w:val="24"/>
          <w:szCs w:val="24"/>
          <w:rtl/>
          <w:lang w:val="en-US" w:eastAsia="en-US"/>
        </w:rPr>
        <w:t>ה</w:t>
      </w:r>
      <w:r>
        <w:rPr>
          <w:rFonts w:hint="cs"/>
          <w:sz w:val="24"/>
          <w:szCs w:val="24"/>
          <w:rtl/>
          <w:lang w:val="en-US" w:eastAsia="en-US"/>
        </w:rPr>
        <w:t xml:space="preserve">מהירות הממוצעת בנקודה </w:t>
      </w:r>
      <w:r>
        <w:rPr>
          <w:sz w:val="24"/>
          <w:szCs w:val="24"/>
          <w:lang w:val="en-US" w:eastAsia="en-US"/>
        </w:rPr>
        <w:t>p</w:t>
      </w:r>
      <w:r>
        <w:rPr>
          <w:rFonts w:hint="cs"/>
          <w:sz w:val="24"/>
          <w:szCs w:val="24"/>
          <w:rtl/>
          <w:lang w:val="en-US" w:eastAsia="en-US"/>
        </w:rPr>
        <w:t xml:space="preserve"> חושבה כממוצע המהירויות של החלקיקים ב</w:t>
      </w:r>
      <w:proofErr w:type="spellStart"/>
      <w:r>
        <w:rPr>
          <w:sz w:val="24"/>
          <w:szCs w:val="24"/>
          <w:lang w:val="en-US" w:eastAsia="en-US"/>
        </w:rPr>
        <w:t>B</w:t>
      </w:r>
      <w:r>
        <w:rPr>
          <w:sz w:val="24"/>
          <w:szCs w:val="24"/>
          <w:vertAlign w:val="subscript"/>
          <w:lang w:val="en-US" w:eastAsia="en-US"/>
        </w:rPr>
        <w:t>p</w:t>
      </w:r>
      <w:proofErr w:type="spellEnd"/>
      <w:r>
        <w:rPr>
          <w:rFonts w:hint="cs"/>
          <w:sz w:val="24"/>
          <w:szCs w:val="24"/>
          <w:rtl/>
          <w:lang w:val="en-US" w:eastAsia="en-US"/>
        </w:rPr>
        <w:softHyphen/>
        <w:t>.</w:t>
      </w:r>
      <w:r w:rsidR="00397D5F">
        <w:rPr>
          <w:rFonts w:hint="cs"/>
          <w:sz w:val="24"/>
          <w:szCs w:val="24"/>
          <w:rtl/>
          <w:lang w:val="en-US" w:eastAsia="en-US"/>
        </w:rPr>
        <w:t xml:space="preserve"> ניתן לראות זאת בנוסחה 11, בה </w:t>
      </w:r>
      <w:r w:rsidR="00397D5F">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oMath>
      <w:r w:rsidR="00397D5F">
        <w:rPr>
          <w:rFonts w:hint="cs"/>
          <w:sz w:val="24"/>
          <w:szCs w:val="24"/>
          <w:rtl/>
          <w:lang w:val="en-US" w:eastAsia="en-US"/>
        </w:rPr>
        <w:t xml:space="preserve">היא המהירות הממוצעת על פי זמן ומרחב בקובייה </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oMath>
      <w:r w:rsidR="00397D5F">
        <w:rPr>
          <w:rFonts w:hint="cs"/>
          <w:sz w:val="24"/>
          <w:szCs w:val="24"/>
          <w:rtl/>
          <w:lang w:val="en-US" w:eastAsia="en-US"/>
        </w:rPr>
        <w:t xml:space="preserve">, </w:t>
      </w:r>
      <w:proofErr w:type="gramStart"/>
      <w:r w:rsidR="00397D5F">
        <w:rPr>
          <w:sz w:val="24"/>
          <w:szCs w:val="24"/>
          <w:lang w:val="en-US" w:eastAsia="en-US"/>
        </w:rPr>
        <w:t>T</w:t>
      </w:r>
      <w:r w:rsidR="00397D5F">
        <w:rPr>
          <w:rFonts w:hint="cs"/>
          <w:sz w:val="24"/>
          <w:szCs w:val="24"/>
          <w:rtl/>
          <w:lang w:val="en-US" w:eastAsia="en-US"/>
        </w:rPr>
        <w:t xml:space="preserve"> היא</w:t>
      </w:r>
      <w:r w:rsidR="00367637">
        <w:rPr>
          <w:rFonts w:hint="cs"/>
          <w:sz w:val="24"/>
          <w:szCs w:val="24"/>
          <w:rtl/>
          <w:lang w:val="en-US" w:eastAsia="en-US"/>
        </w:rPr>
        <w:t xml:space="preserve"> קבוצת</w:t>
      </w:r>
      <w:r w:rsidR="00397D5F">
        <w:rPr>
          <w:rFonts w:hint="cs"/>
          <w:sz w:val="24"/>
          <w:szCs w:val="24"/>
          <w:rtl/>
          <w:lang w:val="en-US" w:eastAsia="en-US"/>
        </w:rPr>
        <w:t xml:space="preserve"> </w:t>
      </w:r>
      <w:r w:rsidR="002779F6">
        <w:rPr>
          <w:rFonts w:hint="cs"/>
          <w:sz w:val="24"/>
          <w:szCs w:val="24"/>
          <w:rtl/>
          <w:lang w:val="en-US" w:eastAsia="en-US"/>
        </w:rPr>
        <w:t>מצבי החלקיקים (מיקום, מהירות ותאוצה) בכל נקודה בזמן</w:t>
      </w:r>
      <w:r w:rsidR="00397D5F">
        <w:rPr>
          <w:rFonts w:hint="cs"/>
          <w:sz w:val="24"/>
          <w:szCs w:val="24"/>
          <w:rtl/>
          <w:lang w:val="en-US" w:eastAsia="en-US"/>
        </w:rPr>
        <w:t xml:space="preserve"> ו-</w:t>
      </w:r>
      <m:oMath>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oMath>
      <w:r w:rsidR="00397D5F">
        <w:rPr>
          <w:rFonts w:hint="cs"/>
          <w:sz w:val="24"/>
          <w:szCs w:val="24"/>
          <w:rtl/>
          <w:lang w:val="en-US" w:eastAsia="en-US"/>
        </w:rPr>
        <w:t xml:space="preserve"> היא</w:t>
      </w:r>
      <w:r w:rsidR="00D31B2D">
        <w:rPr>
          <w:rFonts w:hint="cs"/>
          <w:sz w:val="24"/>
          <w:szCs w:val="24"/>
          <w:rtl/>
          <w:lang w:val="en-US" w:eastAsia="en-US"/>
        </w:rPr>
        <w:t xml:space="preserve"> רכיב</w:t>
      </w:r>
      <w:r w:rsidR="00397D5F">
        <w:rPr>
          <w:rFonts w:hint="cs"/>
          <w:sz w:val="24"/>
          <w:szCs w:val="24"/>
          <w:rtl/>
          <w:lang w:val="en-US" w:eastAsia="en-US"/>
        </w:rPr>
        <w:t xml:space="preserve"> מהירות החלקיק </w:t>
      </w:r>
      <w:r w:rsidR="00D31B2D">
        <w:rPr>
          <w:rFonts w:hint="cs"/>
          <w:sz w:val="24"/>
          <w:szCs w:val="24"/>
          <w:rtl/>
          <w:lang w:val="en-US" w:eastAsia="en-US"/>
        </w:rPr>
        <w:t>ב</w:t>
      </w:r>
      <w:r w:rsidR="00397D5F">
        <w:rPr>
          <w:rFonts w:hint="cs"/>
          <w:sz w:val="24"/>
          <w:szCs w:val="24"/>
          <w:rtl/>
          <w:lang w:val="en-US" w:eastAsia="en-US"/>
        </w:rPr>
        <w:t>כיוון הזרימה.</w:t>
      </w:r>
      <w:proofErr w:type="gramEnd"/>
    </w:p>
    <w:p w:rsidR="00397D5F" w:rsidRPr="00367637" w:rsidRDefault="00397D5F" w:rsidP="00367637">
      <w:pPr>
        <w:pStyle w:val="1"/>
        <w:bidi/>
        <w:spacing w:line="360" w:lineRule="auto"/>
        <w:jc w:val="both"/>
        <w:rPr>
          <w:i/>
          <w:sz w:val="24"/>
          <w:szCs w:val="24"/>
          <w:lang w:val="en-US" w:eastAsia="en-US"/>
        </w:rPr>
      </w:pPr>
      <w:r>
        <w:rPr>
          <w:sz w:val="24"/>
          <w:szCs w:val="24"/>
          <w:lang w:val="en-US" w:eastAsia="en-US"/>
        </w:rPr>
        <w:t>(11)</w:t>
      </w:r>
      <w:r>
        <w:rPr>
          <w:sz w:val="24"/>
          <w:szCs w:val="24"/>
          <w:lang w:val="en-US" w:eastAsia="en-US"/>
        </w:rPr>
        <w:tab/>
        <w:t xml:space="preserve">                                        </w:t>
      </w:r>
      <w:r>
        <w:rPr>
          <w:sz w:val="24"/>
          <w:szCs w:val="24"/>
          <w:lang w:val="en-US" w:eastAsia="en-US"/>
        </w:rPr>
        <w:tab/>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m:rPr>
                <m:sty m:val="p"/>
              </m:rPr>
              <w:rPr>
                <w:rFonts w:ascii="Cambria Math" w:hAnsi="Cambria Math"/>
                <w:sz w:val="24"/>
                <w:szCs w:val="24"/>
                <w:lang w:val="en-US" w:eastAsia="en-US"/>
              </w:rPr>
              <m:t>1</m:t>
            </m:r>
            <m:ctrlPr>
              <w:rPr>
                <w:rFonts w:ascii="Cambria Math" w:hAnsi="Cambria Math"/>
                <w:sz w:val="24"/>
                <w:szCs w:val="24"/>
                <w:lang w:val="en-US" w:eastAsia="en-US"/>
              </w:rPr>
            </m:ctrlPr>
          </m:num>
          <m:den>
            <m:r>
              <w:rPr>
                <w:rFonts w:ascii="Cambria Math" w:hAnsi="Cambria Math"/>
                <w:sz w:val="24"/>
                <w:szCs w:val="24"/>
                <w:lang w:val="en-US" w:eastAsia="en-US"/>
              </w:rPr>
              <m: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r>
              <w:rPr>
                <w:rFonts w:ascii="Cambria Math" w:hAnsi="Cambria Math"/>
                <w:sz w:val="24"/>
                <w:szCs w:val="24"/>
                <w:lang w:val="en-US" w:eastAsia="en-US"/>
              </w:rPr>
              <m:t>|</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t∈</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p</m:t>
                </m:r>
              </m:sub>
            </m:sSub>
          </m:sub>
          <m:sup>
            <m:r>
              <w:rPr>
                <w:rFonts w:ascii="Cambria Math" w:hAnsi="Cambria Math"/>
                <w:sz w:val="24"/>
                <w:szCs w:val="24"/>
                <w:lang w:val="en-US" w:eastAsia="en-US"/>
              </w:rPr>
              <m:t>T</m:t>
            </m:r>
          </m:sup>
          <m:e>
            <m:sSub>
              <m:sSubPr>
                <m:ctrlPr>
                  <w:rPr>
                    <w:rFonts w:ascii="Cambria Math" w:hAnsi="Cambria Math"/>
                    <w:i/>
                    <w:sz w:val="24"/>
                    <w:szCs w:val="24"/>
                    <w:lang w:val="en-US" w:eastAsia="en-US"/>
                  </w:rPr>
                </m:ctrlPr>
              </m:sSubPr>
              <m:e>
                <m:r>
                  <w:rPr>
                    <w:rFonts w:ascii="Cambria Math" w:hAnsi="Cambria Math"/>
                    <w:sz w:val="24"/>
                    <w:szCs w:val="24"/>
                    <w:lang w:val="en-US" w:eastAsia="en-US"/>
                  </w:rPr>
                  <m:t>t</m:t>
                </m:r>
              </m:e>
              <m:sub>
                <m:r>
                  <w:rPr>
                    <w:rFonts w:ascii="Cambria Math" w:hAnsi="Cambria Math"/>
                    <w:sz w:val="24"/>
                    <w:szCs w:val="24"/>
                    <w:lang w:val="en-US" w:eastAsia="en-US"/>
                  </w:rPr>
                  <m:t>u</m:t>
                </m:r>
              </m:sub>
            </m:sSub>
          </m:e>
        </m:nary>
      </m:oMath>
    </w:p>
    <w:p w:rsidR="00FB6725" w:rsidRPr="00367637" w:rsidRDefault="00FB6725" w:rsidP="00397D5F">
      <w:pPr>
        <w:pStyle w:val="1"/>
        <w:bidi/>
        <w:spacing w:line="360" w:lineRule="auto"/>
        <w:jc w:val="both"/>
        <w:rPr>
          <w:rFonts w:hint="cs"/>
          <w:sz w:val="24"/>
          <w:szCs w:val="24"/>
          <w:rtl/>
          <w:lang w:val="en-US" w:eastAsia="en-US"/>
        </w:rPr>
      </w:pPr>
      <w:r>
        <w:rPr>
          <w:rFonts w:hint="cs"/>
          <w:sz w:val="24"/>
          <w:szCs w:val="24"/>
          <w:rtl/>
          <w:lang w:val="en-US" w:eastAsia="en-US"/>
        </w:rPr>
        <w:t xml:space="preserve">בנוסף לזאת, חושבה המהירות הממוצעת בחתך גובה מסויים. זה חושב כממוצע המהירויות של כל החלקיקים באותו הגובה (שזה הערך </w:t>
      </w:r>
      <w:proofErr w:type="spellStart"/>
      <w:r>
        <w:rPr>
          <w:sz w:val="24"/>
          <w:szCs w:val="24"/>
          <w:lang w:val="en-US" w:eastAsia="en-US"/>
        </w:rPr>
        <w:t>p</w:t>
      </w:r>
      <w:r>
        <w:rPr>
          <w:sz w:val="24"/>
          <w:szCs w:val="24"/>
          <w:vertAlign w:val="subscript"/>
          <w:lang w:val="en-US" w:eastAsia="en-US"/>
        </w:rPr>
        <w:t>z</w:t>
      </w:r>
      <w:proofErr w:type="spellEnd"/>
      <w:r>
        <w:rPr>
          <w:rFonts w:hint="cs"/>
          <w:sz w:val="24"/>
          <w:szCs w:val="24"/>
          <w:rtl/>
          <w:lang w:val="en-US" w:eastAsia="en-US"/>
        </w:rPr>
        <w:t xml:space="preserve"> של קופסת החלקיק).</w:t>
      </w:r>
      <w:r w:rsidR="00367637">
        <w:rPr>
          <w:rFonts w:hint="cs"/>
          <w:sz w:val="24"/>
          <w:szCs w:val="24"/>
          <w:rtl/>
          <w:lang w:val="en-US" w:eastAsia="en-US"/>
        </w:rPr>
        <w:t xml:space="preserve"> זאת ניתן לראות בנוסחה 12. בנוסחה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oMath>
      <w:r w:rsidR="00367637">
        <w:rPr>
          <w:rFonts w:hint="cs"/>
          <w:sz w:val="24"/>
          <w:szCs w:val="24"/>
          <w:rtl/>
          <w:lang w:val="en-US" w:eastAsia="en-US"/>
        </w:rPr>
        <w:t xml:space="preserve"> היא המהירות ההמוצעת בזמן ומרחב בגובה מסויים, </w:t>
      </w:r>
      <w:r w:rsidR="00367637">
        <w:rPr>
          <w:sz w:val="24"/>
          <w:szCs w:val="24"/>
          <w:lang w:val="en-US" w:eastAsia="en-US"/>
        </w:rPr>
        <w:t>B</w:t>
      </w:r>
      <w:r w:rsidR="00367637">
        <w:rPr>
          <w:rFonts w:hint="cs"/>
          <w:sz w:val="24"/>
          <w:szCs w:val="24"/>
          <w:rtl/>
          <w:lang w:val="en-US" w:eastAsia="en-US"/>
        </w:rPr>
        <w:t xml:space="preserve"> קבוצת כל הקוביות ו-</w:t>
      </w:r>
      <w:proofErr w:type="spellStart"/>
      <w:r w:rsidR="00367637">
        <w:rPr>
          <w:sz w:val="24"/>
          <w:szCs w:val="24"/>
          <w:lang w:val="en-US" w:eastAsia="en-US"/>
        </w:rPr>
        <w:t>b</w:t>
      </w:r>
      <w:r w:rsidR="00367637">
        <w:rPr>
          <w:sz w:val="24"/>
          <w:szCs w:val="24"/>
          <w:vertAlign w:val="subscript"/>
          <w:lang w:val="en-US" w:eastAsia="en-US"/>
        </w:rPr>
        <w:t>z</w:t>
      </w:r>
      <w:proofErr w:type="spellEnd"/>
      <w:r w:rsidR="00367637">
        <w:rPr>
          <w:rFonts w:hint="cs"/>
          <w:sz w:val="24"/>
          <w:szCs w:val="24"/>
          <w:rtl/>
          <w:lang w:val="en-US" w:eastAsia="en-US"/>
        </w:rPr>
        <w:t xml:space="preserve"> ערך הגובה של הקובייה.</w:t>
      </w:r>
    </w:p>
    <w:p w:rsidR="00606552" w:rsidRDefault="00606552" w:rsidP="00367637">
      <w:pPr>
        <w:pStyle w:val="1"/>
        <w:bidi/>
        <w:spacing w:line="360" w:lineRule="auto"/>
        <w:jc w:val="both"/>
        <w:rPr>
          <w:rFonts w:hint="cs"/>
          <w:sz w:val="24"/>
          <w:szCs w:val="24"/>
          <w:rtl/>
          <w:lang w:val="en-US" w:eastAsia="en-US"/>
        </w:rPr>
      </w:pPr>
      <w:r>
        <w:rPr>
          <w:rFonts w:hint="cs"/>
          <w:sz w:val="24"/>
          <w:szCs w:val="24"/>
          <w:rtl/>
          <w:lang w:val="en-US" w:eastAsia="en-US"/>
        </w:rPr>
        <w:t>(12)</w:t>
      </w:r>
      <w:r w:rsidR="00367637">
        <w:rPr>
          <w:rFonts w:hint="cs"/>
          <w:sz w:val="24"/>
          <w:szCs w:val="24"/>
          <w:rtl/>
          <w:lang w:val="en-US" w:eastAsia="en-US"/>
        </w:rPr>
        <w:t xml:space="preserve">                                          </w:t>
      </w:r>
      <w:r w:rsidR="00367637">
        <w:rPr>
          <w:sz w:val="24"/>
          <w:szCs w:val="24"/>
          <w:lang w:val="en-US" w:eastAsia="en-US"/>
        </w:rPr>
        <w:t xml:space="preserve">        </w:t>
      </w:r>
      <m:oMath>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h</m:t>
                </m:r>
              </m:sub>
            </m:sSub>
          </m:e>
        </m:d>
        <m:r>
          <w:rPr>
            <w:rFonts w:ascii="Cambria Math" w:hAnsi="Cambria Math"/>
            <w:sz w:val="24"/>
            <w:szCs w:val="24"/>
            <w:lang w:val="en-US" w:eastAsia="en-US"/>
          </w:rPr>
          <m:t>=</m:t>
        </m:r>
        <m:f>
          <m:fPr>
            <m:ctrlPr>
              <w:rPr>
                <w:rFonts w:ascii="Cambria Math" w:hAnsi="Cambria Math"/>
                <w:i/>
                <w:sz w:val="24"/>
                <w:szCs w:val="24"/>
                <w:lang w:val="en-US" w:eastAsia="en-US"/>
              </w:rPr>
            </m:ctrlPr>
          </m:fPr>
          <m:num>
            <m:r>
              <w:rPr>
                <w:rFonts w:ascii="Cambria Math" w:hAnsi="Cambria Math"/>
                <w:sz w:val="24"/>
                <w:szCs w:val="24"/>
                <w:lang w:val="en-US" w:eastAsia="en-US"/>
              </w:rPr>
              <m:t>1</m:t>
            </m:r>
          </m:num>
          <m:den>
            <m:r>
              <w:rPr>
                <w:rFonts w:ascii="Cambria Math" w:hAnsi="Cambria Math"/>
                <w:sz w:val="24"/>
                <w:szCs w:val="24"/>
                <w:lang w:val="en-US" w:eastAsia="en-US"/>
              </w:rPr>
              <m:t>n</m:t>
            </m:r>
          </m:den>
        </m:f>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m:t>
            </m:r>
            <m:r>
              <w:rPr>
                <w:rFonts w:ascii="Cambria Math" w:hAnsi="Cambria Math"/>
                <w:sz w:val="24"/>
                <w:szCs w:val="24"/>
                <w:lang w:val="en-US" w:eastAsia="en-US"/>
              </w:rPr>
              <m:t>b|</m:t>
            </m:r>
            <m:d>
              <m:dPr>
                <m:begChr m:val="〈"/>
                <m:endChr m:val="〉"/>
                <m:ctrlPr>
                  <w:rPr>
                    <w:rFonts w:ascii="Cambria Math" w:hAnsi="Cambria Math"/>
                    <w:i/>
                    <w:sz w:val="24"/>
                    <w:szCs w:val="24"/>
                    <w:lang w:val="en-US" w:eastAsia="en-US"/>
                  </w:rPr>
                </m:ctrlPr>
              </m:dPr>
              <m:e>
                <m:sSub>
                  <m:sSubPr>
                    <m:ctrlPr>
                      <w:rPr>
                        <w:rFonts w:ascii="Cambria Math" w:hAnsi="Cambria Math"/>
                        <w:i/>
                        <w:sz w:val="24"/>
                        <w:szCs w:val="24"/>
                        <w:lang w:val="en-US" w:eastAsia="en-US"/>
                      </w:rPr>
                    </m:ctrlPr>
                  </m:sSubPr>
                  <m:e>
                    <m:r>
                      <w:rPr>
                        <w:rFonts w:ascii="Cambria Math" w:hAnsi="Cambria Math"/>
                        <w:sz w:val="24"/>
                        <w:szCs w:val="24"/>
                        <w:lang w:val="en-US" w:eastAsia="en-US"/>
                      </w:rPr>
                      <m:t>u</m:t>
                    </m:r>
                  </m:e>
                  <m:sub>
                    <m:r>
                      <w:rPr>
                        <w:rFonts w:ascii="Cambria Math" w:hAnsi="Cambria Math"/>
                        <w:sz w:val="24"/>
                        <w:szCs w:val="24"/>
                        <w:lang w:val="en-US" w:eastAsia="en-US"/>
                      </w:rPr>
                      <m:t>b</m:t>
                    </m:r>
                  </m:sub>
                </m:sSub>
              </m:e>
            </m:d>
          </m:e>
        </m:nary>
      </m:oMath>
    </w:p>
    <w:p w:rsidR="00367637" w:rsidRDefault="00367637" w:rsidP="00F611F7">
      <w:pPr>
        <w:pStyle w:val="1"/>
        <w:bidi/>
        <w:spacing w:line="360" w:lineRule="auto"/>
        <w:jc w:val="both"/>
        <w:rPr>
          <w:rFonts w:hint="cs"/>
          <w:sz w:val="24"/>
          <w:szCs w:val="24"/>
          <w:rtl/>
          <w:lang w:val="en-US" w:eastAsia="en-US"/>
        </w:rPr>
      </w:pPr>
      <w:r>
        <w:rPr>
          <w:rFonts w:hint="cs"/>
          <w:sz w:val="24"/>
          <w:szCs w:val="24"/>
          <w:rtl/>
          <w:lang w:val="en-US" w:eastAsia="en-US"/>
        </w:rPr>
        <w:t>בנוסף, בנוסחה 1</w:t>
      </w:r>
      <w:r w:rsidR="003D0D18">
        <w:rPr>
          <w:rFonts w:hint="cs"/>
          <w:sz w:val="24"/>
          <w:szCs w:val="24"/>
          <w:rtl/>
          <w:lang w:val="en-US" w:eastAsia="en-US"/>
        </w:rPr>
        <w:t xml:space="preserve">2 </w:t>
      </w:r>
      <m:oMath>
        <m:r>
          <w:rPr>
            <w:rFonts w:ascii="Cambria Math" w:hAnsi="Cambria Math"/>
            <w:sz w:val="24"/>
            <w:szCs w:val="24"/>
            <w:lang w:val="en-US" w:eastAsia="en-US"/>
          </w:rPr>
          <m:t>n=</m:t>
        </m:r>
        <m:nary>
          <m:naryPr>
            <m:chr m:val="∑"/>
            <m:limLoc m:val="undOvr"/>
            <m:ctrlPr>
              <w:rPr>
                <w:rFonts w:ascii="Cambria Math" w:hAnsi="Cambria Math"/>
                <w:i/>
                <w:sz w:val="24"/>
                <w:szCs w:val="24"/>
                <w:lang w:val="en-US" w:eastAsia="en-US"/>
              </w:rPr>
            </m:ctrlPr>
          </m:naryPr>
          <m:sub>
            <m:r>
              <w:rPr>
                <w:rFonts w:ascii="Cambria Math" w:hAnsi="Cambria Math"/>
                <w:sz w:val="24"/>
                <w:szCs w:val="24"/>
                <w:lang w:val="en-US" w:eastAsia="en-US"/>
              </w:rPr>
              <m:t xml:space="preserve">b∈B, </m:t>
            </m:r>
            <m:sSub>
              <m:sSubPr>
                <m:ctrlPr>
                  <w:rPr>
                    <w:rFonts w:ascii="Cambria Math" w:hAnsi="Cambria Math"/>
                    <w:i/>
                    <w:sz w:val="24"/>
                    <w:szCs w:val="24"/>
                    <w:lang w:val="en-US" w:eastAsia="en-US"/>
                  </w:rPr>
                </m:ctrlPr>
              </m:sSubPr>
              <m:e>
                <m:r>
                  <w:rPr>
                    <w:rFonts w:ascii="Cambria Math" w:hAnsi="Cambria Math"/>
                    <w:sz w:val="24"/>
                    <w:szCs w:val="24"/>
                    <w:lang w:val="en-US" w:eastAsia="en-US"/>
                  </w:rPr>
                  <m:t>b</m:t>
                </m:r>
              </m:e>
              <m:sub>
                <m:r>
                  <w:rPr>
                    <w:rFonts w:ascii="Cambria Math" w:hAnsi="Cambria Math"/>
                    <w:sz w:val="24"/>
                    <w:szCs w:val="24"/>
                    <w:lang w:val="en-US" w:eastAsia="en-US"/>
                  </w:rPr>
                  <m:t>z</m:t>
                </m:r>
              </m:sub>
            </m:sSub>
            <m:r>
              <w:rPr>
                <w:rFonts w:ascii="Cambria Math" w:hAnsi="Cambria Math"/>
                <w:sz w:val="24"/>
                <w:szCs w:val="24"/>
                <w:lang w:val="en-US" w:eastAsia="en-US"/>
              </w:rPr>
              <m:t>=h</m:t>
            </m:r>
          </m:sub>
          <m:sup>
            <m:r>
              <w:rPr>
                <w:rFonts w:ascii="Cambria Math" w:hAnsi="Cambria Math"/>
                <w:sz w:val="24"/>
                <w:szCs w:val="24"/>
                <w:lang w:val="en-US" w:eastAsia="en-US"/>
              </w:rPr>
              <m:t>B</m:t>
            </m:r>
          </m:sup>
          <m:e>
            <m:r>
              <w:rPr>
                <w:rFonts w:ascii="Cambria Math" w:hAnsi="Cambria Math"/>
                <w:sz w:val="24"/>
                <w:szCs w:val="24"/>
                <w:lang w:val="en-US" w:eastAsia="en-US"/>
              </w:rPr>
              <m:t>|b|</m:t>
            </m:r>
          </m:e>
        </m:nary>
      </m:oMath>
      <w:r>
        <w:rPr>
          <w:rFonts w:hint="cs"/>
          <w:sz w:val="24"/>
          <w:szCs w:val="24"/>
          <w:rtl/>
          <w:lang w:val="en-US" w:eastAsia="en-US"/>
        </w:rPr>
        <w:t>.</w:t>
      </w:r>
    </w:p>
    <w:p w:rsidR="00FB6725" w:rsidRDefault="00956966" w:rsidP="00277874">
      <w:pPr>
        <w:pStyle w:val="Heading4"/>
        <w:bidi/>
        <w:rPr>
          <w:rtl/>
        </w:rPr>
      </w:pPr>
      <w:r>
        <w:rPr>
          <w:rFonts w:hint="cs"/>
          <w:rtl/>
          <w:lang w:bidi="he-IL"/>
        </w:rPr>
        <w:lastRenderedPageBreak/>
        <w:t>2</w:t>
      </w:r>
      <w:r w:rsidR="00C11C0E">
        <w:rPr>
          <w:rFonts w:hint="cs"/>
          <w:rtl/>
          <w:lang w:bidi="he-IL"/>
        </w:rPr>
        <w:t>.</w:t>
      </w:r>
      <w:r w:rsidR="00277874">
        <w:rPr>
          <w:rFonts w:hint="cs"/>
          <w:rtl/>
          <w:lang w:bidi="he-IL"/>
        </w:rPr>
        <w:t>6</w:t>
      </w:r>
      <w:r w:rsidR="00C11C0E">
        <w:rPr>
          <w:rFonts w:hint="cs"/>
          <w:rtl/>
          <w:lang w:bidi="he-IL"/>
        </w:rPr>
        <w:t xml:space="preserve">.1.1 </w:t>
      </w:r>
      <w:r w:rsidR="000B72D6">
        <w:rPr>
          <w:rFonts w:hint="cs"/>
          <w:rtl/>
          <w:lang w:bidi="he-IL"/>
        </w:rPr>
        <w:t>ממוצע מרחבי על תאוצה</w:t>
      </w:r>
    </w:p>
    <w:p w:rsidR="00FB6725" w:rsidRPr="00B66F8A" w:rsidRDefault="00FB6725" w:rsidP="00A544BF">
      <w:pPr>
        <w:pStyle w:val="1"/>
        <w:bidi/>
        <w:spacing w:line="360" w:lineRule="auto"/>
        <w:jc w:val="both"/>
        <w:rPr>
          <w:sz w:val="24"/>
          <w:szCs w:val="24"/>
          <w:rtl/>
          <w:lang w:val="en-US" w:eastAsia="en-US"/>
        </w:rPr>
      </w:pPr>
      <w:r w:rsidRPr="00B66F8A">
        <w:rPr>
          <w:rFonts w:hint="cs"/>
          <w:sz w:val="24"/>
          <w:szCs w:val="24"/>
          <w:rtl/>
          <w:lang w:val="en-US" w:eastAsia="en-US"/>
        </w:rPr>
        <w:t>התאוצות ח</w:t>
      </w:r>
      <w:r>
        <w:rPr>
          <w:rFonts w:hint="cs"/>
          <w:sz w:val="24"/>
          <w:szCs w:val="24"/>
          <w:rtl/>
          <w:lang w:val="en-US" w:eastAsia="en-US"/>
        </w:rPr>
        <w:t>ושבו באותו דרך כמו המהירויות</w:t>
      </w:r>
      <w:r w:rsidR="003D0D18">
        <w:rPr>
          <w:rFonts w:hint="cs"/>
          <w:sz w:val="24"/>
          <w:szCs w:val="24"/>
          <w:rtl/>
          <w:lang w:val="en-US" w:eastAsia="en-US"/>
        </w:rPr>
        <w:t xml:space="preserve">, כאשר </w:t>
      </w:r>
      <w:proofErr w:type="spellStart"/>
      <w:r w:rsidR="003D0D18">
        <w:rPr>
          <w:sz w:val="24"/>
          <w:szCs w:val="24"/>
          <w:lang w:val="en-US" w:eastAsia="en-US"/>
        </w:rPr>
        <w:t>t</w:t>
      </w:r>
      <w:r w:rsidR="003D0D18">
        <w:rPr>
          <w:sz w:val="24"/>
          <w:szCs w:val="24"/>
          <w:vertAlign w:val="subscript"/>
          <w:lang w:val="en-US" w:eastAsia="en-US"/>
        </w:rPr>
        <w:t>u</w:t>
      </w:r>
      <w:proofErr w:type="spellEnd"/>
      <w:r w:rsidR="003D0D18">
        <w:rPr>
          <w:rFonts w:hint="cs"/>
          <w:sz w:val="24"/>
          <w:szCs w:val="24"/>
          <w:rtl/>
          <w:lang w:val="en-US" w:eastAsia="en-US"/>
        </w:rPr>
        <w:t xml:space="preserve"> מוחלף ב</w:t>
      </w:r>
      <w:r w:rsidR="003D0D18">
        <w:rPr>
          <w:sz w:val="24"/>
          <w:szCs w:val="24"/>
          <w:lang w:val="en-US" w:eastAsia="en-US"/>
        </w:rPr>
        <w:t>t</w:t>
      </w:r>
      <w:r w:rsidR="003D0D18">
        <w:rPr>
          <w:sz w:val="24"/>
          <w:szCs w:val="24"/>
          <w:vertAlign w:val="subscript"/>
          <w:lang w:val="en-US" w:eastAsia="en-US"/>
        </w:rPr>
        <w:t>a</w:t>
      </w:r>
      <w:r w:rsidR="003D0D18">
        <w:rPr>
          <w:rFonts w:hint="cs"/>
          <w:sz w:val="24"/>
          <w:szCs w:val="24"/>
          <w:rtl/>
          <w:lang w:val="en-US" w:eastAsia="en-US"/>
        </w:rPr>
        <w:t xml:space="preserve"> </w:t>
      </w:r>
      <w:r w:rsidR="003D0D18">
        <w:rPr>
          <w:sz w:val="24"/>
          <w:szCs w:val="24"/>
          <w:rtl/>
          <w:lang w:val="en-US" w:eastAsia="en-US"/>
        </w:rPr>
        <w:t>–</w:t>
      </w:r>
      <w:r w:rsidR="003D0D18">
        <w:rPr>
          <w:rFonts w:hint="cs"/>
          <w:sz w:val="24"/>
          <w:szCs w:val="24"/>
          <w:rtl/>
          <w:lang w:val="en-US" w:eastAsia="en-US"/>
        </w:rPr>
        <w:t xml:space="preserve"> רכיב התאוצה עם כיוון הזרימה</w:t>
      </w:r>
      <w:r>
        <w:rPr>
          <w:rFonts w:hint="cs"/>
          <w:sz w:val="24"/>
          <w:szCs w:val="24"/>
          <w:rtl/>
          <w:lang w:val="en-US" w:eastAsia="en-US"/>
        </w:rPr>
        <w:t xml:space="preserve">. התאוצה בקופסה </w:t>
      </w:r>
      <w:r>
        <w:rPr>
          <w:sz w:val="24"/>
          <w:szCs w:val="24"/>
          <w:lang w:val="en-US" w:eastAsia="en-US"/>
        </w:rPr>
        <w:t>p</w:t>
      </w:r>
      <w:r>
        <w:rPr>
          <w:rFonts w:hint="cs"/>
          <w:sz w:val="24"/>
          <w:szCs w:val="24"/>
          <w:rtl/>
          <w:lang w:val="en-US" w:eastAsia="en-US"/>
        </w:rPr>
        <w:t xml:space="preserve"> היא ממוצע תאוצות החלקיקים בתוך </w:t>
      </w:r>
      <w:r>
        <w:rPr>
          <w:sz w:val="24"/>
          <w:szCs w:val="24"/>
          <w:lang w:val="en-US" w:eastAsia="en-US"/>
        </w:rPr>
        <w:t>B</w:t>
      </w:r>
      <w:r>
        <w:rPr>
          <w:sz w:val="24"/>
          <w:szCs w:val="24"/>
          <w:vertAlign w:val="subscript"/>
          <w:lang w:val="en-US" w:eastAsia="en-US"/>
        </w:rPr>
        <w:t>p</w:t>
      </w:r>
      <w:r>
        <w:rPr>
          <w:rFonts w:hint="cs"/>
          <w:sz w:val="24"/>
          <w:szCs w:val="24"/>
          <w:rtl/>
          <w:lang w:val="en-US" w:eastAsia="en-US"/>
        </w:rPr>
        <w:t>.</w:t>
      </w:r>
    </w:p>
    <w:p w:rsidR="00FB6725" w:rsidRDefault="00956966" w:rsidP="00277874">
      <w:pPr>
        <w:pStyle w:val="Heading3"/>
        <w:bidi/>
      </w:pPr>
      <w:bookmarkStart w:id="24" w:name="_Toc535337748"/>
      <w:r>
        <w:rPr>
          <w:rFonts w:hint="cs"/>
          <w:rtl/>
          <w:lang w:bidi="he-IL"/>
        </w:rPr>
        <w:t>2</w:t>
      </w:r>
      <w:r w:rsidR="00C11C0E">
        <w:rPr>
          <w:rFonts w:hint="cs"/>
          <w:rtl/>
          <w:lang w:bidi="he-IL"/>
        </w:rPr>
        <w:t>.</w:t>
      </w:r>
      <w:r w:rsidR="00277874">
        <w:rPr>
          <w:rFonts w:hint="cs"/>
          <w:rtl/>
          <w:lang w:bidi="he-IL"/>
        </w:rPr>
        <w:t>6</w:t>
      </w:r>
      <w:r w:rsidR="00C11C0E">
        <w:rPr>
          <w:rFonts w:hint="cs"/>
          <w:rtl/>
          <w:lang w:bidi="he-IL"/>
        </w:rPr>
        <w:t xml:space="preserve">.2 </w:t>
      </w:r>
      <w:r w:rsidR="004F0559">
        <w:rPr>
          <w:rFonts w:hint="cs"/>
          <w:rtl/>
          <w:lang w:bidi="he-IL"/>
        </w:rPr>
        <w:t>חישובי הערכים האחרים</w:t>
      </w:r>
      <w:bookmarkEnd w:id="24"/>
    </w:p>
    <w:p w:rsidR="00C821EE" w:rsidRDefault="00FB6725" w:rsidP="00A544BF">
      <w:pPr>
        <w:pStyle w:val="1"/>
        <w:bidi/>
        <w:spacing w:line="360" w:lineRule="auto"/>
        <w:jc w:val="both"/>
        <w:rPr>
          <w:sz w:val="24"/>
          <w:szCs w:val="24"/>
          <w:rtl/>
          <w:lang w:val="en-US" w:eastAsia="en-US"/>
        </w:rPr>
      </w:pPr>
      <w:r>
        <w:rPr>
          <w:rFonts w:hint="cs"/>
          <w:sz w:val="24"/>
          <w:szCs w:val="24"/>
          <w:rtl/>
          <w:lang w:val="en-US" w:eastAsia="en-US"/>
        </w:rPr>
        <w:t>בעזרת ערכי המהירות והתאוצה, שאר הערכים, כמו לחצי הריינולדס, חושבו על פי הנוסחאות המפורשות שלהם.</w:t>
      </w:r>
      <w:sdt>
        <w:sdtPr>
          <w:rPr>
            <w:rFonts w:hint="cs"/>
            <w:sz w:val="24"/>
            <w:szCs w:val="24"/>
            <w:rtl/>
            <w:lang w:val="en-US" w:eastAsia="en-US"/>
          </w:rPr>
          <w:id w:val="-992416081"/>
          <w:citation/>
        </w:sdtPr>
        <w:sdtContent>
          <w:r w:rsidR="000432B5">
            <w:rPr>
              <w:sz w:val="24"/>
              <w:szCs w:val="24"/>
              <w:rtl/>
              <w:lang w:val="en-US" w:eastAsia="en-US"/>
            </w:rPr>
            <w:fldChar w:fldCharType="begin"/>
          </w:r>
          <w:r w:rsidR="00A544BF">
            <w:rPr>
              <w:sz w:val="24"/>
              <w:szCs w:val="24"/>
              <w:rtl/>
              <w:lang w:val="en-US" w:eastAsia="en-US"/>
            </w:rPr>
            <w:instrText xml:space="preserve"> </w:instrText>
          </w:r>
          <w:r w:rsidR="00A544BF">
            <w:rPr>
              <w:rFonts w:hint="cs"/>
              <w:sz w:val="24"/>
              <w:szCs w:val="24"/>
              <w:lang w:val="en-US" w:eastAsia="en-US"/>
            </w:rPr>
            <w:instrText>CITATION</w:instrText>
          </w:r>
          <w:r w:rsidR="00A544BF">
            <w:rPr>
              <w:rFonts w:hint="cs"/>
              <w:sz w:val="24"/>
              <w:szCs w:val="24"/>
              <w:rtl/>
              <w:lang w:val="en-US" w:eastAsia="en-US"/>
            </w:rPr>
            <w:instrText xml:space="preserve"> </w:instrText>
          </w:r>
          <w:r w:rsidR="00A544BF">
            <w:rPr>
              <w:rFonts w:hint="cs"/>
              <w:sz w:val="24"/>
              <w:szCs w:val="24"/>
              <w:lang w:val="en-US" w:eastAsia="en-US"/>
            </w:rPr>
            <w:instrText>Eq2 \l 1037</w:instrText>
          </w:r>
          <w:r w:rsidR="00A544BF">
            <w:rPr>
              <w:sz w:val="24"/>
              <w:szCs w:val="24"/>
              <w:rtl/>
              <w:lang w:val="en-US" w:eastAsia="en-US"/>
            </w:rPr>
            <w:instrText xml:space="preserve"> </w:instrText>
          </w:r>
          <w:r w:rsidR="000432B5">
            <w:rPr>
              <w:sz w:val="24"/>
              <w:szCs w:val="24"/>
              <w:rtl/>
              <w:lang w:val="en-US" w:eastAsia="en-US"/>
            </w:rPr>
            <w:fldChar w:fldCharType="separate"/>
          </w:r>
          <w:r w:rsidR="00707057">
            <w:rPr>
              <w:noProof/>
              <w:sz w:val="24"/>
              <w:szCs w:val="24"/>
              <w:rtl/>
              <w:lang w:val="en-US" w:eastAsia="en-US"/>
            </w:rPr>
            <w:t xml:space="preserve"> </w:t>
          </w:r>
          <w:r w:rsidR="00707057" w:rsidRPr="00707057">
            <w:rPr>
              <w:rFonts w:hint="cs"/>
              <w:noProof/>
              <w:sz w:val="24"/>
              <w:szCs w:val="24"/>
              <w:rtl/>
              <w:lang w:val="en-US" w:eastAsia="en-US"/>
            </w:rPr>
            <w:t>(</w:t>
          </w:r>
          <w:r w:rsidR="00707057" w:rsidRPr="00707057">
            <w:rPr>
              <w:rFonts w:hint="cs"/>
              <w:noProof/>
              <w:sz w:val="24"/>
              <w:szCs w:val="24"/>
              <w:lang w:val="en-US" w:eastAsia="en-US"/>
            </w:rPr>
            <w:t>Moltchanov, Bohbot-Raviv</w:t>
          </w:r>
          <w:r w:rsidR="00707057" w:rsidRPr="00707057">
            <w:rPr>
              <w:rFonts w:hint="cs"/>
              <w:noProof/>
              <w:sz w:val="24"/>
              <w:szCs w:val="24"/>
              <w:rtl/>
              <w:lang w:val="en-US" w:eastAsia="en-US"/>
            </w:rPr>
            <w:t xml:space="preserve">, &amp; </w:t>
          </w:r>
          <w:r w:rsidR="00707057" w:rsidRPr="00707057">
            <w:rPr>
              <w:rFonts w:hint="cs"/>
              <w:noProof/>
              <w:sz w:val="24"/>
              <w:szCs w:val="24"/>
              <w:lang w:val="en-US" w:eastAsia="en-US"/>
            </w:rPr>
            <w:t>Shavit, 2011</w:t>
          </w:r>
          <w:r w:rsidR="00707057" w:rsidRPr="00707057">
            <w:rPr>
              <w:rFonts w:hint="cs"/>
              <w:noProof/>
              <w:sz w:val="24"/>
              <w:szCs w:val="24"/>
              <w:rtl/>
              <w:lang w:val="en-US" w:eastAsia="en-US"/>
            </w:rPr>
            <w:t>)</w:t>
          </w:r>
          <w:r w:rsidR="000432B5">
            <w:rPr>
              <w:sz w:val="24"/>
              <w:szCs w:val="24"/>
              <w:rtl/>
              <w:lang w:val="en-US" w:eastAsia="en-US"/>
            </w:rPr>
            <w:fldChar w:fldCharType="end"/>
          </w:r>
        </w:sdtContent>
      </w:sdt>
      <w:r w:rsidR="00A544BF">
        <w:rPr>
          <w:rFonts w:hint="cs"/>
          <w:sz w:val="24"/>
          <w:szCs w:val="24"/>
          <w:rtl/>
          <w:lang w:val="en-US" w:eastAsia="en-US"/>
        </w:rPr>
        <w:t xml:space="preserve"> </w:t>
      </w:r>
    </w:p>
    <w:p w:rsidR="00C821EE" w:rsidRDefault="00C821EE" w:rsidP="00C821EE">
      <w:pPr>
        <w:rPr>
          <w:rtl/>
          <w:lang w:bidi="he-IL"/>
        </w:rPr>
      </w:pPr>
      <w:r>
        <w:rPr>
          <w:rtl/>
        </w:rPr>
        <w:br w:type="page"/>
      </w:r>
    </w:p>
    <w:p w:rsidR="00495BDA" w:rsidRPr="00495BDA" w:rsidRDefault="00956966" w:rsidP="00495BDA">
      <w:pPr>
        <w:pStyle w:val="Heading1"/>
        <w:bidi/>
        <w:rPr>
          <w:rtl/>
        </w:rPr>
      </w:pPr>
      <w:bookmarkStart w:id="25" w:name="_Toc535337749"/>
      <w:r>
        <w:rPr>
          <w:rFonts w:hint="cs"/>
          <w:rtl/>
          <w:lang w:bidi="he-IL"/>
        </w:rPr>
        <w:lastRenderedPageBreak/>
        <w:t>3</w:t>
      </w:r>
      <w:r w:rsidR="00C821EE">
        <w:rPr>
          <w:rFonts w:hint="cs"/>
          <w:rtl/>
          <w:lang w:bidi="he-IL"/>
        </w:rPr>
        <w:t xml:space="preserve"> </w:t>
      </w:r>
      <w:commentRangeStart w:id="26"/>
      <w:r w:rsidR="00C821EE" w:rsidRPr="00377923">
        <w:rPr>
          <w:rtl/>
          <w:lang w:bidi="he-IL"/>
        </w:rPr>
        <w:t>תוצאות</w:t>
      </w:r>
      <w:bookmarkEnd w:id="25"/>
      <w:commentRangeEnd w:id="26"/>
      <w:r w:rsidR="00524AF2">
        <w:rPr>
          <w:rStyle w:val="CommentReference"/>
          <w:rtl/>
        </w:rPr>
        <w:commentReference w:id="26"/>
      </w:r>
    </w:p>
    <w:p w:rsidR="00495BDA" w:rsidRDefault="00495BDA" w:rsidP="00495BDA">
      <w:pPr>
        <w:pStyle w:val="Heading2"/>
        <w:bidi/>
        <w:rPr>
          <w:rtl/>
          <w:lang w:bidi="he-IL"/>
        </w:rPr>
      </w:pPr>
      <w:r>
        <w:rPr>
          <w:rFonts w:hint="cs"/>
          <w:rtl/>
          <w:lang w:bidi="he-IL"/>
        </w:rPr>
        <w:t>3.1 חישוב מהירות החלקיקים המומצעת עם כיוון הזרימה לפי גובה</w:t>
      </w:r>
    </w:p>
    <w:p w:rsidR="00C821EE" w:rsidRPr="00377923" w:rsidRDefault="00C821EE" w:rsidP="00495BDA">
      <w:pPr>
        <w:bidi/>
        <w:spacing w:line="360" w:lineRule="auto"/>
        <w:jc w:val="both"/>
        <w:rPr>
          <w:rFonts w:asciiTheme="minorBidi" w:hAnsiTheme="minorBidi"/>
          <w:sz w:val="24"/>
          <w:szCs w:val="24"/>
          <w:rtl/>
        </w:rPr>
      </w:pPr>
      <w:r w:rsidRPr="00377923">
        <w:rPr>
          <w:rFonts w:asciiTheme="minorBidi" w:hAnsiTheme="minorBidi"/>
          <w:sz w:val="24"/>
          <w:szCs w:val="24"/>
          <w:rtl/>
          <w:lang w:bidi="he-IL"/>
        </w:rPr>
        <w:t>כדי לחשב את הגרר</w:t>
      </w:r>
      <w:r w:rsidR="00903F05">
        <w:rPr>
          <w:rFonts w:asciiTheme="minorBidi" w:hAnsiTheme="minorBidi" w:hint="cs"/>
          <w:sz w:val="24"/>
          <w:szCs w:val="24"/>
          <w:rtl/>
          <w:lang w:bidi="he-IL"/>
        </w:rPr>
        <w:t xml:space="preserve"> על המודלים בעיר בעזרת</w:t>
      </w:r>
      <w:r>
        <w:rPr>
          <w:rFonts w:asciiTheme="minorBidi" w:hAnsiTheme="minorBidi" w:hint="cs"/>
          <w:sz w:val="24"/>
          <w:szCs w:val="24"/>
          <w:rtl/>
          <w:lang w:bidi="he-IL"/>
        </w:rPr>
        <w:t xml:space="preserve"> מקדם הגרר</w:t>
      </w:r>
      <w:r w:rsidRPr="00377923">
        <w:rPr>
          <w:rFonts w:asciiTheme="minorBidi" w:hAnsiTheme="minorBidi"/>
          <w:sz w:val="24"/>
          <w:szCs w:val="24"/>
          <w:rtl/>
          <w:lang w:bidi="he-IL"/>
        </w:rPr>
        <w:t xml:space="preserve"> תחילה חשוב לחשב את המיהרויות</w:t>
      </w:r>
      <w:r w:rsidRPr="00377923">
        <w:rPr>
          <w:rFonts w:asciiTheme="minorBidi" w:hAnsiTheme="minorBidi"/>
          <w:sz w:val="24"/>
          <w:szCs w:val="24"/>
          <w:rtl/>
        </w:rPr>
        <w:t xml:space="preserve">. </w:t>
      </w:r>
      <w:r>
        <w:rPr>
          <w:rFonts w:asciiTheme="minorBidi" w:hAnsiTheme="minorBidi"/>
          <w:sz w:val="24"/>
          <w:szCs w:val="24"/>
          <w:rtl/>
          <w:lang w:bidi="he-IL"/>
        </w:rPr>
        <w:t>המ</w:t>
      </w:r>
      <w:r w:rsidRPr="00377923">
        <w:rPr>
          <w:rFonts w:asciiTheme="minorBidi" w:hAnsiTheme="minorBidi"/>
          <w:sz w:val="24"/>
          <w:szCs w:val="24"/>
          <w:rtl/>
          <w:lang w:bidi="he-IL"/>
        </w:rPr>
        <w:t>הירות שחושבה היא המהירות הממוצעת</w:t>
      </w:r>
      <w:r w:rsidR="00903F05">
        <w:rPr>
          <w:rFonts w:asciiTheme="minorBidi" w:hAnsiTheme="minorBidi" w:hint="cs"/>
          <w:sz w:val="24"/>
          <w:szCs w:val="24"/>
          <w:rtl/>
          <w:lang w:bidi="he-IL"/>
        </w:rPr>
        <w:t xml:space="preserve"> של החלקיקים</w:t>
      </w:r>
      <w:r w:rsidRPr="00377923">
        <w:rPr>
          <w:rFonts w:asciiTheme="minorBidi" w:hAnsiTheme="minorBidi"/>
          <w:sz w:val="24"/>
          <w:szCs w:val="24"/>
          <w:rtl/>
          <w:lang w:bidi="he-IL"/>
        </w:rPr>
        <w:t xml:space="preserve"> בזמן ובמרחב </w:t>
      </w:r>
      <w:r>
        <w:rPr>
          <w:rFonts w:asciiTheme="minorBidi" w:hAnsiTheme="minorBidi" w:hint="cs"/>
          <w:sz w:val="24"/>
          <w:szCs w:val="24"/>
          <w:rtl/>
          <w:lang w:bidi="he-IL"/>
        </w:rPr>
        <w:t>עם כיוון הזרימה</w:t>
      </w:r>
      <w:r w:rsidRPr="00377923">
        <w:rPr>
          <w:rFonts w:asciiTheme="minorBidi" w:hAnsiTheme="minorBidi"/>
          <w:sz w:val="24"/>
          <w:szCs w:val="24"/>
          <w:rtl/>
        </w:rPr>
        <w:t xml:space="preserve">. </w:t>
      </w:r>
      <w:r w:rsidRPr="00377923">
        <w:rPr>
          <w:rFonts w:asciiTheme="minorBidi" w:hAnsiTheme="minorBidi"/>
          <w:sz w:val="24"/>
          <w:szCs w:val="24"/>
          <w:rtl/>
          <w:lang w:bidi="he-IL"/>
        </w:rPr>
        <w:t>הממוצע המרחבי</w:t>
      </w:r>
      <w:r>
        <w:rPr>
          <w:rFonts w:asciiTheme="minorBidi" w:hAnsiTheme="minorBidi"/>
          <w:sz w:val="24"/>
          <w:szCs w:val="24"/>
          <w:rtl/>
          <w:lang w:bidi="he-IL"/>
        </w:rPr>
        <w:t xml:space="preserve"> בוצע על </w:t>
      </w:r>
      <w:r>
        <w:rPr>
          <w:rFonts w:asciiTheme="minorBidi" w:hAnsiTheme="minorBidi" w:hint="cs"/>
          <w:sz w:val="24"/>
          <w:szCs w:val="24"/>
          <w:rtl/>
          <w:lang w:bidi="he-IL"/>
        </w:rPr>
        <w:t xml:space="preserve">כל קבוצה של כל הקוביות </w:t>
      </w:r>
      <w:proofErr w:type="spellStart"/>
      <w:r>
        <w:rPr>
          <w:rFonts w:asciiTheme="minorBidi" w:hAnsiTheme="minorBidi"/>
          <w:sz w:val="24"/>
          <w:szCs w:val="24"/>
        </w:rPr>
        <w:t>p</w:t>
      </w:r>
      <w:r>
        <w:rPr>
          <w:rFonts w:asciiTheme="minorBidi" w:hAnsiTheme="minorBidi"/>
          <w:sz w:val="20"/>
          <w:szCs w:val="20"/>
          <w:vertAlign w:val="subscript"/>
        </w:rPr>
        <w:t>x,y,z</w:t>
      </w:r>
      <w:proofErr w:type="spellEnd"/>
      <w:r>
        <w:rPr>
          <w:rFonts w:asciiTheme="minorBidi" w:hAnsiTheme="minorBidi" w:hint="cs"/>
          <w:sz w:val="24"/>
          <w:szCs w:val="24"/>
          <w:rtl/>
          <w:lang w:bidi="he-IL"/>
        </w:rPr>
        <w:t xml:space="preserve"> עם אותו הערך </w:t>
      </w:r>
      <w:proofErr w:type="spellStart"/>
      <w:r>
        <w:rPr>
          <w:rFonts w:asciiTheme="minorBidi" w:hAnsiTheme="minorBidi"/>
          <w:sz w:val="24"/>
          <w:szCs w:val="24"/>
        </w:rPr>
        <w:t>p</w:t>
      </w:r>
      <w:r>
        <w:rPr>
          <w:rFonts w:asciiTheme="minorBidi" w:hAnsiTheme="minorBidi"/>
          <w:sz w:val="24"/>
          <w:szCs w:val="24"/>
        </w:rPr>
        <w:softHyphen/>
      </w:r>
      <w:r>
        <w:rPr>
          <w:rFonts w:asciiTheme="minorBidi" w:hAnsiTheme="minorBidi"/>
          <w:sz w:val="24"/>
          <w:szCs w:val="24"/>
          <w:vertAlign w:val="subscript"/>
        </w:rPr>
        <w:t>z</w:t>
      </w:r>
      <w:proofErr w:type="spellEnd"/>
      <w:r w:rsidRPr="00377923">
        <w:rPr>
          <w:rFonts w:asciiTheme="minorBidi" w:hAnsiTheme="minorBidi"/>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3.1</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 של מדידות אלו</w:t>
      </w:r>
      <w:r>
        <w:rPr>
          <w:rFonts w:asciiTheme="minorBidi" w:hAnsiTheme="minorBidi" w:hint="cs"/>
          <w:sz w:val="24"/>
          <w:szCs w:val="24"/>
          <w:rtl/>
        </w:rPr>
        <w:t xml:space="preserve">. </w:t>
      </w:r>
      <w:r>
        <w:rPr>
          <w:rFonts w:asciiTheme="minorBidi" w:hAnsiTheme="minorBidi" w:hint="cs"/>
          <w:sz w:val="24"/>
          <w:szCs w:val="24"/>
          <w:rtl/>
          <w:lang w:bidi="he-IL"/>
        </w:rPr>
        <w:t>המהירות של החלקיקים עולה עם הגובה</w:t>
      </w:r>
      <w:r>
        <w:rPr>
          <w:rFonts w:asciiTheme="minorBidi" w:hAnsiTheme="minorBidi" w:hint="cs"/>
          <w:sz w:val="24"/>
          <w:szCs w:val="24"/>
          <w:rtl/>
        </w:rPr>
        <w:t xml:space="preserve">, </w:t>
      </w:r>
      <w:r>
        <w:rPr>
          <w:rFonts w:asciiTheme="minorBidi" w:hAnsiTheme="minorBidi" w:hint="cs"/>
          <w:sz w:val="24"/>
          <w:szCs w:val="24"/>
          <w:rtl/>
          <w:lang w:bidi="he-IL"/>
        </w:rPr>
        <w:t>כמו כן</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גבוהה יותר </w:t>
      </w:r>
      <w:r>
        <w:rPr>
          <w:rFonts w:asciiTheme="minorBidi" w:hAnsiTheme="minorBidi" w:hint="cs"/>
          <w:sz w:val="24"/>
          <w:szCs w:val="24"/>
          <w:rtl/>
        </w:rPr>
        <w:t>(</w:t>
      </w:r>
      <w:r>
        <w:rPr>
          <w:rFonts w:asciiTheme="minorBidi" w:hAnsiTheme="minorBidi"/>
          <w:sz w:val="24"/>
          <w:szCs w:val="24"/>
        </w:rPr>
        <w:t>4.0 m/s</w:t>
      </w:r>
      <w:r w:rsidR="00903F05">
        <w:rPr>
          <w:rFonts w:asciiTheme="minorBidi" w:hAnsiTheme="minorBidi" w:hint="cs"/>
          <w:sz w:val="24"/>
          <w:szCs w:val="24"/>
          <w:rtl/>
          <w:lang w:bidi="he-IL"/>
        </w:rPr>
        <w:t>, הגרפים הירוקים</w:t>
      </w:r>
      <w:r>
        <w:rPr>
          <w:rFonts w:asciiTheme="minorBidi" w:hAnsiTheme="minorBidi" w:hint="cs"/>
          <w:sz w:val="24"/>
          <w:szCs w:val="24"/>
          <w:rtl/>
        </w:rPr>
        <w:t xml:space="preserve">) </w:t>
      </w:r>
      <w:r>
        <w:rPr>
          <w:rFonts w:asciiTheme="minorBidi" w:hAnsiTheme="minorBidi" w:hint="cs"/>
          <w:sz w:val="24"/>
          <w:szCs w:val="24"/>
          <w:rtl/>
          <w:lang w:bidi="he-IL"/>
        </w:rPr>
        <w:t>המהירות בתוך התכסית גבוהה יותר</w:t>
      </w:r>
      <w:r>
        <w:rPr>
          <w:rFonts w:asciiTheme="minorBidi" w:hAnsiTheme="minorBidi" w:hint="cs"/>
          <w:sz w:val="24"/>
          <w:szCs w:val="24"/>
          <w:rtl/>
        </w:rPr>
        <w:t>.</w:t>
      </w:r>
    </w:p>
    <w:p w:rsidR="00C821EE" w:rsidRPr="00377923" w:rsidRDefault="00C821EE" w:rsidP="00C821EE">
      <w:pPr>
        <w:keepNext/>
        <w:bidi/>
        <w:spacing w:line="360" w:lineRule="auto"/>
        <w:jc w:val="center"/>
        <w:rPr>
          <w:rFonts w:asciiTheme="minorBidi" w:hAnsiTheme="minorBidi"/>
        </w:rPr>
      </w:pPr>
      <w:r>
        <w:rPr>
          <w:rFonts w:asciiTheme="minorBidi" w:hAnsiTheme="minorBidi"/>
          <w:noProof/>
          <w:sz w:val="24"/>
          <w:szCs w:val="24"/>
          <w:lang w:bidi="he-IL"/>
        </w:rPr>
        <w:drawing>
          <wp:inline distT="0" distB="0" distL="0" distR="0" wp14:anchorId="72C4C327" wp14:editId="017FA196">
            <wp:extent cx="4914900" cy="3442008"/>
            <wp:effectExtent l="0" t="0" r="0" b="0"/>
            <wp:docPr id="1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Vel"/>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918994" cy="3444875"/>
                    </a:xfrm>
                    <a:prstGeom prst="rect">
                      <a:avLst/>
                    </a:prstGeom>
                    <a:noFill/>
                    <a:ln>
                      <a:noFill/>
                    </a:ln>
                  </pic:spPr>
                </pic:pic>
              </a:graphicData>
            </a:graphic>
          </wp:inline>
        </w:drawing>
      </w:r>
    </w:p>
    <w:p w:rsidR="00C821EE" w:rsidRPr="00377923" w:rsidRDefault="00C821EE" w:rsidP="00657D18">
      <w:pPr>
        <w:pStyle w:val="Caption"/>
        <w:bidi/>
        <w:spacing w:line="360" w:lineRule="auto"/>
        <w:jc w:val="center"/>
        <w:rPr>
          <w:rFonts w:asciiTheme="minorBidi" w:hAnsiTheme="minorBidi"/>
          <w:b/>
          <w:bCs/>
          <w:sz w:val="20"/>
          <w:szCs w:val="20"/>
          <w:rtl/>
        </w:rPr>
      </w:pPr>
      <w:r w:rsidRPr="00F21235">
        <w:rPr>
          <w:rFonts w:asciiTheme="minorBidi" w:hAnsiTheme="minorBidi"/>
          <w:b/>
          <w:bCs/>
          <w:sz w:val="20"/>
          <w:szCs w:val="20"/>
          <w:rtl/>
          <w:lang w:bidi="he-IL"/>
        </w:rPr>
        <w:t xml:space="preserve">איור </w:t>
      </w:r>
      <w:r w:rsidR="00956966">
        <w:rPr>
          <w:rFonts w:asciiTheme="minorBidi" w:hAnsiTheme="minorBidi" w:hint="cs"/>
          <w:b/>
          <w:bCs/>
          <w:sz w:val="20"/>
          <w:szCs w:val="20"/>
          <w:rtl/>
          <w:lang w:bidi="he-IL"/>
        </w:rPr>
        <w:t>3</w:t>
      </w:r>
      <w:r w:rsidRPr="00F21235">
        <w:rPr>
          <w:rFonts w:asciiTheme="minorBidi" w:hAnsiTheme="minorBidi" w:hint="cs"/>
          <w:b/>
          <w:bCs/>
          <w:sz w:val="20"/>
          <w:szCs w:val="20"/>
          <w:rtl/>
          <w:lang w:bidi="he-IL"/>
        </w:rPr>
        <w:t>.1</w:t>
      </w:r>
      <w:r w:rsidR="00F21235">
        <w:rPr>
          <w:rFonts w:asciiTheme="minorBidi" w:hAnsiTheme="minorBidi"/>
          <w:b/>
          <w:bCs/>
          <w:sz w:val="20"/>
          <w:szCs w:val="20"/>
        </w:rPr>
        <w:t>:</w:t>
      </w:r>
      <w:r w:rsidRPr="00F21235">
        <w:rPr>
          <w:rFonts w:asciiTheme="minorBidi" w:hAnsiTheme="minorBidi"/>
          <w:b/>
          <w:bCs/>
          <w:sz w:val="20"/>
          <w:szCs w:val="20"/>
          <w:rtl/>
          <w:lang w:bidi="he-IL"/>
        </w:rPr>
        <w:t xml:space="preserve"> מהירות </w:t>
      </w:r>
      <w:r w:rsidRPr="00F21235">
        <w:rPr>
          <w:rFonts w:asciiTheme="minorBidi" w:hAnsiTheme="minorBidi" w:hint="cs"/>
          <w:b/>
          <w:bCs/>
          <w:sz w:val="20"/>
          <w:szCs w:val="20"/>
          <w:rtl/>
          <w:lang w:bidi="he-IL"/>
        </w:rPr>
        <w:t>החלקיקים</w:t>
      </w:r>
      <w:r w:rsidRPr="00F21235">
        <w:rPr>
          <w:rFonts w:asciiTheme="minorBidi" w:hAnsiTheme="minorBidi"/>
          <w:b/>
          <w:bCs/>
          <w:sz w:val="20"/>
          <w:szCs w:val="20"/>
          <w:rtl/>
          <w:lang w:bidi="he-IL"/>
        </w:rPr>
        <w:t xml:space="preserve"> </w:t>
      </w:r>
      <w:r w:rsidR="00410689">
        <w:rPr>
          <w:rFonts w:asciiTheme="minorBidi" w:hAnsiTheme="minorBidi" w:hint="cs"/>
          <w:b/>
          <w:bCs/>
          <w:sz w:val="20"/>
          <w:szCs w:val="20"/>
          <w:rtl/>
          <w:lang w:bidi="he-IL"/>
        </w:rPr>
        <w:t xml:space="preserve">הממוצעת </w:t>
      </w:r>
      <w:r w:rsidR="00410689">
        <w:rPr>
          <w:rFonts w:asciiTheme="minorBidi" w:hAnsiTheme="minorBidi"/>
          <w:b/>
          <w:bCs/>
          <w:sz w:val="20"/>
          <w:szCs w:val="20"/>
          <w:rtl/>
          <w:lang w:bidi="he-IL"/>
        </w:rPr>
        <w:t>ביחס</w:t>
      </w:r>
      <w:r w:rsidR="00410689">
        <w:rPr>
          <w:rFonts w:asciiTheme="minorBidi" w:hAnsiTheme="minorBidi" w:hint="cs"/>
          <w:b/>
          <w:bCs/>
          <w:sz w:val="20"/>
          <w:szCs w:val="20"/>
          <w:rtl/>
          <w:lang w:bidi="he-IL"/>
        </w:rPr>
        <w:t xml:space="preserve"> בגבהים שונים</w:t>
      </w:r>
      <w:r w:rsidRPr="00F21235">
        <w:rPr>
          <w:rFonts w:asciiTheme="minorBidi" w:hAnsiTheme="minorBidi" w:hint="cs"/>
          <w:b/>
          <w:bCs/>
          <w:sz w:val="20"/>
          <w:szCs w:val="20"/>
          <w:rtl/>
          <w:lang w:bidi="he-IL"/>
        </w:rPr>
        <w:t xml:space="preserve"> בד</w:t>
      </w:r>
      <w:r w:rsidR="00657D18">
        <w:rPr>
          <w:rFonts w:asciiTheme="minorBidi" w:hAnsiTheme="minorBidi"/>
          <w:b/>
          <w:bCs/>
          <w:sz w:val="20"/>
          <w:szCs w:val="20"/>
          <w:lang w:bidi="he-IL"/>
        </w:rPr>
        <w:t xml:space="preserve"> </w:t>
      </w:r>
      <w:r w:rsidRPr="00F21235">
        <w:rPr>
          <w:rFonts w:asciiTheme="minorBidi" w:hAnsiTheme="minorBidi" w:hint="cs"/>
          <w:b/>
          <w:bCs/>
          <w:sz w:val="20"/>
          <w:szCs w:val="20"/>
          <w:rtl/>
          <w:lang w:bidi="he-IL"/>
        </w:rPr>
        <w:t>גם התכסית העירונית</w:t>
      </w:r>
      <w:r w:rsidRPr="00F21235">
        <w:rPr>
          <w:rFonts w:asciiTheme="minorBidi" w:hAnsiTheme="minorBidi"/>
          <w:b/>
          <w:bCs/>
          <w:sz w:val="20"/>
          <w:szCs w:val="20"/>
          <w:rtl/>
        </w:rPr>
        <w:t>.</w:t>
      </w:r>
      <w:r w:rsidRPr="00377923">
        <w:rPr>
          <w:rFonts w:asciiTheme="minorBidi" w:hAnsiTheme="minorBidi"/>
          <w:sz w:val="20"/>
          <w:szCs w:val="20"/>
          <w:rtl/>
        </w:rPr>
        <w:t xml:space="preserve"> </w:t>
      </w:r>
      <w:r>
        <w:rPr>
          <w:rFonts w:asciiTheme="minorBidi" w:hAnsiTheme="minorBidi" w:hint="cs"/>
          <w:sz w:val="20"/>
          <w:szCs w:val="20"/>
          <w:rtl/>
          <w:lang w:bidi="he-IL"/>
        </w:rPr>
        <w:t xml:space="preserve">הגרף מראה את המהירות הממוצעת של החלקיקים במטרים לשנייה ביחס לגובה המדידה במטרים </w:t>
      </w:r>
      <w:r>
        <w:rPr>
          <w:rFonts w:asciiTheme="minorBidi" w:hAnsiTheme="minorBidi"/>
          <w:sz w:val="20"/>
          <w:szCs w:val="20"/>
        </w:rPr>
        <w:t>z</w:t>
      </w:r>
      <w:r>
        <w:rPr>
          <w:rFonts w:asciiTheme="minorBidi" w:hAnsiTheme="minorBidi" w:hint="cs"/>
          <w:sz w:val="20"/>
          <w:szCs w:val="20"/>
          <w:rtl/>
          <w:lang w:bidi="he-IL"/>
        </w:rPr>
        <w:t xml:space="preserve"> חלקי גובה הבניין </w:t>
      </w:r>
      <w:r>
        <w:rPr>
          <w:rFonts w:asciiTheme="minorBidi" w:hAnsiTheme="minorBidi" w:hint="cs"/>
          <w:sz w:val="20"/>
          <w:szCs w:val="20"/>
        </w:rPr>
        <w:t>H</w:t>
      </w:r>
      <w:r>
        <w:rPr>
          <w:rFonts w:asciiTheme="minorBidi" w:hAnsiTheme="minorBidi" w:hint="cs"/>
          <w:sz w:val="20"/>
          <w:szCs w:val="20"/>
          <w:rtl/>
        </w:rPr>
        <w:t xml:space="preserve"> (100 </w:t>
      </w:r>
      <w:r>
        <w:rPr>
          <w:rFonts w:asciiTheme="minorBidi" w:hAnsiTheme="minorBidi" w:hint="cs"/>
          <w:sz w:val="20"/>
          <w:szCs w:val="20"/>
          <w:rtl/>
          <w:lang w:bidi="he-IL"/>
        </w:rPr>
        <w:t>מילימטר</w:t>
      </w:r>
      <w:r>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המהירות הממוצע</w:t>
      </w:r>
      <w:r w:rsidR="00657D18">
        <w:rPr>
          <w:rFonts w:asciiTheme="minorBidi" w:hAnsiTheme="minorBidi" w:hint="cs"/>
          <w:sz w:val="20"/>
          <w:szCs w:val="20"/>
          <w:rtl/>
          <w:lang w:bidi="he-IL"/>
        </w:rPr>
        <w:t>ת</w:t>
      </w:r>
      <w:r w:rsidRPr="00377923">
        <w:rPr>
          <w:rFonts w:asciiTheme="minorBidi" w:hAnsiTheme="minorBidi"/>
          <w:sz w:val="20"/>
          <w:szCs w:val="20"/>
          <w:rtl/>
          <w:lang w:bidi="he-IL"/>
        </w:rPr>
        <w:t xml:space="preserve"> </w:t>
      </w:r>
      <w:r>
        <w:rPr>
          <w:rFonts w:asciiTheme="minorBidi" w:hAnsiTheme="minorBidi" w:hint="cs"/>
          <w:sz w:val="20"/>
          <w:szCs w:val="20"/>
          <w:rtl/>
          <w:lang w:bidi="he-IL"/>
        </w:rPr>
        <w:t>בכיוון הזרימה</w:t>
      </w:r>
      <w:r w:rsidRPr="00377923">
        <w:rPr>
          <w:rFonts w:asciiTheme="minorBidi" w:hAnsiTheme="minorBidi"/>
          <w:sz w:val="20"/>
          <w:szCs w:val="20"/>
          <w:rtl/>
        </w:rPr>
        <w:t xml:space="preserve">. </w:t>
      </w:r>
      <w:r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Pr="00377923">
        <w:rPr>
          <w:rFonts w:asciiTheme="minorBidi" w:hAnsiTheme="minorBidi"/>
          <w:sz w:val="20"/>
          <w:szCs w:val="20"/>
          <w:rtl/>
          <w:lang w:bidi="he-IL"/>
        </w:rPr>
        <w:t xml:space="preserve"> רק מ</w:t>
      </w:r>
      <w:r>
        <w:rPr>
          <w:rFonts w:asciiTheme="minorBidi" w:hAnsiTheme="minorBidi"/>
          <w:sz w:val="20"/>
          <w:szCs w:val="20"/>
          <w:rtl/>
          <w:lang w:bidi="he-IL"/>
        </w:rPr>
        <w:t>ול אחד הבניינים</w:t>
      </w:r>
      <w:r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Pr="00377923">
        <w:rPr>
          <w:rFonts w:asciiTheme="minorBidi" w:hAnsiTheme="minorBidi"/>
          <w:sz w:val="20"/>
          <w:szCs w:val="20"/>
        </w:rPr>
        <w:t>x &gt; 0.05m, y &gt; 0.075m</w:t>
      </w:r>
      <w:r w:rsidRPr="00377923">
        <w:rPr>
          <w:rFonts w:asciiTheme="minorBidi" w:hAnsiTheme="minorBidi"/>
          <w:sz w:val="20"/>
          <w:szCs w:val="20"/>
          <w:rtl/>
        </w:rPr>
        <w:t xml:space="preserve">). </w:t>
      </w:r>
      <w:r w:rsidRPr="00377923">
        <w:rPr>
          <w:rFonts w:asciiTheme="minorBidi" w:hAnsiTheme="minorBidi"/>
          <w:sz w:val="20"/>
          <w:szCs w:val="20"/>
          <w:rtl/>
          <w:lang w:bidi="he-IL"/>
        </w:rPr>
        <w:t xml:space="preserve">הקוים בצבע תכלת הם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p>
    <w:p w:rsidR="00C821EE" w:rsidRDefault="00C821EE" w:rsidP="00C821EE">
      <w:pPr>
        <w:bidi/>
        <w:spacing w:line="360" w:lineRule="auto"/>
        <w:jc w:val="both"/>
        <w:rPr>
          <w:rFonts w:asciiTheme="minorBidi" w:hAnsiTheme="minorBidi"/>
          <w:sz w:val="28"/>
          <w:szCs w:val="28"/>
          <w:lang w:bidi="he-IL"/>
        </w:rPr>
      </w:pPr>
    </w:p>
    <w:p w:rsidR="00C821EE" w:rsidRPr="00377923" w:rsidRDefault="00956966" w:rsidP="00495BDA">
      <w:pPr>
        <w:pStyle w:val="Heading2"/>
        <w:bidi/>
        <w:rPr>
          <w:rtl/>
        </w:rPr>
      </w:pPr>
      <w:bookmarkStart w:id="27" w:name="_Toc535337750"/>
      <w:r>
        <w:rPr>
          <w:rFonts w:hint="cs"/>
          <w:rtl/>
          <w:lang w:bidi="he-IL"/>
        </w:rPr>
        <w:lastRenderedPageBreak/>
        <w:t>3</w:t>
      </w:r>
      <w:r w:rsidR="00837497">
        <w:rPr>
          <w:rFonts w:hint="cs"/>
          <w:rtl/>
          <w:lang w:bidi="he-IL"/>
        </w:rPr>
        <w:t>.</w:t>
      </w:r>
      <w:r w:rsidR="00495BDA">
        <w:rPr>
          <w:rFonts w:hint="cs"/>
          <w:rtl/>
          <w:lang w:bidi="he-IL"/>
        </w:rPr>
        <w:t>2</w:t>
      </w:r>
      <w:r w:rsidR="00837497">
        <w:rPr>
          <w:rFonts w:hint="cs"/>
          <w:rtl/>
          <w:lang w:bidi="he-IL"/>
        </w:rPr>
        <w:t xml:space="preserve"> </w:t>
      </w:r>
      <w:r w:rsidR="00C821EE" w:rsidRPr="00377923">
        <w:rPr>
          <w:rtl/>
          <w:lang w:bidi="he-IL"/>
        </w:rPr>
        <w:t>חישוב כוח הגרר בעזרת מקדם הגרר</w:t>
      </w:r>
      <w:r w:rsidR="00C821EE">
        <w:rPr>
          <w:rFonts w:hint="cs"/>
          <w:rtl/>
          <w:lang w:bidi="he-IL"/>
        </w:rPr>
        <w:t xml:space="preserve"> בדגם התכסית העירונית</w:t>
      </w:r>
      <w:bookmarkEnd w:id="27"/>
    </w:p>
    <w:p w:rsidR="00C821EE" w:rsidRDefault="00C821EE" w:rsidP="00C821EE">
      <w:pPr>
        <w:bidi/>
        <w:spacing w:line="360" w:lineRule="auto"/>
        <w:jc w:val="both"/>
        <w:rPr>
          <w:ins w:id="28" w:author="daniel madar" w:date="2018-12-03T12:32:00Z"/>
          <w:rFonts w:asciiTheme="minorBidi" w:hAnsiTheme="minorBidi"/>
          <w:sz w:val="24"/>
          <w:szCs w:val="24"/>
          <w:rtl/>
        </w:rPr>
      </w:pPr>
    </w:p>
    <w:p w:rsidR="00C821EE" w:rsidRPr="00293D86" w:rsidRDefault="00C821EE" w:rsidP="005D0152">
      <w:pPr>
        <w:bidi/>
        <w:spacing w:line="360" w:lineRule="auto"/>
        <w:jc w:val="both"/>
        <w:rPr>
          <w:rFonts w:asciiTheme="minorBidi" w:eastAsiaTheme="minorEastAsia" w:hAnsiTheme="minorBidi"/>
          <w:sz w:val="24"/>
          <w:szCs w:val="24"/>
          <w:rtl/>
        </w:rPr>
      </w:pPr>
      <w:r w:rsidRPr="00293D86">
        <w:rPr>
          <w:rFonts w:asciiTheme="minorBidi" w:hAnsiTheme="minorBidi"/>
          <w:sz w:val="24"/>
          <w:szCs w:val="24"/>
          <w:rtl/>
          <w:lang w:bidi="he-IL"/>
        </w:rPr>
        <w:t xml:space="preserve">בעזרת המהירויות </w:t>
      </w:r>
      <w:r w:rsidR="005D0152">
        <w:rPr>
          <w:rFonts w:asciiTheme="minorBidi" w:hAnsiTheme="minorBidi" w:hint="cs"/>
          <w:sz w:val="24"/>
          <w:szCs w:val="24"/>
          <w:rtl/>
          <w:lang w:bidi="he-IL"/>
        </w:rPr>
        <w:t>שחושבו</w:t>
      </w:r>
      <w:r w:rsidR="00657D18">
        <w:rPr>
          <w:rFonts w:asciiTheme="minorBidi" w:hAnsiTheme="minorBidi" w:hint="cs"/>
          <w:sz w:val="24"/>
          <w:szCs w:val="24"/>
          <w:rtl/>
          <w:lang w:bidi="he-IL"/>
        </w:rPr>
        <w:t xml:space="preserve"> בתת הפרק 3.1</w:t>
      </w:r>
      <w:r w:rsidR="005D0152">
        <w:rPr>
          <w:rFonts w:asciiTheme="minorBidi" w:hAnsiTheme="minorBidi" w:hint="cs"/>
          <w:sz w:val="24"/>
          <w:szCs w:val="24"/>
          <w:rtl/>
          <w:lang w:bidi="he-IL"/>
        </w:rPr>
        <w:t>, ניתן להעריך</w:t>
      </w:r>
      <w:r w:rsidRPr="00293D86">
        <w:rPr>
          <w:rFonts w:asciiTheme="minorBidi" w:hAnsiTheme="minorBidi"/>
          <w:sz w:val="24"/>
          <w:szCs w:val="24"/>
          <w:rtl/>
          <w:lang w:bidi="he-IL"/>
        </w:rPr>
        <w:t xml:space="preserve"> את</w:t>
      </w:r>
      <w:r w:rsidR="005D0152">
        <w:rPr>
          <w:rFonts w:asciiTheme="minorBidi" w:hAnsiTheme="minorBidi" w:hint="cs"/>
          <w:sz w:val="24"/>
          <w:szCs w:val="24"/>
          <w:rtl/>
          <w:lang w:bidi="he-IL"/>
        </w:rPr>
        <w:t xml:space="preserve"> מקדם הגרר</w:t>
      </w:r>
      <w:r w:rsidRPr="00293D86">
        <w:rPr>
          <w:rFonts w:asciiTheme="minorBidi" w:hAnsiTheme="minorBidi"/>
          <w:sz w:val="24"/>
          <w:szCs w:val="24"/>
          <w:rtl/>
        </w:rPr>
        <w:t xml:space="preserve">. </w:t>
      </w:r>
      <w:r w:rsidRPr="00293D86">
        <w:rPr>
          <w:rFonts w:asciiTheme="minorBidi" w:hAnsiTheme="minorBidi"/>
          <w:sz w:val="24"/>
          <w:szCs w:val="24"/>
          <w:rtl/>
          <w:lang w:bidi="he-IL"/>
        </w:rPr>
        <w:t xml:space="preserve">החישוב נעשה בעזרת </w:t>
      </w:r>
      <w:r w:rsidRPr="00293D86">
        <w:rPr>
          <w:rFonts w:asciiTheme="minorBidi" w:hAnsiTheme="minorBidi" w:hint="cs"/>
          <w:sz w:val="24"/>
          <w:szCs w:val="24"/>
          <w:rtl/>
          <w:lang w:bidi="he-IL"/>
        </w:rPr>
        <w:t xml:space="preserve">נוסחה </w:t>
      </w:r>
      <w:r w:rsidRPr="00293D86">
        <w:rPr>
          <w:rFonts w:asciiTheme="minorBidi" w:hAnsiTheme="minorBidi" w:hint="cs"/>
          <w:sz w:val="24"/>
          <w:szCs w:val="24"/>
          <w:rtl/>
        </w:rPr>
        <w:t xml:space="preserve">5, </w:t>
      </w:r>
      <w:r w:rsidRPr="00293D86">
        <w:rPr>
          <w:rFonts w:asciiTheme="minorBidi" w:eastAsiaTheme="minorEastAsia" w:hAnsiTheme="minorBidi"/>
          <w:sz w:val="24"/>
          <w:szCs w:val="24"/>
          <w:rtl/>
          <w:lang w:bidi="he-IL"/>
        </w:rPr>
        <w:t xml:space="preserve">כאשר צפיפות האוויר הינה </w:t>
      </w:r>
      <w:r w:rsidRPr="00293D86">
        <w:rPr>
          <w:rFonts w:asciiTheme="minorBidi" w:eastAsiaTheme="minorEastAsia" w:hAnsiTheme="minorBidi"/>
          <w:sz w:val="24"/>
          <w:szCs w:val="24"/>
        </w:rPr>
        <w:t>1.2041 kg/m</w:t>
      </w:r>
      <w:r w:rsidRPr="00293D86">
        <w:rPr>
          <w:rFonts w:asciiTheme="minorBidi" w:eastAsiaTheme="minorEastAsia" w:hAnsiTheme="minorBidi"/>
          <w:sz w:val="24"/>
          <w:szCs w:val="24"/>
          <w:vertAlign w:val="superscript"/>
        </w:rPr>
        <w:t>3</w:t>
      </w:r>
      <w:r w:rsidRPr="00293D86">
        <w:rPr>
          <w:rFonts w:asciiTheme="minorBidi" w:eastAsiaTheme="minorEastAsia" w:hAnsiTheme="minorBidi"/>
          <w:sz w:val="24"/>
          <w:szCs w:val="24"/>
          <w:rtl/>
          <w:lang w:bidi="he-IL"/>
        </w:rPr>
        <w:t xml:space="preserve"> ושטח החתך הוא </w:t>
      </w:r>
      <w:r w:rsidRPr="00293D86">
        <w:rPr>
          <w:rFonts w:asciiTheme="minorBidi" w:eastAsiaTheme="minorEastAsia" w:hAnsiTheme="minorBidi"/>
          <w:sz w:val="24"/>
          <w:szCs w:val="24"/>
        </w:rPr>
        <w:t>0.01 ∙ 0.05 = 0.0005 m</w:t>
      </w:r>
      <w:r w:rsidRPr="00293D86">
        <w:rPr>
          <w:rFonts w:asciiTheme="minorBidi" w:eastAsiaTheme="minorEastAsia" w:hAnsiTheme="minorBidi"/>
          <w:sz w:val="24"/>
          <w:szCs w:val="24"/>
          <w:vertAlign w:val="superscript"/>
        </w:rPr>
        <w:t>2</w:t>
      </w:r>
      <w:r w:rsidRPr="00293D86">
        <w:rPr>
          <w:rFonts w:asciiTheme="minorBidi" w:eastAsiaTheme="minorEastAsia" w:hAnsiTheme="minorBidi"/>
          <w:sz w:val="24"/>
          <w:szCs w:val="24"/>
          <w:rtl/>
        </w:rPr>
        <w:t>.</w:t>
      </w:r>
      <w:r w:rsidRPr="00293D86">
        <w:rPr>
          <w:rFonts w:asciiTheme="minorBidi" w:eastAsiaTheme="minorEastAsia" w:hAnsiTheme="minorBidi" w:hint="cs"/>
          <w:sz w:val="24"/>
          <w:szCs w:val="24"/>
          <w:rtl/>
          <w:lang w:bidi="he-IL"/>
        </w:rPr>
        <w:t xml:space="preserve"> כמו שאפשר לראות באיור </w:t>
      </w:r>
      <w:r w:rsidR="00956966">
        <w:rPr>
          <w:rFonts w:asciiTheme="minorBidi" w:eastAsiaTheme="minorEastAsia" w:hAnsiTheme="minorBidi" w:hint="cs"/>
          <w:sz w:val="24"/>
          <w:szCs w:val="24"/>
          <w:rtl/>
          <w:lang w:bidi="he-IL"/>
        </w:rPr>
        <w:t>3.2</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מקדם הגרר עולה עם הגובה</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למעשה גרף זה שווה לגרף המהירויות הממוצעות עד כדי מכפלה בקבוע</w:t>
      </w:r>
      <w:r w:rsidRPr="00293D86">
        <w:rPr>
          <w:rFonts w:asciiTheme="minorBidi" w:eastAsiaTheme="minorEastAsia" w:hAnsiTheme="minorBidi" w:hint="cs"/>
          <w:sz w:val="24"/>
          <w:szCs w:val="24"/>
          <w:rtl/>
        </w:rPr>
        <w:t xml:space="preserve">. </w:t>
      </w:r>
      <w:r w:rsidRPr="00293D86">
        <w:rPr>
          <w:rFonts w:asciiTheme="minorBidi" w:eastAsiaTheme="minorEastAsia" w:hAnsiTheme="minorBidi" w:hint="cs"/>
          <w:sz w:val="24"/>
          <w:szCs w:val="24"/>
          <w:rtl/>
          <w:lang w:bidi="he-IL"/>
        </w:rPr>
        <w:t xml:space="preserve">בנוסף רואים כי כאשר </w:t>
      </w:r>
      <w:r w:rsidRPr="00293D86">
        <w:rPr>
          <w:rFonts w:asciiTheme="minorBidi" w:eastAsiaTheme="minorEastAsia" w:hAnsiTheme="minorBidi"/>
          <w:sz w:val="24"/>
          <w:szCs w:val="24"/>
        </w:rPr>
        <w:t>U</w:t>
      </w:r>
      <w:r w:rsidRPr="00293D86">
        <w:rPr>
          <w:rFonts w:asciiTheme="minorBidi" w:eastAsiaTheme="minorEastAsia" w:hAnsiTheme="minorBidi"/>
          <w:sz w:val="24"/>
          <w:szCs w:val="24"/>
          <w:vertAlign w:val="subscript"/>
        </w:rPr>
        <w:t>∞</w:t>
      </w:r>
      <w:r w:rsidRPr="00293D86">
        <w:rPr>
          <w:rFonts w:asciiTheme="minorBidi" w:eastAsiaTheme="minorEastAsia" w:hAnsiTheme="minorBidi"/>
          <w:sz w:val="24"/>
          <w:szCs w:val="24"/>
        </w:rPr>
        <w:t xml:space="preserve"> = 4m/s</w:t>
      </w:r>
      <w:r w:rsidRPr="00293D86">
        <w:rPr>
          <w:rFonts w:asciiTheme="minorBidi" w:eastAsiaTheme="minorEastAsia" w:hAnsiTheme="minorBidi" w:hint="cs"/>
          <w:sz w:val="24"/>
          <w:szCs w:val="24"/>
          <w:rtl/>
          <w:lang w:bidi="he-IL"/>
        </w:rPr>
        <w:t xml:space="preserve"> </w:t>
      </w:r>
      <w:r w:rsidR="00657D18">
        <w:rPr>
          <w:rFonts w:asciiTheme="minorBidi" w:eastAsiaTheme="minorEastAsia" w:hAnsiTheme="minorBidi" w:hint="cs"/>
          <w:sz w:val="24"/>
          <w:szCs w:val="24"/>
          <w:rtl/>
          <w:lang w:bidi="he-IL"/>
        </w:rPr>
        <w:t xml:space="preserve">(הגרף הירוק) </w:t>
      </w:r>
      <w:r w:rsidRPr="00293D86">
        <w:rPr>
          <w:rFonts w:asciiTheme="minorBidi" w:eastAsiaTheme="minorEastAsia" w:hAnsiTheme="minorBidi" w:hint="cs"/>
          <w:sz w:val="24"/>
          <w:szCs w:val="24"/>
          <w:rtl/>
          <w:lang w:bidi="he-IL"/>
        </w:rPr>
        <w:t>מקדם הגרר נמוך יותר</w:t>
      </w:r>
      <w:r w:rsidRPr="00293D86">
        <w:rPr>
          <w:rFonts w:asciiTheme="minorBidi" w:eastAsiaTheme="minorEastAsia" w:hAnsiTheme="minorBidi" w:hint="cs"/>
          <w:sz w:val="24"/>
          <w:szCs w:val="24"/>
          <w:rtl/>
        </w:rPr>
        <w:t>.</w:t>
      </w:r>
    </w:p>
    <w:p w:rsidR="00C821EE" w:rsidRDefault="00C821EE" w:rsidP="00C821EE">
      <w:pPr>
        <w:keepNext/>
        <w:bidi/>
        <w:spacing w:line="360" w:lineRule="auto"/>
        <w:jc w:val="center"/>
      </w:pPr>
      <w:r>
        <w:rPr>
          <w:rFonts w:asciiTheme="minorBidi" w:hAnsiTheme="minorBidi"/>
          <w:noProof/>
          <w:sz w:val="24"/>
          <w:szCs w:val="24"/>
          <w:lang w:bidi="he-IL"/>
        </w:rPr>
        <w:drawing>
          <wp:inline distT="0" distB="0" distL="0" distR="0" wp14:anchorId="1866B90F" wp14:editId="37D62574">
            <wp:extent cx="4667885" cy="3285490"/>
            <wp:effectExtent l="0" t="0" r="0" b="0"/>
            <wp:docPr id="10" name="תמונה 2" descr="NewC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C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67885" cy="3285490"/>
                    </a:xfrm>
                    <a:prstGeom prst="rect">
                      <a:avLst/>
                    </a:prstGeom>
                    <a:noFill/>
                    <a:ln>
                      <a:noFill/>
                    </a:ln>
                  </pic:spPr>
                </pic:pic>
              </a:graphicData>
            </a:graphic>
          </wp:inline>
        </w:drawing>
      </w:r>
    </w:p>
    <w:p w:rsidR="00C821EE" w:rsidRPr="00F66968" w:rsidRDefault="00C821EE" w:rsidP="00657D18">
      <w:pPr>
        <w:pStyle w:val="Caption"/>
        <w:bidi/>
        <w:spacing w:line="360" w:lineRule="auto"/>
        <w:jc w:val="center"/>
        <w:rPr>
          <w:b/>
          <w:bCs/>
          <w:sz w:val="20"/>
          <w:szCs w:val="20"/>
        </w:rPr>
      </w:pPr>
      <w:r w:rsidRPr="00822C06">
        <w:rPr>
          <w:b/>
          <w:bCs/>
          <w:sz w:val="20"/>
          <w:szCs w:val="20"/>
          <w:rtl/>
          <w:lang w:bidi="he-IL"/>
        </w:rPr>
        <w:t>איור</w:t>
      </w:r>
      <w:r w:rsidRPr="00822C06">
        <w:rPr>
          <w:b/>
          <w:bCs/>
          <w:sz w:val="20"/>
          <w:szCs w:val="20"/>
        </w:rPr>
        <w:t xml:space="preserve"> </w:t>
      </w:r>
      <w:r w:rsidR="00956966">
        <w:rPr>
          <w:rFonts w:hint="cs"/>
          <w:b/>
          <w:bCs/>
          <w:sz w:val="20"/>
          <w:szCs w:val="20"/>
          <w:rtl/>
          <w:lang w:bidi="he-IL"/>
        </w:rPr>
        <w:t>3</w:t>
      </w:r>
      <w:r w:rsidR="006E64F8" w:rsidRPr="00822C06">
        <w:rPr>
          <w:rFonts w:hint="cs"/>
          <w:b/>
          <w:bCs/>
          <w:sz w:val="20"/>
          <w:szCs w:val="20"/>
          <w:rtl/>
          <w:lang w:bidi="he-IL"/>
        </w:rPr>
        <w:t>.2</w:t>
      </w:r>
      <w:r w:rsidR="00822C06">
        <w:rPr>
          <w:b/>
          <w:bCs/>
          <w:sz w:val="20"/>
          <w:szCs w:val="20"/>
        </w:rPr>
        <w:t>:</w:t>
      </w:r>
      <w:r w:rsidRPr="00822C06">
        <w:rPr>
          <w:rFonts w:hint="cs"/>
          <w:b/>
          <w:bCs/>
          <w:sz w:val="20"/>
          <w:szCs w:val="20"/>
          <w:rtl/>
          <w:lang w:bidi="he-IL"/>
        </w:rPr>
        <w:t xml:space="preserve"> </w:t>
      </w:r>
      <w:r w:rsidR="00D604CF">
        <w:rPr>
          <w:rFonts w:hint="cs"/>
          <w:b/>
          <w:bCs/>
          <w:sz w:val="20"/>
          <w:szCs w:val="20"/>
          <w:rtl/>
          <w:lang w:bidi="he-IL"/>
        </w:rPr>
        <w:t>מקדם</w:t>
      </w:r>
      <w:r w:rsidR="00204290">
        <w:rPr>
          <w:rFonts w:hint="cs"/>
          <w:b/>
          <w:bCs/>
          <w:sz w:val="20"/>
          <w:szCs w:val="20"/>
          <w:rtl/>
          <w:lang w:bidi="he-IL"/>
        </w:rPr>
        <w:t xml:space="preserve"> הגרר בחישוב בסיסי לאורך הגובה</w:t>
      </w:r>
      <w:r w:rsidRPr="00F21235">
        <w:rPr>
          <w:rFonts w:hint="cs"/>
          <w:sz w:val="20"/>
          <w:szCs w:val="20"/>
          <w:rtl/>
        </w:rPr>
        <w:t>.</w:t>
      </w:r>
      <w:r w:rsidRPr="00F66968">
        <w:rPr>
          <w:rFonts w:hint="cs"/>
          <w:sz w:val="20"/>
          <w:szCs w:val="20"/>
          <w:rtl/>
        </w:rPr>
        <w:t xml:space="preserve"> </w:t>
      </w:r>
      <w:r>
        <w:rPr>
          <w:rFonts w:asciiTheme="minorBidi" w:hAnsiTheme="minorBidi" w:hint="cs"/>
          <w:sz w:val="20"/>
          <w:szCs w:val="20"/>
          <w:rtl/>
          <w:lang w:bidi="he-IL"/>
        </w:rPr>
        <w:t>הגרף מראה את ערך מקדם הגרר</w:t>
      </w:r>
      <w:r w:rsidR="00657D18">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00657D18">
        <w:rPr>
          <w:rFonts w:asciiTheme="minorBidi" w:hAnsiTheme="minorBidi" w:hint="cs"/>
          <w:sz w:val="20"/>
          <w:szCs w:val="20"/>
          <w:rtl/>
          <w:lang w:bidi="he-IL"/>
        </w:rPr>
        <w:t xml:space="preserve">, </w:t>
      </w:r>
      <w:r>
        <w:rPr>
          <w:rFonts w:asciiTheme="minorBidi" w:hAnsiTheme="minorBidi" w:hint="cs"/>
          <w:sz w:val="20"/>
          <w:szCs w:val="20"/>
          <w:rtl/>
          <w:lang w:bidi="he-IL"/>
        </w:rPr>
        <w:t xml:space="preserve">ביחס לגובה המדידה במטרים </w:t>
      </w:r>
      <w:r>
        <w:rPr>
          <w:rFonts w:asciiTheme="minorBidi" w:hAnsiTheme="minorBidi"/>
          <w:sz w:val="20"/>
          <w:szCs w:val="20"/>
        </w:rPr>
        <w:t>z</w:t>
      </w:r>
      <w:r>
        <w:rPr>
          <w:rFonts w:asciiTheme="minorBidi" w:hAnsiTheme="minorBidi" w:hint="cs"/>
          <w:sz w:val="20"/>
          <w:szCs w:val="20"/>
          <w:rtl/>
        </w:rPr>
        <w:t xml:space="preserve"> </w:t>
      </w:r>
      <w:r>
        <w:rPr>
          <w:rFonts w:asciiTheme="minorBidi" w:hAnsiTheme="minorBidi" w:hint="cs"/>
          <w:sz w:val="20"/>
          <w:szCs w:val="20"/>
          <w:rtl/>
          <w:lang w:bidi="he-IL"/>
        </w:rPr>
        <w:t xml:space="preserve">חלקי גובה הבניין </w:t>
      </w:r>
      <w:r>
        <w:rPr>
          <w:rFonts w:asciiTheme="minorBidi" w:hAnsiTheme="minorBidi" w:hint="cs"/>
          <w:sz w:val="20"/>
          <w:szCs w:val="20"/>
        </w:rPr>
        <w:t>H</w:t>
      </w:r>
      <w:r w:rsidR="00657D18">
        <w:rPr>
          <w:rFonts w:asciiTheme="minorBidi" w:hAnsiTheme="minorBidi" w:hint="cs"/>
          <w:sz w:val="20"/>
          <w:szCs w:val="20"/>
          <w:rtl/>
        </w:rPr>
        <w:t xml:space="preserve">). </w:t>
      </w:r>
      <w:r w:rsidR="00657D18" w:rsidRPr="00377923">
        <w:rPr>
          <w:rFonts w:asciiTheme="minorBidi" w:hAnsiTheme="minorBidi"/>
          <w:sz w:val="20"/>
          <w:szCs w:val="20"/>
          <w:rtl/>
          <w:lang w:bidi="he-IL"/>
        </w:rPr>
        <w:t>כל נקודה</w:t>
      </w:r>
      <w:r w:rsidR="00657D18" w:rsidRPr="00F21235">
        <w:rPr>
          <w:rFonts w:asciiTheme="minorBidi" w:hAnsiTheme="minorBidi" w:hint="cs"/>
          <w:sz w:val="20"/>
          <w:szCs w:val="20"/>
          <w:rtl/>
          <w:lang w:bidi="he-IL"/>
        </w:rPr>
        <w:t xml:space="preserve"> על הגרף</w:t>
      </w:r>
      <w:r w:rsidR="00657D18">
        <w:rPr>
          <w:rFonts w:asciiTheme="minorBidi" w:hAnsiTheme="minorBidi"/>
          <w:sz w:val="20"/>
          <w:szCs w:val="20"/>
          <w:rtl/>
          <w:lang w:bidi="he-IL"/>
        </w:rPr>
        <w:t xml:space="preserve"> מסמנת את </w:t>
      </w:r>
      <w:r w:rsidR="00657D18">
        <w:rPr>
          <w:rFonts w:asciiTheme="minorBidi" w:hAnsiTheme="minorBidi" w:hint="cs"/>
          <w:sz w:val="20"/>
          <w:szCs w:val="20"/>
          <w:rtl/>
          <w:lang w:bidi="he-IL"/>
        </w:rPr>
        <w:t>מקדם הגרר הממוצע</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הקווים השלמים מייצגים את הממוצע</w:t>
      </w:r>
      <w:r w:rsidR="00657D18">
        <w:rPr>
          <w:rFonts w:asciiTheme="minorBidi" w:hAnsiTheme="minorBidi" w:hint="cs"/>
          <w:sz w:val="20"/>
          <w:szCs w:val="20"/>
          <w:rtl/>
          <w:lang w:bidi="he-IL"/>
        </w:rPr>
        <w:t xml:space="preserve"> המרחבי</w:t>
      </w:r>
      <w:r w:rsidR="00657D18" w:rsidRPr="00377923">
        <w:rPr>
          <w:rFonts w:asciiTheme="minorBidi" w:hAnsiTheme="minorBidi"/>
          <w:sz w:val="20"/>
          <w:szCs w:val="20"/>
          <w:rtl/>
          <w:lang w:bidi="he-IL"/>
        </w:rPr>
        <w:t xml:space="preserve"> על פני כל המדגם והקווים המקוקוים מייצגים את הממוצע</w:t>
      </w:r>
      <w:r w:rsidR="00657D18">
        <w:rPr>
          <w:rFonts w:asciiTheme="minorBidi" w:hAnsiTheme="minorBidi" w:hint="cs"/>
          <w:sz w:val="20"/>
          <w:szCs w:val="20"/>
          <w:rtl/>
          <w:lang w:bidi="he-IL"/>
        </w:rPr>
        <w:t xml:space="preserve"> המרחבי של החלקיקים שנמצאים</w:t>
      </w:r>
      <w:r w:rsidR="00657D18" w:rsidRPr="00377923">
        <w:rPr>
          <w:rFonts w:asciiTheme="minorBidi" w:hAnsiTheme="minorBidi"/>
          <w:sz w:val="20"/>
          <w:szCs w:val="20"/>
          <w:rtl/>
          <w:lang w:bidi="he-IL"/>
        </w:rPr>
        <w:t xml:space="preserve"> רק מ</w:t>
      </w:r>
      <w:r w:rsidR="00657D18">
        <w:rPr>
          <w:rFonts w:asciiTheme="minorBidi" w:hAnsiTheme="minorBidi"/>
          <w:sz w:val="20"/>
          <w:szCs w:val="20"/>
          <w:rtl/>
          <w:lang w:bidi="he-IL"/>
        </w:rPr>
        <w:t>ול אחד הבניינים</w:t>
      </w:r>
      <w:r w:rsidR="00657D18" w:rsidRPr="00377923">
        <w:rPr>
          <w:rFonts w:asciiTheme="minorBidi" w:hAnsiTheme="minorBidi"/>
          <w:sz w:val="20"/>
          <w:szCs w:val="20"/>
          <w:rtl/>
        </w:rPr>
        <w:t xml:space="preserve"> (</w:t>
      </w:r>
      <w:r w:rsidR="00657D18">
        <w:rPr>
          <w:rFonts w:asciiTheme="minorBidi" w:hAnsiTheme="minorBidi" w:hint="cs"/>
          <w:sz w:val="20"/>
          <w:szCs w:val="20"/>
          <w:rtl/>
          <w:lang w:bidi="he-IL"/>
        </w:rPr>
        <w:t xml:space="preserve">בטווח </w:t>
      </w:r>
      <w:r w:rsidR="00657D18" w:rsidRPr="00377923">
        <w:rPr>
          <w:rFonts w:asciiTheme="minorBidi" w:hAnsiTheme="minorBidi"/>
          <w:sz w:val="20"/>
          <w:szCs w:val="20"/>
        </w:rPr>
        <w:t>x &gt; 0.05m, y &gt; 0.075m</w:t>
      </w:r>
      <w:r w:rsidR="00657D18" w:rsidRPr="00377923">
        <w:rPr>
          <w:rFonts w:asciiTheme="minorBidi" w:hAnsiTheme="minorBidi"/>
          <w:sz w:val="20"/>
          <w:szCs w:val="20"/>
          <w:rtl/>
        </w:rPr>
        <w:t xml:space="preserve">). </w:t>
      </w:r>
      <w:r w:rsidR="00657D18" w:rsidRPr="00377923">
        <w:rPr>
          <w:rFonts w:asciiTheme="minorBidi" w:hAnsiTheme="minorBidi"/>
          <w:sz w:val="20"/>
          <w:szCs w:val="20"/>
          <w:rtl/>
          <w:lang w:bidi="he-IL"/>
        </w:rPr>
        <w:t xml:space="preserve">הקוים בצבע תכלת הם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2.5 m/s</w:t>
      </w:r>
      <w:r w:rsidR="00657D18" w:rsidRPr="00377923">
        <w:rPr>
          <w:rFonts w:asciiTheme="minorBidi" w:hAnsiTheme="minorBidi"/>
          <w:sz w:val="20"/>
          <w:szCs w:val="20"/>
          <w:rtl/>
          <w:lang w:bidi="he-IL"/>
        </w:rPr>
        <w:t xml:space="preserve"> והקווים הירוקים עבור </w:t>
      </w:r>
      <w:r w:rsidR="00657D18" w:rsidRPr="00377923">
        <w:rPr>
          <w:rFonts w:asciiTheme="minorBidi" w:hAnsiTheme="minorBidi"/>
          <w:sz w:val="20"/>
          <w:szCs w:val="20"/>
        </w:rPr>
        <w:t>U</w:t>
      </w:r>
      <w:r w:rsidR="00657D18" w:rsidRPr="00377923">
        <w:rPr>
          <w:rFonts w:asciiTheme="minorBidi" w:hAnsiTheme="minorBidi"/>
          <w:sz w:val="20"/>
          <w:szCs w:val="20"/>
          <w:vertAlign w:val="subscript"/>
        </w:rPr>
        <w:t>∞</w:t>
      </w:r>
      <w:r w:rsidR="00657D18" w:rsidRPr="00377923">
        <w:rPr>
          <w:rFonts w:asciiTheme="minorBidi" w:hAnsiTheme="minorBidi"/>
          <w:sz w:val="20"/>
          <w:szCs w:val="20"/>
        </w:rPr>
        <w:t xml:space="preserve"> = 4.0 m/s</w:t>
      </w:r>
      <w:r w:rsidR="00657D18" w:rsidRPr="00377923">
        <w:rPr>
          <w:rFonts w:asciiTheme="minorBidi" w:hAnsiTheme="minorBidi"/>
          <w:sz w:val="20"/>
          <w:szCs w:val="20"/>
          <w:rtl/>
        </w:rPr>
        <w:t>.</w:t>
      </w:r>
    </w:p>
    <w:p w:rsidR="00C821EE" w:rsidRDefault="00956966" w:rsidP="00495BDA">
      <w:pPr>
        <w:pStyle w:val="Heading2"/>
        <w:bidi/>
        <w:rPr>
          <w:rtl/>
        </w:rPr>
      </w:pPr>
      <w:bookmarkStart w:id="29" w:name="_Toc535337751"/>
      <w:r>
        <w:rPr>
          <w:rFonts w:hint="cs"/>
          <w:rtl/>
          <w:lang w:bidi="he-IL"/>
        </w:rPr>
        <w:t>3</w:t>
      </w:r>
      <w:r w:rsidR="00837497">
        <w:rPr>
          <w:rFonts w:hint="cs"/>
          <w:rtl/>
          <w:lang w:bidi="he-IL"/>
        </w:rPr>
        <w:t>.</w:t>
      </w:r>
      <w:r w:rsidR="00495BDA">
        <w:rPr>
          <w:rFonts w:hint="cs"/>
          <w:rtl/>
          <w:lang w:bidi="he-IL"/>
        </w:rPr>
        <w:t>3</w:t>
      </w:r>
      <w:r w:rsidR="00837497">
        <w:rPr>
          <w:rFonts w:hint="cs"/>
          <w:rtl/>
          <w:lang w:bidi="he-IL"/>
        </w:rPr>
        <w:t xml:space="preserve"> </w:t>
      </w:r>
      <w:r w:rsidR="00C821EE">
        <w:rPr>
          <w:rFonts w:hint="cs"/>
          <w:rtl/>
          <w:lang w:bidi="he-IL"/>
        </w:rPr>
        <w:t>חישוב כוח הגרר בעזרת לחצי הריינולדס</w:t>
      </w:r>
      <w:bookmarkEnd w:id="29"/>
    </w:p>
    <w:p w:rsidR="00C821EE" w:rsidRPr="00C530C7" w:rsidRDefault="005D0152" w:rsidP="00031814">
      <w:pPr>
        <w:bidi/>
        <w:spacing w:line="360" w:lineRule="auto"/>
        <w:jc w:val="both"/>
        <w:rPr>
          <w:rFonts w:asciiTheme="minorBidi" w:eastAsiaTheme="minorEastAsia" w:hAnsiTheme="minorBidi"/>
          <w:sz w:val="24"/>
          <w:szCs w:val="24"/>
          <w:rtl/>
        </w:rPr>
      </w:pPr>
      <w:r>
        <w:rPr>
          <w:rFonts w:asciiTheme="minorBidi" w:hAnsiTheme="minorBidi" w:hint="cs"/>
          <w:sz w:val="24"/>
          <w:szCs w:val="24"/>
          <w:rtl/>
          <w:lang w:bidi="he-IL"/>
        </w:rPr>
        <w:t>בנוסף לשיטה הקודמת, רצינו להעריך את מקדם הגרר בדרך נוספת</w:t>
      </w:r>
      <w:r w:rsidR="00C821EE">
        <w:rPr>
          <w:rFonts w:asciiTheme="minorBidi" w:hAnsiTheme="minorBidi" w:hint="cs"/>
          <w:sz w:val="24"/>
          <w:szCs w:val="24"/>
          <w:rtl/>
        </w:rPr>
        <w:t>.</w:t>
      </w:r>
      <w:r w:rsidR="00031814">
        <w:rPr>
          <w:rFonts w:asciiTheme="minorBidi" w:hAnsiTheme="minorBidi" w:hint="cs"/>
          <w:sz w:val="24"/>
          <w:szCs w:val="24"/>
          <w:rtl/>
          <w:lang w:bidi="he-IL"/>
        </w:rPr>
        <w:t xml:space="preserve"> למטרה זו שומשו </w:t>
      </w:r>
      <w:r>
        <w:rPr>
          <w:rFonts w:asciiTheme="minorBidi" w:hAnsiTheme="minorBidi" w:hint="cs"/>
          <w:sz w:val="24"/>
          <w:szCs w:val="24"/>
          <w:rtl/>
          <w:lang w:bidi="he-IL"/>
        </w:rPr>
        <w:t>לחצי הריינולדס (נוסחה 9) לחישוב הגרר.</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הגרר</w:t>
      </w:r>
      <w:r w:rsidR="00031814">
        <w:rPr>
          <w:rFonts w:asciiTheme="minorBidi" w:hAnsiTheme="minorBidi" w:hint="cs"/>
          <w:sz w:val="24"/>
          <w:szCs w:val="24"/>
          <w:rtl/>
          <w:lang w:bidi="he-IL"/>
        </w:rPr>
        <w:t xml:space="preserve"> חושב</w:t>
      </w:r>
      <w:r w:rsidR="00C821EE">
        <w:rPr>
          <w:rFonts w:asciiTheme="minorBidi" w:hAnsiTheme="minorBidi" w:hint="cs"/>
          <w:sz w:val="24"/>
          <w:szCs w:val="24"/>
          <w:rtl/>
          <w:lang w:bidi="he-IL"/>
        </w:rPr>
        <w:t xml:space="preserve"> עם שיטה זאת מיכיוון שמחקרים קודמים הראו כי היא נותנת תוצאות יותר מדוייקות</w:t>
      </w:r>
      <w:sdt>
        <w:sdtPr>
          <w:rPr>
            <w:rFonts w:asciiTheme="minorBidi" w:hAnsiTheme="minorBidi" w:hint="cs"/>
            <w:sz w:val="24"/>
            <w:szCs w:val="24"/>
            <w:rtl/>
            <w:lang w:bidi="he-IL"/>
          </w:rPr>
          <w:id w:val="1627043683"/>
          <w:citation/>
        </w:sdtPr>
        <w:sdtContent>
          <w:r w:rsidR="00031814">
            <w:rPr>
              <w:rFonts w:asciiTheme="minorBidi" w:hAnsiTheme="minorBidi"/>
              <w:sz w:val="24"/>
              <w:szCs w:val="24"/>
              <w:rtl/>
              <w:lang w:bidi="he-IL"/>
            </w:rPr>
            <w:fldChar w:fldCharType="begin"/>
          </w:r>
          <w:r w:rsidR="00031814">
            <w:rPr>
              <w:rFonts w:asciiTheme="minorBidi" w:hAnsiTheme="minorBidi"/>
              <w:sz w:val="24"/>
              <w:szCs w:val="24"/>
              <w:rtl/>
              <w:lang w:bidi="he-IL"/>
            </w:rPr>
            <w:instrText xml:space="preserve"> </w:instrText>
          </w:r>
          <w:r w:rsidR="00031814">
            <w:rPr>
              <w:rFonts w:asciiTheme="minorBidi" w:hAnsiTheme="minorBidi" w:hint="cs"/>
              <w:sz w:val="24"/>
              <w:szCs w:val="24"/>
              <w:lang w:bidi="he-IL"/>
            </w:rPr>
            <w:instrText>CITATION</w:instrText>
          </w:r>
          <w:r w:rsidR="00031814">
            <w:rPr>
              <w:rFonts w:asciiTheme="minorBidi" w:hAnsiTheme="minorBidi" w:hint="cs"/>
              <w:sz w:val="24"/>
              <w:szCs w:val="24"/>
              <w:rtl/>
              <w:lang w:bidi="he-IL"/>
            </w:rPr>
            <w:instrText xml:space="preserve"> </w:instrText>
          </w:r>
          <w:r w:rsidR="00031814">
            <w:rPr>
              <w:rFonts w:asciiTheme="minorBidi" w:hAnsiTheme="minorBidi" w:hint="cs"/>
              <w:sz w:val="24"/>
              <w:szCs w:val="24"/>
              <w:lang w:bidi="he-IL"/>
            </w:rPr>
            <w:instrText>DankEquations \l 1037</w:instrText>
          </w:r>
          <w:r w:rsidR="00031814">
            <w:rPr>
              <w:rFonts w:asciiTheme="minorBidi" w:hAnsiTheme="minorBidi"/>
              <w:sz w:val="24"/>
              <w:szCs w:val="24"/>
              <w:rtl/>
              <w:lang w:bidi="he-IL"/>
            </w:rPr>
            <w:instrText xml:space="preserve"> </w:instrText>
          </w:r>
          <w:r w:rsidR="00031814">
            <w:rPr>
              <w:rFonts w:asciiTheme="minorBidi" w:hAnsiTheme="minorBidi"/>
              <w:sz w:val="24"/>
              <w:szCs w:val="24"/>
              <w:rtl/>
              <w:lang w:bidi="he-IL"/>
            </w:rPr>
            <w:fldChar w:fldCharType="separate"/>
          </w:r>
          <w:r w:rsidR="00707057">
            <w:rPr>
              <w:rFonts w:asciiTheme="minorBidi" w:hAnsiTheme="minorBidi"/>
              <w:noProof/>
              <w:sz w:val="24"/>
              <w:szCs w:val="24"/>
              <w:rtl/>
              <w:lang w:bidi="he-IL"/>
            </w:rPr>
            <w:t xml:space="preserve"> </w:t>
          </w:r>
          <w:r w:rsidR="00707057" w:rsidRPr="00707057">
            <w:rPr>
              <w:rFonts w:asciiTheme="minorBidi" w:hAnsiTheme="minorBidi" w:hint="cs"/>
              <w:noProof/>
              <w:sz w:val="24"/>
              <w:szCs w:val="24"/>
              <w:rtl/>
              <w:lang w:bidi="he-IL"/>
            </w:rPr>
            <w:t>(</w:t>
          </w:r>
          <w:r w:rsidR="00707057" w:rsidRPr="00707057">
            <w:rPr>
              <w:rFonts w:asciiTheme="minorBidi" w:hAnsiTheme="minorBidi" w:hint="cs"/>
              <w:noProof/>
              <w:sz w:val="24"/>
              <w:szCs w:val="24"/>
              <w:lang w:bidi="he-IL"/>
            </w:rPr>
            <w:t>Brunet, Finnigan</w:t>
          </w:r>
          <w:r w:rsidR="00707057" w:rsidRPr="00707057">
            <w:rPr>
              <w:rFonts w:asciiTheme="minorBidi" w:hAnsiTheme="minorBidi" w:hint="cs"/>
              <w:noProof/>
              <w:sz w:val="24"/>
              <w:szCs w:val="24"/>
              <w:rtl/>
              <w:lang w:bidi="he-IL"/>
            </w:rPr>
            <w:t xml:space="preserve">, &amp; </w:t>
          </w:r>
          <w:r w:rsidR="00707057" w:rsidRPr="00707057">
            <w:rPr>
              <w:rFonts w:asciiTheme="minorBidi" w:hAnsiTheme="minorBidi" w:hint="cs"/>
              <w:noProof/>
              <w:sz w:val="24"/>
              <w:szCs w:val="24"/>
              <w:lang w:bidi="he-IL"/>
            </w:rPr>
            <w:t>Raupach., 1994</w:t>
          </w:r>
          <w:r w:rsidR="00707057" w:rsidRPr="00707057">
            <w:rPr>
              <w:rFonts w:asciiTheme="minorBidi" w:hAnsiTheme="minorBidi" w:hint="cs"/>
              <w:noProof/>
              <w:sz w:val="24"/>
              <w:szCs w:val="24"/>
              <w:rtl/>
              <w:lang w:bidi="he-IL"/>
            </w:rPr>
            <w:t>)</w:t>
          </w:r>
          <w:r w:rsidR="00031814">
            <w:rPr>
              <w:rFonts w:asciiTheme="minorBidi" w:hAnsiTheme="minorBidi"/>
              <w:sz w:val="24"/>
              <w:szCs w:val="24"/>
              <w:rtl/>
              <w:lang w:bidi="he-IL"/>
            </w:rPr>
            <w:fldChar w:fldCharType="end"/>
          </w:r>
        </w:sdtContent>
      </w:sdt>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על פי הנוסחה של </w:t>
      </w:r>
      <w:r w:rsidR="00C821EE">
        <w:rPr>
          <w:rFonts w:asciiTheme="minorBidi" w:hAnsiTheme="minorBidi"/>
          <w:sz w:val="24"/>
          <w:szCs w:val="24"/>
        </w:rPr>
        <w:t>Brunet</w:t>
      </w:r>
      <w:r>
        <w:rPr>
          <w:rFonts w:asciiTheme="minorBidi" w:hAnsiTheme="minorBidi" w:hint="cs"/>
          <w:sz w:val="24"/>
          <w:szCs w:val="24"/>
          <w:rtl/>
          <w:lang w:bidi="he-IL"/>
        </w:rPr>
        <w:t>,</w:t>
      </w:r>
      <w:r w:rsidR="00C821EE">
        <w:rPr>
          <w:rFonts w:asciiTheme="minorBidi" w:hAnsiTheme="minorBidi" w:hint="cs"/>
          <w:sz w:val="24"/>
          <w:szCs w:val="24"/>
          <w:rtl/>
          <w:lang w:bidi="he-IL"/>
        </w:rPr>
        <w:t xml:space="preserve"> כוח הגרר שווה למינוס נגזרת יחסי הריינולדס</w:t>
      </w:r>
      <w:r w:rsidR="00C821EE">
        <w:rPr>
          <w:rFonts w:asciiTheme="minorBidi" w:hAnsiTheme="minorBidi" w:hint="cs"/>
          <w:sz w:val="24"/>
          <w:szCs w:val="24"/>
          <w:rtl/>
        </w:rPr>
        <w:t xml:space="preserve">. </w:t>
      </w:r>
      <w:r w:rsidR="00C821EE">
        <w:rPr>
          <w:rFonts w:asciiTheme="minorBidi" w:hAnsiTheme="minorBidi" w:hint="cs"/>
          <w:sz w:val="24"/>
          <w:szCs w:val="24"/>
          <w:rtl/>
          <w:lang w:bidi="he-IL"/>
        </w:rPr>
        <w:t xml:space="preserve">יחסי הריינולדס חושבו על </w:t>
      </w:r>
      <w:r w:rsidR="00C821EE">
        <w:rPr>
          <w:rFonts w:asciiTheme="minorBidi" w:hAnsiTheme="minorBidi" w:hint="cs"/>
          <w:sz w:val="24"/>
          <w:szCs w:val="24"/>
          <w:rtl/>
          <w:lang w:bidi="he-IL"/>
        </w:rPr>
        <w:lastRenderedPageBreak/>
        <w:t xml:space="preserve">פי הגדרתם </w:t>
      </w:r>
      <w:r w:rsidR="00C821EE">
        <w:rPr>
          <w:rFonts w:asciiTheme="minorBidi" w:hAnsiTheme="minorBidi" w:hint="cs"/>
          <w:sz w:val="24"/>
          <w:szCs w:val="24"/>
          <w:rtl/>
        </w:rPr>
        <w:t xml:space="preserve">- </w:t>
      </w:r>
      <m:oMath>
        <m:d>
          <m:dPr>
            <m:begChr m:val="〈"/>
            <m:endChr m:val="〉"/>
            <m:ctrlPr>
              <w:rPr>
                <w:rFonts w:ascii="Cambria Math" w:hAnsi="Cambria Math"/>
                <w:sz w:val="24"/>
                <w:szCs w:val="24"/>
              </w:rPr>
            </m:ctrlPr>
          </m:dPr>
          <m:e>
            <m:acc>
              <m:accPr>
                <m:chr m:val="̅"/>
                <m:ctrlPr>
                  <w:rPr>
                    <w:rFonts w:ascii="Cambria Math" w:hAnsi="Cambria Math"/>
                    <w:i/>
                    <w:sz w:val="24"/>
                    <w:szCs w:val="24"/>
                  </w:rPr>
                </m:ctrlPr>
              </m:accPr>
              <m:e>
                <m:r>
                  <w:rPr>
                    <w:rFonts w:ascii="Cambria Math" w:hAnsi="Cambria Math"/>
                    <w:sz w:val="24"/>
                    <w:szCs w:val="24"/>
                  </w:rPr>
                  <m:t>u'w'</m:t>
                </m:r>
              </m:e>
            </m:acc>
          </m:e>
        </m:d>
      </m:oMath>
      <w:r w:rsidR="00C821EE">
        <w:rPr>
          <w:rFonts w:asciiTheme="minorBidi" w:eastAsiaTheme="minorEastAsia" w:hAnsiTheme="minorBidi" w:hint="cs"/>
          <w:sz w:val="24"/>
          <w:szCs w:val="24"/>
          <w:rtl/>
          <w:lang w:bidi="he-IL"/>
        </w:rPr>
        <w:t xml:space="preserve"> כאשר המהירות הממוצעת לפי זמן חושבה עבור כל קובייה של </w:t>
      </w:r>
      <w:r w:rsidR="00C821EE">
        <w:rPr>
          <w:rFonts w:asciiTheme="minorBidi" w:eastAsiaTheme="minorEastAsia" w:hAnsiTheme="minorBidi"/>
          <w:sz w:val="24"/>
          <w:szCs w:val="24"/>
        </w:rPr>
        <w:t>1x1x1</w:t>
      </w:r>
      <w:r w:rsidR="00C821EE">
        <w:rPr>
          <w:rFonts w:asciiTheme="minorBidi" w:eastAsiaTheme="minorEastAsia" w:hAnsiTheme="minorBidi" w:hint="cs"/>
          <w:sz w:val="24"/>
          <w:szCs w:val="24"/>
          <w:rtl/>
          <w:lang w:bidi="he-IL"/>
        </w:rPr>
        <w:t xml:space="preserve"> ס</w:t>
      </w:r>
      <w:r w:rsidR="00C821EE">
        <w:rPr>
          <w:rFonts w:asciiTheme="minorBidi" w:eastAsiaTheme="minorEastAsia" w:hAnsiTheme="minorBidi" w:hint="cs"/>
          <w:sz w:val="24"/>
          <w:szCs w:val="24"/>
          <w:rtl/>
        </w:rPr>
        <w:t>"</w:t>
      </w:r>
      <w:r w:rsidR="00C821EE">
        <w:rPr>
          <w:rFonts w:asciiTheme="minorBidi" w:eastAsiaTheme="minorEastAsia" w:hAnsiTheme="minorBidi" w:hint="cs"/>
          <w:sz w:val="24"/>
          <w:szCs w:val="24"/>
          <w:rtl/>
          <w:lang w:bidi="he-IL"/>
        </w:rPr>
        <w:t>מ</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באיור </w:t>
      </w:r>
      <w:r w:rsidR="00956966">
        <w:rPr>
          <w:rFonts w:asciiTheme="minorBidi" w:eastAsiaTheme="minorEastAsia" w:hAnsiTheme="minorBidi" w:hint="cs"/>
          <w:sz w:val="24"/>
          <w:szCs w:val="24"/>
          <w:rtl/>
          <w:lang w:bidi="he-IL"/>
        </w:rPr>
        <w:t>3.3</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ניתן לראות את התוצאות</w:t>
      </w:r>
      <w:r w:rsidR="00C821EE">
        <w:rPr>
          <w:rFonts w:asciiTheme="minorBidi" w:eastAsiaTheme="minorEastAsia" w:hAnsiTheme="minorBidi" w:hint="cs"/>
          <w:sz w:val="24"/>
          <w:szCs w:val="24"/>
          <w:rtl/>
        </w:rPr>
        <w:t xml:space="preserve">. </w:t>
      </w:r>
      <w:r w:rsidR="00C821EE">
        <w:rPr>
          <w:rFonts w:asciiTheme="minorBidi" w:eastAsiaTheme="minorEastAsia" w:hAnsiTheme="minorBidi" w:hint="cs"/>
          <w:sz w:val="24"/>
          <w:szCs w:val="24"/>
          <w:rtl/>
          <w:lang w:bidi="he-IL"/>
        </w:rPr>
        <w:t xml:space="preserve">בגובה </w:t>
      </w:r>
      <w:r w:rsidR="00C821EE">
        <w:rPr>
          <w:rFonts w:asciiTheme="minorBidi" w:eastAsiaTheme="minorEastAsia" w:hAnsiTheme="minorBidi" w:hint="cs"/>
          <w:sz w:val="24"/>
          <w:szCs w:val="24"/>
          <w:rtl/>
        </w:rPr>
        <w:t xml:space="preserve">0.45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bidi="he-IL"/>
        </w:rPr>
        <w:t xml:space="preserve"> הגרר גבוה ולאחר מכאן הוא קטן באופן חד עד </w:t>
      </w:r>
      <w:r w:rsidR="00C821EE">
        <w:rPr>
          <w:rFonts w:asciiTheme="minorBidi" w:eastAsiaTheme="minorEastAsia" w:hAnsiTheme="minorBidi" w:hint="cs"/>
          <w:sz w:val="24"/>
          <w:szCs w:val="24"/>
          <w:rtl/>
        </w:rPr>
        <w:t xml:space="preserve">0.65 </w:t>
      </w:r>
      <w:r w:rsidR="00C821EE">
        <w:rPr>
          <w:rFonts w:asciiTheme="minorBidi" w:eastAsiaTheme="minorEastAsia" w:hAnsiTheme="minorBidi"/>
          <w:sz w:val="24"/>
          <w:szCs w:val="24"/>
          <w:lang w:val="en-GB"/>
        </w:rPr>
        <w:t>z/H</w:t>
      </w:r>
      <w:r w:rsidR="00C821EE">
        <w:rPr>
          <w:rFonts w:asciiTheme="minorBidi" w:eastAsiaTheme="minorEastAsia" w:hAnsiTheme="minorBidi" w:hint="cs"/>
          <w:sz w:val="24"/>
          <w:szCs w:val="24"/>
          <w:rtl/>
          <w:lang w:val="en-GB"/>
        </w:rPr>
        <w:t xml:space="preserve">, </w:t>
      </w:r>
      <w:r w:rsidR="00C821EE">
        <w:rPr>
          <w:rFonts w:asciiTheme="minorBidi" w:eastAsiaTheme="minorEastAsia" w:hAnsiTheme="minorBidi" w:hint="cs"/>
          <w:sz w:val="24"/>
          <w:szCs w:val="24"/>
          <w:rtl/>
          <w:lang w:val="en-GB" w:bidi="he-IL"/>
        </w:rPr>
        <w:t>לאחר זאת הגרר גדל</w:t>
      </w:r>
      <w:r w:rsidR="00C821EE">
        <w:rPr>
          <w:rFonts w:asciiTheme="minorBidi" w:eastAsiaTheme="minorEastAsia" w:hAnsiTheme="minorBidi" w:hint="cs"/>
          <w:sz w:val="24"/>
          <w:szCs w:val="24"/>
          <w:rtl/>
          <w:lang w:val="en-GB"/>
        </w:rPr>
        <w:t>.</w:t>
      </w:r>
    </w:p>
    <w:p w:rsidR="00C821EE" w:rsidRPr="00F5532D" w:rsidRDefault="00C821EE" w:rsidP="00C821EE">
      <w:pPr>
        <w:bidi/>
        <w:spacing w:line="360" w:lineRule="auto"/>
        <w:jc w:val="center"/>
        <w:rPr>
          <w:rFonts w:asciiTheme="minorBidi" w:hAnsiTheme="minorBidi"/>
          <w:sz w:val="28"/>
          <w:szCs w:val="28"/>
        </w:rPr>
      </w:pPr>
      <w:r>
        <w:rPr>
          <w:rFonts w:asciiTheme="minorBidi" w:hAnsiTheme="minorBidi" w:hint="cs"/>
          <w:noProof/>
          <w:sz w:val="24"/>
          <w:szCs w:val="24"/>
          <w:lang w:bidi="he-IL"/>
        </w:rPr>
        <w:drawing>
          <wp:inline distT="0" distB="0" distL="0" distR="0" wp14:anchorId="2D67B08A" wp14:editId="7DEC74BF">
            <wp:extent cx="4136055" cy="2620284"/>
            <wp:effectExtent l="0" t="0" r="0" b="8890"/>
            <wp:docPr id="3" name="Picture 3" descr="C:\Users\theem\AppData\Local\Microsoft\Windows\INetCache\Content.Word\R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theem\AppData\Local\Microsoft\Windows\INetCache\Content.Word\RSCD.P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10428"/>
                    <a:stretch/>
                  </pic:blipFill>
                  <pic:spPr bwMode="auto">
                    <a:xfrm>
                      <a:off x="0" y="0"/>
                      <a:ext cx="4136055" cy="2620284"/>
                    </a:xfrm>
                    <a:prstGeom prst="rect">
                      <a:avLst/>
                    </a:prstGeom>
                    <a:noFill/>
                    <a:ln>
                      <a:noFill/>
                    </a:ln>
                    <a:extLst>
                      <a:ext uri="{53640926-AAD7-44D8-BBD7-CCE9431645EC}">
                        <a14:shadowObscured xmlns:a14="http://schemas.microsoft.com/office/drawing/2010/main"/>
                      </a:ext>
                    </a:extLst>
                  </pic:spPr>
                </pic:pic>
              </a:graphicData>
            </a:graphic>
          </wp:inline>
        </w:drawing>
      </w:r>
    </w:p>
    <w:p w:rsidR="00C821EE" w:rsidRDefault="00C821EE" w:rsidP="00031814">
      <w:pPr>
        <w:pStyle w:val="Caption"/>
        <w:bidi/>
        <w:spacing w:line="360" w:lineRule="auto"/>
        <w:jc w:val="center"/>
        <w:rPr>
          <w:rFonts w:asciiTheme="minorBidi" w:hAnsiTheme="minorBidi"/>
          <w:b/>
          <w:bCs/>
          <w:sz w:val="20"/>
          <w:szCs w:val="20"/>
          <w:rtl/>
          <w:lang w:bidi="he-IL"/>
        </w:rPr>
      </w:pPr>
      <w:r w:rsidRPr="00DF22EA">
        <w:rPr>
          <w:b/>
          <w:bCs/>
          <w:sz w:val="20"/>
          <w:szCs w:val="20"/>
          <w:rtl/>
          <w:lang w:bidi="he-IL"/>
        </w:rPr>
        <w:t xml:space="preserve">איור </w:t>
      </w:r>
      <w:r w:rsidR="00956966">
        <w:rPr>
          <w:rFonts w:hint="cs"/>
          <w:b/>
          <w:bCs/>
          <w:sz w:val="20"/>
          <w:szCs w:val="20"/>
          <w:rtl/>
          <w:lang w:bidi="he-IL"/>
        </w:rPr>
        <w:t>3.3</w:t>
      </w:r>
      <w:r w:rsidR="00DF22EA">
        <w:rPr>
          <w:b/>
          <w:bCs/>
          <w:sz w:val="20"/>
          <w:szCs w:val="20"/>
        </w:rPr>
        <w:t>:</w:t>
      </w:r>
      <w:r w:rsidRPr="00DF22EA">
        <w:rPr>
          <w:rFonts w:hint="cs"/>
          <w:b/>
          <w:bCs/>
          <w:sz w:val="20"/>
          <w:szCs w:val="20"/>
          <w:rtl/>
          <w:lang w:bidi="he-IL"/>
        </w:rPr>
        <w:t xml:space="preserve"> כוח הגרר על פי לחצי ריינולדס כפונקצייה של גובה </w:t>
      </w:r>
      <w:r w:rsidRPr="00DF22EA">
        <w:rPr>
          <w:rFonts w:asciiTheme="minorBidi" w:hAnsiTheme="minorBidi" w:hint="cs"/>
          <w:b/>
          <w:bCs/>
          <w:sz w:val="20"/>
          <w:szCs w:val="20"/>
          <w:rtl/>
          <w:lang w:bidi="he-IL"/>
        </w:rPr>
        <w:t>בדגם התכסית העירונית</w:t>
      </w:r>
      <w:r w:rsidRPr="00DF22EA">
        <w:rPr>
          <w:rFonts w:hint="cs"/>
          <w:b/>
          <w:bCs/>
          <w:sz w:val="20"/>
          <w:szCs w:val="20"/>
          <w:rtl/>
        </w:rPr>
        <w:t>.</w:t>
      </w:r>
      <w:r>
        <w:rPr>
          <w:rFonts w:hint="cs"/>
          <w:rtl/>
        </w:rPr>
        <w:t xml:space="preserve"> </w:t>
      </w:r>
      <w:r>
        <w:rPr>
          <w:rFonts w:asciiTheme="minorBidi" w:hAnsiTheme="minorBidi" w:hint="cs"/>
          <w:sz w:val="20"/>
          <w:szCs w:val="20"/>
          <w:rtl/>
          <w:lang w:bidi="he-IL"/>
        </w:rPr>
        <w:t>הגרף מראה את ערך מקדם הגרר</w:t>
      </w:r>
      <w:r>
        <w:rPr>
          <w:rFonts w:asciiTheme="minorBidi" w:hAnsiTheme="minorBidi" w:hint="cs"/>
          <w:b/>
          <w:bCs/>
          <w:sz w:val="20"/>
          <w:szCs w:val="20"/>
          <w:rtl/>
        </w:rPr>
        <w:t xml:space="preserve"> </w:t>
      </w:r>
      <m:oMath>
        <m:r>
          <w:rPr>
            <w:rFonts w:ascii="Cambria Math" w:hAnsi="Cambria Math"/>
            <w:sz w:val="20"/>
            <w:szCs w:val="20"/>
          </w:rPr>
          <m:t>2∙</m:t>
        </m:r>
        <m:sSub>
          <m:sSubPr>
            <m:ctrlPr>
              <w:rPr>
                <w:rFonts w:ascii="Cambria Math" w:eastAsiaTheme="minorHAnsi" w:hAnsi="Cambria Math" w:cstheme="minorBidi"/>
                <w:bCs/>
                <w:iCs w:val="0"/>
                <w:color w:val="4F81BD" w:themeColor="accent1"/>
                <w:sz w:val="20"/>
                <w:szCs w:val="20"/>
                <w:lang w:bidi="he-IL"/>
              </w:rPr>
            </m:ctrlPr>
          </m:sSubPr>
          <m:e>
            <m:r>
              <w:rPr>
                <w:rFonts w:ascii="Cambria Math" w:hAnsi="Cambria Math"/>
                <w:sz w:val="20"/>
                <w:szCs w:val="20"/>
              </w:rPr>
              <m:t>F</m:t>
            </m:r>
          </m:e>
          <m:sub>
            <m:r>
              <w:rPr>
                <w:rFonts w:ascii="Cambria Math" w:hAnsi="Cambria Math"/>
                <w:sz w:val="20"/>
                <w:szCs w:val="20"/>
              </w:rPr>
              <m:t>D</m:t>
            </m:r>
          </m:sub>
        </m:sSub>
        <m:r>
          <w:rPr>
            <w:rFonts w:ascii="Cambria Math" w:hAnsi="Cambria Math"/>
            <w:sz w:val="20"/>
            <w:szCs w:val="20"/>
          </w:rPr>
          <m:t>/(ρA</m:t>
        </m:r>
        <m:sSubSup>
          <m:sSubSupPr>
            <m:ctrlPr>
              <w:rPr>
                <w:rFonts w:ascii="Cambria Math" w:eastAsiaTheme="minorHAnsi" w:hAnsi="Cambria Math" w:cstheme="minorBidi"/>
                <w:bCs/>
                <w:iCs w:val="0"/>
                <w:color w:val="4F81BD" w:themeColor="accent1"/>
                <w:sz w:val="20"/>
                <w:szCs w:val="20"/>
                <w:lang w:bidi="he-IL"/>
              </w:rPr>
            </m:ctrlPr>
          </m:sSubSupPr>
          <m:e>
            <m:r>
              <w:rPr>
                <w:rFonts w:ascii="Cambria Math" w:hAnsi="Cambria Math"/>
                <w:sz w:val="20"/>
                <w:szCs w:val="20"/>
              </w:rPr>
              <m:t>U</m:t>
            </m:r>
          </m:e>
          <m:sub>
            <m:r>
              <w:rPr>
                <w:rFonts w:ascii="Cambria Math" w:hAnsi="Cambria Math"/>
                <w:sz w:val="20"/>
                <w:szCs w:val="20"/>
              </w:rPr>
              <m:t>∞</m:t>
            </m:r>
          </m:sub>
          <m:sup>
            <m:r>
              <w:rPr>
                <w:rFonts w:ascii="Cambria Math" w:hAnsi="Cambria Math"/>
                <w:sz w:val="20"/>
                <w:szCs w:val="20"/>
              </w:rPr>
              <m:t>2</m:t>
            </m:r>
          </m:sup>
        </m:sSubSup>
        <m:r>
          <w:rPr>
            <w:rFonts w:ascii="Cambria Math" w:hAnsi="Cambria Math"/>
            <w:sz w:val="20"/>
            <w:szCs w:val="20"/>
          </w:rPr>
          <m:t>)</m:t>
        </m:r>
      </m:oMath>
      <w:r>
        <w:rPr>
          <w:rFonts w:asciiTheme="minorBidi" w:hAnsiTheme="minorBidi" w:hint="cs"/>
          <w:sz w:val="20"/>
          <w:szCs w:val="20"/>
          <w:rtl/>
          <w:lang w:bidi="he-IL"/>
        </w:rPr>
        <w:t xml:space="preserve"> ביחס לגובה המדידה במטרים חלקי גובה הבניין </w:t>
      </w:r>
      <w:r>
        <w:rPr>
          <w:rFonts w:asciiTheme="minorBidi" w:hAnsiTheme="minorBidi" w:hint="cs"/>
          <w:sz w:val="20"/>
          <w:szCs w:val="20"/>
        </w:rPr>
        <w:t>H</w:t>
      </w:r>
      <w:r>
        <w:rPr>
          <w:rFonts w:asciiTheme="minorBidi" w:hAnsiTheme="minorBidi" w:hint="cs"/>
          <w:sz w:val="20"/>
          <w:szCs w:val="20"/>
          <w:rtl/>
        </w:rPr>
        <w:t xml:space="preserve">. </w:t>
      </w:r>
      <w:r w:rsidR="00F21D72" w:rsidRPr="00377923">
        <w:rPr>
          <w:rFonts w:asciiTheme="minorBidi" w:hAnsiTheme="minorBidi"/>
          <w:sz w:val="20"/>
          <w:szCs w:val="20"/>
          <w:rtl/>
          <w:lang w:bidi="he-IL"/>
        </w:rPr>
        <w:t>כל נקודה</w:t>
      </w:r>
      <w:r w:rsidR="00F21D72" w:rsidRPr="00F21235">
        <w:rPr>
          <w:rFonts w:asciiTheme="minorBidi" w:hAnsiTheme="minorBidi" w:hint="cs"/>
          <w:sz w:val="20"/>
          <w:szCs w:val="20"/>
          <w:rtl/>
          <w:lang w:bidi="he-IL"/>
        </w:rPr>
        <w:t xml:space="preserve"> על הגרף</w:t>
      </w:r>
      <w:r w:rsidR="00F21D72" w:rsidRPr="00377923">
        <w:rPr>
          <w:rFonts w:asciiTheme="minorBidi" w:hAnsiTheme="minorBidi"/>
          <w:sz w:val="20"/>
          <w:szCs w:val="20"/>
          <w:rtl/>
          <w:lang w:bidi="he-IL"/>
        </w:rPr>
        <w:t xml:space="preserve"> מסמנת את </w:t>
      </w:r>
      <w:r w:rsidR="00031814">
        <w:rPr>
          <w:rFonts w:asciiTheme="minorBidi" w:hAnsiTheme="minorBidi" w:hint="cs"/>
          <w:sz w:val="20"/>
          <w:szCs w:val="20"/>
          <w:rtl/>
          <w:lang w:bidi="he-IL"/>
        </w:rPr>
        <w:t xml:space="preserve">מקדם הגרר הממוצע הפועל על חתך הבניין בגובה </w:t>
      </w:r>
      <w:r w:rsidR="00031814">
        <w:rPr>
          <w:rFonts w:asciiTheme="minorBidi" w:hAnsiTheme="minorBidi"/>
          <w:sz w:val="20"/>
          <w:szCs w:val="20"/>
          <w:lang w:bidi="he-IL"/>
        </w:rPr>
        <w:t>0.1H</w:t>
      </w:r>
      <w:r>
        <w:rPr>
          <w:rFonts w:asciiTheme="minorBidi" w:hAnsiTheme="minorBidi"/>
          <w:sz w:val="20"/>
          <w:szCs w:val="20"/>
          <w:rtl/>
        </w:rPr>
        <w:t xml:space="preserve">. </w:t>
      </w:r>
      <w:r w:rsidRPr="00377923">
        <w:rPr>
          <w:rFonts w:asciiTheme="minorBidi" w:hAnsiTheme="minorBidi"/>
          <w:sz w:val="20"/>
          <w:szCs w:val="20"/>
          <w:rtl/>
          <w:lang w:bidi="he-IL"/>
        </w:rPr>
        <w:t>הקוים בצבע תכלת הם עבור</w:t>
      </w:r>
      <w:r>
        <w:rPr>
          <w:rFonts w:asciiTheme="minorBidi" w:hAnsiTheme="minorBidi" w:hint="cs"/>
          <w:sz w:val="20"/>
          <w:szCs w:val="20"/>
          <w:rtl/>
        </w:rPr>
        <w:t xml:space="preserve"> </w:t>
      </w:r>
      <w:r w:rsidRPr="00377923">
        <w:rPr>
          <w:rFonts w:asciiTheme="minorBidi" w:hAnsiTheme="minorBidi"/>
          <w:sz w:val="20"/>
          <w:szCs w:val="20"/>
          <w:rtl/>
        </w:rPr>
        <w:t xml:space="preserve">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2.5 m/s</w:t>
      </w:r>
      <w:r w:rsidRPr="00377923">
        <w:rPr>
          <w:rFonts w:asciiTheme="minorBidi" w:hAnsiTheme="minorBidi"/>
          <w:sz w:val="20"/>
          <w:szCs w:val="20"/>
          <w:rtl/>
          <w:lang w:bidi="he-IL"/>
        </w:rPr>
        <w:t xml:space="preserve"> והקווים הירוקים עבור </w:t>
      </w:r>
      <w:r w:rsidRPr="00377923">
        <w:rPr>
          <w:rFonts w:asciiTheme="minorBidi" w:hAnsiTheme="minorBidi"/>
          <w:sz w:val="20"/>
          <w:szCs w:val="20"/>
        </w:rPr>
        <w:t>U</w:t>
      </w:r>
      <w:r w:rsidRPr="00377923">
        <w:rPr>
          <w:rFonts w:asciiTheme="minorBidi" w:hAnsiTheme="minorBidi"/>
          <w:sz w:val="20"/>
          <w:szCs w:val="20"/>
          <w:vertAlign w:val="subscript"/>
        </w:rPr>
        <w:t>∞</w:t>
      </w:r>
      <w:r w:rsidRPr="00377923">
        <w:rPr>
          <w:rFonts w:asciiTheme="minorBidi" w:hAnsiTheme="minorBidi"/>
          <w:sz w:val="20"/>
          <w:szCs w:val="20"/>
        </w:rPr>
        <w:t xml:space="preserve"> = 4.0 m/s</w:t>
      </w:r>
      <w:r w:rsidRPr="00377923">
        <w:rPr>
          <w:rFonts w:asciiTheme="minorBidi" w:hAnsiTheme="minorBidi"/>
          <w:sz w:val="20"/>
          <w:szCs w:val="20"/>
          <w:rtl/>
        </w:rPr>
        <w:t>.</w:t>
      </w:r>
      <w:r w:rsidR="00031814">
        <w:rPr>
          <w:rFonts w:asciiTheme="minorBidi" w:hAnsiTheme="minorBidi" w:hint="cs"/>
          <w:sz w:val="20"/>
          <w:szCs w:val="20"/>
          <w:rtl/>
          <w:lang w:bidi="he-IL"/>
        </w:rPr>
        <w:t xml:space="preserve"> כמו בגרפים קודמים, הקווים הרציפים מסמנים ממוצע מרחבי על פני כל המדגם.</w:t>
      </w:r>
    </w:p>
    <w:p w:rsidR="00C821EE" w:rsidRDefault="00956966" w:rsidP="00495BDA">
      <w:pPr>
        <w:pStyle w:val="Heading2"/>
        <w:bidi/>
        <w:rPr>
          <w:rtl/>
        </w:rPr>
      </w:pPr>
      <w:bookmarkStart w:id="30" w:name="_Toc535337752"/>
      <w:r>
        <w:rPr>
          <w:rFonts w:hint="cs"/>
          <w:rtl/>
          <w:lang w:bidi="he-IL"/>
        </w:rPr>
        <w:t>3</w:t>
      </w:r>
      <w:r w:rsidR="00837497">
        <w:rPr>
          <w:rFonts w:hint="cs"/>
          <w:rtl/>
          <w:lang w:bidi="he-IL"/>
        </w:rPr>
        <w:t>.</w:t>
      </w:r>
      <w:r w:rsidR="00495BDA">
        <w:rPr>
          <w:rFonts w:hint="cs"/>
          <w:rtl/>
          <w:lang w:bidi="he-IL"/>
        </w:rPr>
        <w:t>4</w:t>
      </w:r>
      <w:r w:rsidR="00837497">
        <w:rPr>
          <w:rFonts w:hint="cs"/>
          <w:rtl/>
          <w:lang w:bidi="he-IL"/>
        </w:rPr>
        <w:t xml:space="preserve"> </w:t>
      </w:r>
      <w:r w:rsidR="00495BDA">
        <w:rPr>
          <w:rFonts w:hint="cs"/>
          <w:rtl/>
          <w:lang w:bidi="he-IL"/>
        </w:rPr>
        <w:t>חישוב</w:t>
      </w:r>
      <w:r w:rsidR="005677CC">
        <w:rPr>
          <w:rFonts w:hint="cs"/>
          <w:rtl/>
          <w:lang w:bidi="he-IL"/>
        </w:rPr>
        <w:t xml:space="preserve"> הממוצע המרחבי של התאוצה בתכסית העירונית</w:t>
      </w:r>
      <w:bookmarkEnd w:id="30"/>
    </w:p>
    <w:p w:rsidR="00C821EE" w:rsidRPr="00735135" w:rsidRDefault="00C821EE" w:rsidP="00956966">
      <w:pPr>
        <w:bidi/>
        <w:spacing w:line="360" w:lineRule="auto"/>
        <w:jc w:val="both"/>
        <w:rPr>
          <w:sz w:val="24"/>
          <w:szCs w:val="24"/>
          <w:rtl/>
          <w:lang w:val="en-GB"/>
        </w:rPr>
      </w:pPr>
      <w:r>
        <w:rPr>
          <w:rFonts w:hint="cs"/>
          <w:sz w:val="24"/>
          <w:szCs w:val="24"/>
          <w:rtl/>
          <w:lang w:bidi="he-IL"/>
        </w:rPr>
        <w:t>השיטה השלישית איתה חושב הגרר היא בעזרת תאוצת החלקיקים</w:t>
      </w:r>
      <w:r>
        <w:rPr>
          <w:rFonts w:hint="cs"/>
          <w:sz w:val="24"/>
          <w:szCs w:val="24"/>
          <w:rtl/>
        </w:rPr>
        <w:t xml:space="preserve">. </w:t>
      </w:r>
      <w:r>
        <w:rPr>
          <w:rFonts w:hint="cs"/>
          <w:sz w:val="24"/>
          <w:szCs w:val="24"/>
          <w:rtl/>
          <w:lang w:bidi="he-IL"/>
        </w:rPr>
        <w:t xml:space="preserve">באיור </w:t>
      </w:r>
      <w:r w:rsidR="00956966">
        <w:rPr>
          <w:rFonts w:hint="cs"/>
          <w:sz w:val="24"/>
          <w:szCs w:val="24"/>
          <w:rtl/>
          <w:lang w:bidi="he-IL"/>
        </w:rPr>
        <w:t>3.4</w:t>
      </w:r>
      <w:r>
        <w:rPr>
          <w:rFonts w:hint="cs"/>
          <w:sz w:val="24"/>
          <w:szCs w:val="24"/>
          <w:rtl/>
        </w:rPr>
        <w:t xml:space="preserve"> </w:t>
      </w:r>
      <w:r>
        <w:rPr>
          <w:rFonts w:hint="cs"/>
          <w:sz w:val="24"/>
          <w:szCs w:val="24"/>
          <w:rtl/>
          <w:lang w:bidi="he-IL"/>
        </w:rPr>
        <w:t>אפשר לראות מפת חום של תאוצות החלקיקים</w:t>
      </w:r>
      <w:r>
        <w:rPr>
          <w:rFonts w:hint="cs"/>
          <w:sz w:val="24"/>
          <w:szCs w:val="24"/>
          <w:rtl/>
        </w:rPr>
        <w:t xml:space="preserve">, </w:t>
      </w:r>
      <w:r>
        <w:rPr>
          <w:rFonts w:hint="cs"/>
          <w:sz w:val="24"/>
          <w:szCs w:val="24"/>
          <w:rtl/>
          <w:lang w:bidi="he-IL"/>
        </w:rPr>
        <w:t>בחתך צדדי של דגם התכסית העירונית</w:t>
      </w:r>
      <w:r>
        <w:rPr>
          <w:rFonts w:hint="cs"/>
          <w:sz w:val="24"/>
          <w:szCs w:val="24"/>
          <w:rtl/>
        </w:rPr>
        <w:t xml:space="preserve">. </w:t>
      </w:r>
      <w:r>
        <w:rPr>
          <w:rFonts w:hint="cs"/>
          <w:sz w:val="24"/>
          <w:szCs w:val="24"/>
          <w:rtl/>
          <w:lang w:bidi="he-IL"/>
        </w:rPr>
        <w:t>הרוח נעה משמאל לימין</w:t>
      </w:r>
      <w:r>
        <w:rPr>
          <w:rFonts w:hint="cs"/>
          <w:sz w:val="24"/>
          <w:szCs w:val="24"/>
          <w:rtl/>
        </w:rPr>
        <w:t xml:space="preserve">, </w:t>
      </w:r>
      <w:r>
        <w:rPr>
          <w:rFonts w:hint="cs"/>
          <w:sz w:val="24"/>
          <w:szCs w:val="24"/>
          <w:rtl/>
          <w:lang w:bidi="he-IL"/>
        </w:rPr>
        <w:t>כאשר הריבועים הלבנים מייצגים בניינים</w:t>
      </w:r>
      <w:r>
        <w:rPr>
          <w:rFonts w:hint="cs"/>
          <w:sz w:val="24"/>
          <w:szCs w:val="24"/>
          <w:rtl/>
        </w:rPr>
        <w:t xml:space="preserve">, </w:t>
      </w:r>
      <w:r>
        <w:rPr>
          <w:rFonts w:hint="cs"/>
          <w:sz w:val="24"/>
          <w:szCs w:val="24"/>
          <w:rtl/>
          <w:lang w:bidi="he-IL"/>
        </w:rPr>
        <w:t>והריבועים השחורים מחסור במידע</w:t>
      </w:r>
      <w:r w:rsidR="00031814">
        <w:rPr>
          <w:rFonts w:hint="cs"/>
          <w:sz w:val="24"/>
          <w:szCs w:val="24"/>
          <w:rtl/>
          <w:lang w:bidi="he-IL"/>
        </w:rPr>
        <w:t xml:space="preserve"> (אזורים בהם עברו כמויות מזעריות של חלקיקים)</w:t>
      </w:r>
      <w:r>
        <w:rPr>
          <w:rFonts w:hint="cs"/>
          <w:sz w:val="24"/>
          <w:szCs w:val="24"/>
          <w:rtl/>
        </w:rPr>
        <w:t xml:space="preserve">. </w:t>
      </w:r>
      <w:r>
        <w:rPr>
          <w:rFonts w:hint="cs"/>
          <w:sz w:val="24"/>
          <w:szCs w:val="24"/>
          <w:rtl/>
          <w:lang w:val="en-GB" w:bidi="he-IL"/>
        </w:rPr>
        <w:t>אפשר לראות שאחרי בניין תאוצת החלקיקים יחסית גבוהה</w:t>
      </w:r>
      <w:r>
        <w:rPr>
          <w:rFonts w:hint="cs"/>
          <w:sz w:val="24"/>
          <w:szCs w:val="24"/>
          <w:rtl/>
          <w:lang w:val="en-GB"/>
        </w:rPr>
        <w:t xml:space="preserve">, </w:t>
      </w:r>
      <w:r>
        <w:rPr>
          <w:rFonts w:hint="cs"/>
          <w:sz w:val="24"/>
          <w:szCs w:val="24"/>
          <w:rtl/>
          <w:lang w:val="en-GB" w:bidi="he-IL"/>
        </w:rPr>
        <w:t>אך מול בניין לחלקיקים תאוצה שלילית</w:t>
      </w:r>
      <w:r>
        <w:rPr>
          <w:rFonts w:hint="cs"/>
          <w:sz w:val="24"/>
          <w:szCs w:val="24"/>
          <w:rtl/>
          <w:lang w:val="en-GB"/>
        </w:rPr>
        <w:t xml:space="preserve">. </w:t>
      </w:r>
      <w:r>
        <w:rPr>
          <w:rFonts w:hint="cs"/>
          <w:sz w:val="24"/>
          <w:szCs w:val="24"/>
          <w:rtl/>
          <w:lang w:val="en-GB" w:bidi="he-IL"/>
        </w:rPr>
        <w:t>מעבר לזאת התאוצה היא גדולה מעל הבניינים הגבוהים</w:t>
      </w:r>
      <w:r>
        <w:rPr>
          <w:rFonts w:hint="cs"/>
          <w:sz w:val="24"/>
          <w:szCs w:val="24"/>
          <w:rtl/>
          <w:lang w:val="en-GB"/>
        </w:rPr>
        <w:t xml:space="preserve">, </w:t>
      </w:r>
      <w:r>
        <w:rPr>
          <w:rFonts w:hint="cs"/>
          <w:sz w:val="24"/>
          <w:szCs w:val="24"/>
          <w:rtl/>
          <w:lang w:val="en-GB" w:bidi="he-IL"/>
        </w:rPr>
        <w:t>ובערך אפסית מעל הב</w:t>
      </w:r>
      <w:r w:rsidR="00031814">
        <w:rPr>
          <w:rFonts w:hint="cs"/>
          <w:sz w:val="24"/>
          <w:szCs w:val="24"/>
          <w:rtl/>
          <w:lang w:val="en-GB" w:bidi="he-IL"/>
        </w:rPr>
        <w:t>נ</w:t>
      </w:r>
      <w:r>
        <w:rPr>
          <w:rFonts w:hint="cs"/>
          <w:sz w:val="24"/>
          <w:szCs w:val="24"/>
          <w:rtl/>
          <w:lang w:val="en-GB" w:bidi="he-IL"/>
        </w:rPr>
        <w:t>יינים הנמוכים</w:t>
      </w:r>
      <w:r>
        <w:rPr>
          <w:sz w:val="24"/>
          <w:szCs w:val="24"/>
          <w:lang w:val="en-GB"/>
        </w:rPr>
        <w:t>.</w:t>
      </w:r>
    </w:p>
    <w:p w:rsidR="00C821EE" w:rsidRPr="009D6B82" w:rsidRDefault="00C821EE" w:rsidP="00C821EE">
      <w:pPr>
        <w:bidi/>
        <w:jc w:val="center"/>
        <w:rPr>
          <w:sz w:val="24"/>
          <w:szCs w:val="24"/>
          <w:lang w:val="en-GB"/>
        </w:rPr>
      </w:pPr>
      <w:r>
        <w:rPr>
          <w:noProof/>
          <w:sz w:val="24"/>
          <w:szCs w:val="24"/>
          <w:lang w:bidi="he-IL"/>
        </w:rPr>
        <w:lastRenderedPageBreak/>
        <w:drawing>
          <wp:inline distT="0" distB="0" distL="0" distR="0" wp14:anchorId="7347C2B0" wp14:editId="2304CB28">
            <wp:extent cx="5847715" cy="4051300"/>
            <wp:effectExtent l="0" t="0" r="635" b="6350"/>
            <wp:docPr id="5" name="תמונה 3" descr="AccMap2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cMap2p5"/>
                    <pic:cNvPicPr>
                      <a:picLocks noChangeAspect="1" noChangeArrowheads="1"/>
                    </pic:cNvPicPr>
                  </pic:nvPicPr>
                  <pic:blipFill>
                    <a:blip r:embed="rId19" cstate="print">
                      <a:extLst>
                        <a:ext uri="{28A0092B-C50C-407E-A947-70E740481C1C}">
                          <a14:useLocalDpi xmlns:a14="http://schemas.microsoft.com/office/drawing/2010/main" val="0"/>
                        </a:ext>
                      </a:extLst>
                    </a:blip>
                    <a:srcRect t="7813"/>
                    <a:stretch>
                      <a:fillRect/>
                    </a:stretch>
                  </pic:blipFill>
                  <pic:spPr bwMode="auto">
                    <a:xfrm>
                      <a:off x="0" y="0"/>
                      <a:ext cx="5847715" cy="4051300"/>
                    </a:xfrm>
                    <a:prstGeom prst="rect">
                      <a:avLst/>
                    </a:prstGeom>
                    <a:noFill/>
                    <a:ln>
                      <a:noFill/>
                    </a:ln>
                  </pic:spPr>
                </pic:pic>
              </a:graphicData>
            </a:graphic>
          </wp:inline>
        </w:drawing>
      </w:r>
    </w:p>
    <w:p w:rsidR="00C821EE" w:rsidRDefault="001D3440" w:rsidP="00C821EE">
      <w:pPr>
        <w:pStyle w:val="Caption"/>
        <w:keepNext/>
        <w:bidi/>
        <w:spacing w:line="360" w:lineRule="auto"/>
        <w:jc w:val="center"/>
      </w:pPr>
      <w:r>
        <w:rPr>
          <w:noProof/>
        </w:rPr>
        <w:pict>
          <v:shape id="Text Box 6" o:spid="_x0000_s1030" type="#_x0000_t202" style="position:absolute;left:0;text-align:left;margin-left:190.3pt;margin-top:36.95pt;width:44.45pt;height:21.0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698tgIAAL8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" filled="f" stroked="f">
            <v:textbox style="mso-next-textbox:#Text Box 6">
              <w:txbxContent>
                <w:p w:rsidR="006719C2" w:rsidRPr="00735135" w:rsidRDefault="006719C2"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09F282B2" wp14:editId="378C8CE1">
            <wp:extent cx="4107180" cy="579120"/>
            <wp:effectExtent l="19050" t="0" r="7620" b="0"/>
            <wp:docPr id="6" name="Picture 6" descr="C:\Users\theem\AppData\Local\Microsoft\Windows\INetCache\Content.Word\AccScale2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em\AppData\Local\Microsoft\Windows\INetCache\Content.Word\AccScale2p5.png"/>
                    <pic:cNvPicPr>
                      <a:picLocks noChangeAspect="1" noChangeArrowheads="1"/>
                    </pic:cNvPicPr>
                  </pic:nvPicPr>
                  <pic:blipFill>
                    <a:blip r:embed="rId20" cstate="print">
                      <a:extLst>
                        <a:ext uri="{28A0092B-C50C-407E-A947-70E740481C1C}">
                          <a14:useLocalDpi xmlns:a14="http://schemas.microsoft.com/office/drawing/2010/main" val="0"/>
                        </a:ext>
                      </a:extLst>
                    </a:blip>
                    <a:srcRect l="8438" t="78958" r="7344" b="5208"/>
                    <a:stretch>
                      <a:fillRect/>
                    </a:stretch>
                  </pic:blipFill>
                  <pic:spPr bwMode="auto">
                    <a:xfrm>
                      <a:off x="0" y="0"/>
                      <a:ext cx="4107180" cy="579120"/>
                    </a:xfrm>
                    <a:prstGeom prst="rect">
                      <a:avLst/>
                    </a:prstGeom>
                    <a:noFill/>
                    <a:ln>
                      <a:noFill/>
                    </a:ln>
                  </pic:spPr>
                </pic:pic>
              </a:graphicData>
            </a:graphic>
          </wp:inline>
        </w:drawing>
      </w:r>
    </w:p>
    <w:p w:rsidR="00C821EE" w:rsidRPr="00C530C7" w:rsidRDefault="00C821EE" w:rsidP="00956966">
      <w:pPr>
        <w:pStyle w:val="Caption"/>
        <w:bidi/>
        <w:spacing w:line="360" w:lineRule="auto"/>
        <w:jc w:val="center"/>
        <w:rPr>
          <w:rFonts w:asciiTheme="minorBidi" w:eastAsiaTheme="minorEastAsia" w:hAnsiTheme="minorBidi"/>
          <w:b/>
          <w:bCs/>
          <w:sz w:val="28"/>
          <w:szCs w:val="28"/>
        </w:rPr>
      </w:pPr>
      <w:r w:rsidRPr="00F02A18">
        <w:rPr>
          <w:b/>
          <w:bCs/>
          <w:sz w:val="20"/>
          <w:szCs w:val="20"/>
          <w:rtl/>
          <w:lang w:bidi="he-IL"/>
        </w:rPr>
        <w:t xml:space="preserve">איור </w:t>
      </w:r>
      <w:r w:rsidR="00956966">
        <w:rPr>
          <w:rFonts w:hint="cs"/>
          <w:b/>
          <w:bCs/>
          <w:sz w:val="20"/>
          <w:szCs w:val="20"/>
          <w:rtl/>
          <w:lang w:bidi="he-IL"/>
        </w:rPr>
        <w:t>3</w:t>
      </w:r>
      <w:r w:rsidR="00AC3FD8" w:rsidRPr="00F02A18">
        <w:rPr>
          <w:rFonts w:hint="cs"/>
          <w:b/>
          <w:bCs/>
          <w:sz w:val="20"/>
          <w:szCs w:val="20"/>
          <w:rtl/>
          <w:lang w:bidi="he-IL"/>
        </w:rPr>
        <w:t>.4</w:t>
      </w:r>
      <w:r w:rsidR="00F02A18">
        <w:rPr>
          <w:b/>
          <w:bCs/>
          <w:sz w:val="20"/>
          <w:szCs w:val="20"/>
          <w:lang w:bidi="he-IL"/>
        </w:rPr>
        <w:t xml:space="preserve"> </w:t>
      </w:r>
      <w:r w:rsidR="00F02A18">
        <w:rPr>
          <w:b/>
          <w:bCs/>
          <w:sz w:val="20"/>
          <w:szCs w:val="20"/>
        </w:rPr>
        <w:t>:</w:t>
      </w:r>
      <w:r w:rsidRPr="00F02A18">
        <w:rPr>
          <w:rFonts w:hint="cs"/>
          <w:b/>
          <w:bCs/>
          <w:sz w:val="20"/>
          <w:szCs w:val="20"/>
          <w:rtl/>
          <w:lang w:bidi="he-IL"/>
        </w:rPr>
        <w:t xml:space="preserve">מפת חום של תאוצות החלקיקים עם מהירות רוח </w:t>
      </w:r>
      <w:r w:rsidRPr="00F02A18">
        <w:rPr>
          <w:b/>
          <w:bCs/>
          <w:sz w:val="20"/>
          <w:szCs w:val="20"/>
        </w:rPr>
        <w:t>2.5 m/s</w:t>
      </w:r>
      <w:r w:rsidRPr="00F02A18">
        <w:rPr>
          <w:rFonts w:hint="cs"/>
          <w:b/>
          <w:bCs/>
          <w:sz w:val="20"/>
          <w:szCs w:val="20"/>
          <w:rtl/>
          <w:lang w:bidi="he-IL"/>
        </w:rPr>
        <w:t xml:space="preserve"> בדגם תכסית עירונית </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על פני</w:t>
      </w:r>
      <w:r>
        <w:rPr>
          <w:rFonts w:hint="cs"/>
          <w:sz w:val="20"/>
          <w:szCs w:val="20"/>
          <w:rtl/>
        </w:rPr>
        <w:t xml:space="preserve"> </w:t>
      </w:r>
      <w:r>
        <w:rPr>
          <w:rFonts w:hint="cs"/>
          <w:sz w:val="20"/>
          <w:szCs w:val="20"/>
          <w:rtl/>
          <w:lang w:bidi="he-IL"/>
        </w:rPr>
        <w:t xml:space="preserve">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 ב</w:t>
      </w:r>
      <w:r>
        <w:rPr>
          <w:rFonts w:hint="cs"/>
          <w:sz w:val="20"/>
          <w:szCs w:val="20"/>
          <w:rtl/>
        </w:rPr>
        <w:t>-</w:t>
      </w:r>
      <w:r>
        <w:rPr>
          <w:sz w:val="20"/>
          <w:szCs w:val="20"/>
        </w:rPr>
        <w:t>ms</w:t>
      </w:r>
      <w:r>
        <w:rPr>
          <w:sz w:val="20"/>
          <w:szCs w:val="20"/>
          <w:vertAlign w:val="superscript"/>
        </w:rPr>
        <w:t>-2</w:t>
      </w:r>
      <w:r>
        <w:rPr>
          <w:rFonts w:hint="cs"/>
          <w:sz w:val="20"/>
          <w:szCs w:val="20"/>
          <w:vertAlign w:val="superscript"/>
          <w:rtl/>
        </w:rPr>
        <w:t>.</w:t>
      </w:r>
    </w:p>
    <w:p w:rsidR="00C821EE" w:rsidRPr="00986904" w:rsidRDefault="00C821EE" w:rsidP="00956966">
      <w:pPr>
        <w:bidi/>
        <w:spacing w:line="360" w:lineRule="auto"/>
        <w:rPr>
          <w:rFonts w:asciiTheme="minorBidi" w:hAnsiTheme="minorBidi"/>
          <w:sz w:val="24"/>
          <w:szCs w:val="24"/>
          <w:rtl/>
        </w:rPr>
      </w:pPr>
      <w:r>
        <w:rPr>
          <w:rFonts w:asciiTheme="minorBidi" w:hAnsiTheme="minorBidi" w:hint="cs"/>
          <w:sz w:val="24"/>
          <w:szCs w:val="24"/>
          <w:rtl/>
          <w:lang w:bidi="he-IL"/>
        </w:rPr>
        <w:t xml:space="preserve">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מראה את אותם החישובים כאשר </w:t>
      </w:r>
      <w:r>
        <w:rPr>
          <w:rFonts w:asciiTheme="minorBidi" w:hAnsiTheme="minorBidi" w:hint="cs"/>
          <w:sz w:val="24"/>
          <w:szCs w:val="24"/>
        </w:rPr>
        <w:t>U</w:t>
      </w:r>
      <w:r>
        <w:rPr>
          <w:rFonts w:asciiTheme="minorBidi" w:hAnsiTheme="minorBidi"/>
          <w:sz w:val="24"/>
          <w:szCs w:val="24"/>
          <w:vertAlign w:val="subscript"/>
        </w:rPr>
        <w:t xml:space="preserve">∞ </w:t>
      </w:r>
      <w:r>
        <w:rPr>
          <w:rFonts w:asciiTheme="minorBidi" w:hAnsiTheme="minorBidi"/>
          <w:sz w:val="24"/>
          <w:szCs w:val="24"/>
          <w:lang w:val="en-GB"/>
        </w:rPr>
        <w:t>= 4.0</w:t>
      </w:r>
      <w:r>
        <w:rPr>
          <w:rFonts w:asciiTheme="minorBidi" w:hAnsiTheme="minorBidi" w:hint="cs"/>
          <w:sz w:val="24"/>
          <w:szCs w:val="24"/>
          <w:rtl/>
          <w:lang w:val="en-GB"/>
        </w:rPr>
        <w:t xml:space="preserve">. </w:t>
      </w:r>
      <w:r>
        <w:rPr>
          <w:rFonts w:asciiTheme="minorBidi" w:hAnsiTheme="minorBidi" w:hint="cs"/>
          <w:sz w:val="24"/>
          <w:szCs w:val="24"/>
          <w:rtl/>
          <w:lang w:bidi="he-IL"/>
        </w:rPr>
        <w:t xml:space="preserve">התוצאות במפת חום זאת דומות לתוצאות באיור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sidR="00DA764C">
        <w:rPr>
          <w:rFonts w:asciiTheme="minorBidi" w:hAnsiTheme="minorBidi" w:hint="cs"/>
          <w:sz w:val="24"/>
          <w:szCs w:val="24"/>
          <w:rtl/>
          <w:lang w:bidi="he-IL"/>
        </w:rPr>
        <w:t>אחרי ב</w:t>
      </w:r>
      <w:r>
        <w:rPr>
          <w:rFonts w:asciiTheme="minorBidi" w:hAnsiTheme="minorBidi" w:hint="cs"/>
          <w:sz w:val="24"/>
          <w:szCs w:val="24"/>
          <w:rtl/>
          <w:lang w:bidi="he-IL"/>
        </w:rPr>
        <w:t>ניין תאוצת החלקיקים גדולה מהרגיל ולפני בניין החלקיקים מאטים</w:t>
      </w:r>
      <w:r>
        <w:rPr>
          <w:rFonts w:asciiTheme="minorBidi" w:hAnsiTheme="minorBidi" w:hint="cs"/>
          <w:sz w:val="24"/>
          <w:szCs w:val="24"/>
          <w:rtl/>
        </w:rPr>
        <w:t xml:space="preserve">. </w:t>
      </w:r>
      <w:r>
        <w:rPr>
          <w:rFonts w:asciiTheme="minorBidi" w:hAnsiTheme="minorBidi" w:hint="cs"/>
          <w:sz w:val="24"/>
          <w:szCs w:val="24"/>
          <w:rtl/>
          <w:lang w:bidi="he-IL"/>
        </w:rPr>
        <w:t>כמו כן גם התאוצה של החלקיקים בעל הבינינים מתנהגת באופן דומה</w:t>
      </w:r>
      <w:r>
        <w:rPr>
          <w:rFonts w:asciiTheme="minorBidi" w:hAnsiTheme="minorBidi" w:hint="cs"/>
          <w:sz w:val="24"/>
          <w:szCs w:val="24"/>
          <w:rtl/>
        </w:rPr>
        <w:t xml:space="preserve">. </w:t>
      </w:r>
      <w:r>
        <w:rPr>
          <w:rFonts w:asciiTheme="minorBidi" w:hAnsiTheme="minorBidi" w:hint="cs"/>
          <w:sz w:val="24"/>
          <w:szCs w:val="24"/>
          <w:rtl/>
          <w:lang w:bidi="he-IL"/>
        </w:rPr>
        <w:t xml:space="preserve">מעבר לזאת ההבדל העיקרי בין 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לאיור </w:t>
      </w:r>
      <w:r w:rsidR="00956966">
        <w:rPr>
          <w:rFonts w:asciiTheme="minorBidi" w:hAnsiTheme="minorBidi" w:hint="cs"/>
          <w:sz w:val="24"/>
          <w:szCs w:val="24"/>
          <w:rtl/>
          <w:lang w:bidi="he-IL"/>
        </w:rPr>
        <w:t>3.4</w:t>
      </w:r>
      <w:r>
        <w:rPr>
          <w:rFonts w:asciiTheme="minorBidi" w:hAnsiTheme="minorBidi" w:hint="cs"/>
          <w:sz w:val="24"/>
          <w:szCs w:val="24"/>
          <w:rtl/>
        </w:rPr>
        <w:t xml:space="preserve"> </w:t>
      </w:r>
      <w:r>
        <w:rPr>
          <w:rFonts w:asciiTheme="minorBidi" w:hAnsiTheme="minorBidi" w:hint="cs"/>
          <w:sz w:val="24"/>
          <w:szCs w:val="24"/>
          <w:rtl/>
          <w:lang w:bidi="he-IL"/>
        </w:rPr>
        <w:t xml:space="preserve">הוא שבאיור </w:t>
      </w:r>
      <w:r w:rsidR="00956966">
        <w:rPr>
          <w:rFonts w:asciiTheme="minorBidi" w:hAnsiTheme="minorBidi" w:hint="cs"/>
          <w:sz w:val="24"/>
          <w:szCs w:val="24"/>
          <w:rtl/>
          <w:lang w:bidi="he-IL"/>
        </w:rPr>
        <w:t>3.5</w:t>
      </w:r>
      <w:r>
        <w:rPr>
          <w:rFonts w:asciiTheme="minorBidi" w:hAnsiTheme="minorBidi" w:hint="cs"/>
          <w:sz w:val="24"/>
          <w:szCs w:val="24"/>
          <w:rtl/>
        </w:rPr>
        <w:t xml:space="preserve"> </w:t>
      </w:r>
      <w:r>
        <w:rPr>
          <w:rFonts w:asciiTheme="minorBidi" w:hAnsiTheme="minorBidi" w:hint="cs"/>
          <w:sz w:val="24"/>
          <w:szCs w:val="24"/>
          <w:rtl/>
          <w:lang w:bidi="he-IL"/>
        </w:rPr>
        <w:t xml:space="preserve">הערך המוחלט של התאוצה גדול יותר מאפשר באיור </w:t>
      </w:r>
      <w:r w:rsidR="00956966">
        <w:rPr>
          <w:rFonts w:asciiTheme="minorBidi" w:hAnsiTheme="minorBidi" w:hint="cs"/>
          <w:sz w:val="24"/>
          <w:szCs w:val="24"/>
          <w:rtl/>
          <w:lang w:bidi="he-IL"/>
        </w:rPr>
        <w:t>3.4</w:t>
      </w:r>
      <w:r>
        <w:rPr>
          <w:rFonts w:asciiTheme="minorBidi" w:hAnsiTheme="minorBidi" w:hint="cs"/>
          <w:sz w:val="24"/>
          <w:szCs w:val="24"/>
          <w:rtl/>
        </w:rPr>
        <w:t>.</w:t>
      </w:r>
    </w:p>
    <w:p w:rsidR="00C821EE" w:rsidRDefault="001D3440" w:rsidP="00C821EE">
      <w:pPr>
        <w:keepNext/>
        <w:bidi/>
        <w:spacing w:line="360" w:lineRule="auto"/>
        <w:jc w:val="center"/>
      </w:pPr>
      <w:r>
        <w:rPr>
          <w:noProof/>
        </w:rPr>
        <w:lastRenderedPageBreak/>
        <w:pict>
          <v:shape id="Text Box 7" o:spid="_x0000_s1029" type="#_x0000_t202" style="position:absolute;left:0;text-align:left;margin-left:223.3pt;margin-top:386.25pt;width:44.45pt;height:21.0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DrFuAIAAMA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" filled="f" stroked="f">
            <v:textbox style="mso-next-textbox:#Text Box 7">
              <w:txbxContent>
                <w:p w:rsidR="006719C2" w:rsidRPr="00735135" w:rsidRDefault="006719C2" w:rsidP="00C821EE">
                  <w:pPr>
                    <w:rPr>
                      <w:lang w:val="en-GB"/>
                    </w:rPr>
                  </w:pPr>
                  <w:proofErr w:type="gramStart"/>
                  <w:r>
                    <w:rPr>
                      <w:lang w:val="en-GB"/>
                    </w:rPr>
                    <w:t>ms</w:t>
                  </w:r>
                  <w:r>
                    <w:rPr>
                      <w:vertAlign w:val="superscript"/>
                      <w:lang w:val="en-GB"/>
                    </w:rPr>
                    <w:t>-2</w:t>
                  </w:r>
                  <w:proofErr w:type="gramEnd"/>
                </w:p>
              </w:txbxContent>
            </v:textbox>
          </v:shape>
        </w:pict>
      </w:r>
      <w:r w:rsidR="00C821EE">
        <w:rPr>
          <w:rFonts w:asciiTheme="minorBidi" w:hAnsiTheme="minorBidi" w:hint="cs"/>
          <w:noProof/>
          <w:sz w:val="24"/>
          <w:szCs w:val="24"/>
          <w:lang w:bidi="he-IL"/>
        </w:rPr>
        <w:drawing>
          <wp:inline distT="0" distB="0" distL="0" distR="0" wp14:anchorId="26055FA4" wp14:editId="3732F07E">
            <wp:extent cx="5852160" cy="4389120"/>
            <wp:effectExtent l="0" t="0" r="0" b="0"/>
            <wp:docPr id="7" name="Picture 7" descr="C:\Users\theem\AppData\Local\Microsoft\Windows\INetCache\Content.Word\AccMap4p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theem\AppData\Local\Microsoft\Windows\INetCache\Content.Word\AccMap4p0.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r w:rsidR="00C821EE">
        <w:rPr>
          <w:rFonts w:asciiTheme="minorBidi" w:hAnsiTheme="minorBidi"/>
          <w:noProof/>
          <w:sz w:val="24"/>
          <w:szCs w:val="24"/>
          <w:lang w:bidi="he-IL"/>
        </w:rPr>
        <w:drawing>
          <wp:inline distT="0" distB="0" distL="0" distR="0" wp14:anchorId="3840EA6A" wp14:editId="2D6DB9C7">
            <wp:extent cx="4114800" cy="627380"/>
            <wp:effectExtent l="0" t="0" r="0" b="1270"/>
            <wp:docPr id="15" name="תמונה 4" descr="AccScale4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cScale4p0"/>
                    <pic:cNvPicPr>
                      <a:picLocks noChangeAspect="1" noChangeArrowheads="1"/>
                    </pic:cNvPicPr>
                  </pic:nvPicPr>
                  <pic:blipFill>
                    <a:blip r:embed="rId22" cstate="print">
                      <a:extLst>
                        <a:ext uri="{28A0092B-C50C-407E-A947-70E740481C1C}">
                          <a14:useLocalDpi xmlns:a14="http://schemas.microsoft.com/office/drawing/2010/main" val="0"/>
                        </a:ext>
                      </a:extLst>
                    </a:blip>
                    <a:srcRect l="8749" t="78542" r="6876" b="4375"/>
                    <a:stretch>
                      <a:fillRect/>
                    </a:stretch>
                  </pic:blipFill>
                  <pic:spPr bwMode="auto">
                    <a:xfrm>
                      <a:off x="0" y="0"/>
                      <a:ext cx="4114800" cy="627380"/>
                    </a:xfrm>
                    <a:prstGeom prst="rect">
                      <a:avLst/>
                    </a:prstGeom>
                    <a:noFill/>
                    <a:ln>
                      <a:noFill/>
                    </a:ln>
                  </pic:spPr>
                </pic:pic>
              </a:graphicData>
            </a:graphic>
          </wp:inline>
        </w:drawing>
      </w:r>
    </w:p>
    <w:p w:rsidR="00C821EE" w:rsidRDefault="00C821EE" w:rsidP="00956966">
      <w:pPr>
        <w:pStyle w:val="Caption"/>
        <w:bidi/>
        <w:spacing w:line="360" w:lineRule="auto"/>
        <w:jc w:val="center"/>
        <w:rPr>
          <w:b/>
          <w:bCs/>
          <w:sz w:val="20"/>
          <w:szCs w:val="20"/>
          <w:rtl/>
        </w:rPr>
      </w:pPr>
      <w:r w:rsidRPr="00F02A18">
        <w:rPr>
          <w:b/>
          <w:bCs/>
          <w:sz w:val="20"/>
          <w:szCs w:val="20"/>
          <w:rtl/>
          <w:lang w:bidi="he-IL"/>
        </w:rPr>
        <w:t xml:space="preserve">איור </w:t>
      </w:r>
      <w:r w:rsidR="00956966">
        <w:rPr>
          <w:rFonts w:hint="cs"/>
          <w:b/>
          <w:bCs/>
          <w:sz w:val="20"/>
          <w:szCs w:val="20"/>
          <w:rtl/>
          <w:lang w:bidi="he-IL"/>
        </w:rPr>
        <w:t>3</w:t>
      </w:r>
      <w:r w:rsidR="008A18ED" w:rsidRPr="00F02A18">
        <w:rPr>
          <w:rFonts w:hint="cs"/>
          <w:b/>
          <w:bCs/>
          <w:sz w:val="20"/>
          <w:szCs w:val="20"/>
          <w:rtl/>
          <w:lang w:bidi="he-IL"/>
        </w:rPr>
        <w:t>.5</w:t>
      </w:r>
      <w:r w:rsidR="00F02A18">
        <w:rPr>
          <w:b/>
          <w:bCs/>
          <w:sz w:val="20"/>
          <w:szCs w:val="20"/>
          <w:lang w:bidi="he-IL"/>
        </w:rPr>
        <w:t>:</w:t>
      </w:r>
      <w:r w:rsidRPr="00F02A18">
        <w:rPr>
          <w:rFonts w:hint="cs"/>
          <w:b/>
          <w:bCs/>
          <w:sz w:val="20"/>
          <w:szCs w:val="20"/>
          <w:rtl/>
          <w:lang w:bidi="he-IL"/>
        </w:rPr>
        <w:t xml:space="preserve"> מפת חום של תאוצות החלקיקים עם מהירות רוח </w:t>
      </w:r>
      <w:r w:rsidRPr="00F02A18">
        <w:rPr>
          <w:b/>
          <w:bCs/>
          <w:sz w:val="20"/>
          <w:szCs w:val="20"/>
        </w:rPr>
        <w:t>4.0 m/s</w:t>
      </w:r>
      <w:r w:rsidR="00F02A18">
        <w:rPr>
          <w:rFonts w:hint="cs"/>
          <w:b/>
          <w:bCs/>
          <w:sz w:val="20"/>
          <w:szCs w:val="20"/>
          <w:rtl/>
          <w:lang w:bidi="he-IL"/>
        </w:rPr>
        <w:t xml:space="preserve"> בדגם תכסית עירונית</w:t>
      </w:r>
      <w:r w:rsidRPr="00F02A18">
        <w:rPr>
          <w:rFonts w:hint="cs"/>
          <w:b/>
          <w:bCs/>
          <w:sz w:val="20"/>
          <w:szCs w:val="20"/>
          <w:rtl/>
        </w:rPr>
        <w:t>.</w:t>
      </w:r>
      <w:r w:rsidRPr="001E1E12">
        <w:rPr>
          <w:rFonts w:hint="cs"/>
          <w:sz w:val="20"/>
          <w:szCs w:val="20"/>
          <w:rtl/>
        </w:rPr>
        <w:t xml:space="preserve"> </w:t>
      </w:r>
      <w:r>
        <w:rPr>
          <w:rFonts w:hint="cs"/>
          <w:sz w:val="20"/>
          <w:szCs w:val="20"/>
          <w:rtl/>
          <w:lang w:bidi="he-IL"/>
        </w:rPr>
        <w:t>כיוון הרוח משמאל לימין</w:t>
      </w:r>
      <w:r>
        <w:rPr>
          <w:rFonts w:hint="cs"/>
          <w:sz w:val="20"/>
          <w:szCs w:val="20"/>
          <w:rtl/>
        </w:rPr>
        <w:t xml:space="preserve">. </w:t>
      </w:r>
      <w:r w:rsidRPr="001E1E12">
        <w:rPr>
          <w:rFonts w:hint="cs"/>
          <w:sz w:val="20"/>
          <w:szCs w:val="20"/>
          <w:rtl/>
          <w:lang w:bidi="he-IL"/>
        </w:rPr>
        <w:t xml:space="preserve">הממוצע המרחבי נעשה </w:t>
      </w:r>
      <w:r>
        <w:rPr>
          <w:rFonts w:hint="cs"/>
          <w:sz w:val="20"/>
          <w:szCs w:val="20"/>
          <w:rtl/>
          <w:lang w:bidi="he-IL"/>
        </w:rPr>
        <w:t xml:space="preserve">על פניכל הקוביות עם אותו הערך </w:t>
      </w:r>
      <w:proofErr w:type="spellStart"/>
      <w:r>
        <w:rPr>
          <w:sz w:val="20"/>
          <w:szCs w:val="20"/>
          <w:lang w:val="en-GB"/>
        </w:rPr>
        <w:t>p</w:t>
      </w:r>
      <w:r>
        <w:rPr>
          <w:sz w:val="20"/>
          <w:szCs w:val="20"/>
          <w:vertAlign w:val="subscript"/>
          <w:lang w:val="en-GB"/>
        </w:rPr>
        <w:t>y</w:t>
      </w:r>
      <w:proofErr w:type="spellEnd"/>
      <w:r w:rsidRPr="001E1E12">
        <w:rPr>
          <w:rFonts w:hint="cs"/>
          <w:sz w:val="20"/>
          <w:szCs w:val="20"/>
          <w:rtl/>
        </w:rPr>
        <w:t xml:space="preserve">. </w:t>
      </w:r>
      <w:r w:rsidRPr="001E1E12">
        <w:rPr>
          <w:rFonts w:hint="cs"/>
          <w:sz w:val="20"/>
          <w:szCs w:val="20"/>
          <w:rtl/>
          <w:lang w:bidi="he-IL"/>
        </w:rPr>
        <w:t>משבצות שחורות מסמנות</w:t>
      </w:r>
      <w:r>
        <w:rPr>
          <w:rFonts w:hint="cs"/>
          <w:sz w:val="20"/>
          <w:szCs w:val="20"/>
          <w:rtl/>
          <w:lang w:bidi="he-IL"/>
        </w:rPr>
        <w:t xml:space="preserve"> מחסור</w:t>
      </w:r>
      <w:r w:rsidRPr="001E1E12">
        <w:rPr>
          <w:rFonts w:hint="cs"/>
          <w:sz w:val="20"/>
          <w:szCs w:val="20"/>
          <w:rtl/>
        </w:rPr>
        <w:t xml:space="preserve"> </w:t>
      </w:r>
      <w:r>
        <w:rPr>
          <w:rFonts w:hint="cs"/>
          <w:sz w:val="20"/>
          <w:szCs w:val="20"/>
          <w:rtl/>
          <w:lang w:bidi="he-IL"/>
        </w:rPr>
        <w:t>ב</w:t>
      </w:r>
      <w:r w:rsidRPr="001E1E12">
        <w:rPr>
          <w:rFonts w:hint="cs"/>
          <w:sz w:val="20"/>
          <w:szCs w:val="20"/>
          <w:rtl/>
          <w:lang w:bidi="he-IL"/>
        </w:rPr>
        <w:t>מידע</w:t>
      </w:r>
      <w:r w:rsidRPr="001E1E12">
        <w:rPr>
          <w:rFonts w:hint="cs"/>
          <w:sz w:val="20"/>
          <w:szCs w:val="20"/>
          <w:rtl/>
        </w:rPr>
        <w:t xml:space="preserve">. </w:t>
      </w:r>
      <w:r w:rsidRPr="001E1E12">
        <w:rPr>
          <w:rFonts w:hint="cs"/>
          <w:sz w:val="20"/>
          <w:szCs w:val="20"/>
          <w:rtl/>
          <w:lang w:bidi="he-IL"/>
        </w:rPr>
        <w:t>משבצות לבנות מסמנות מקום בו היה ממוקם ביניין</w:t>
      </w:r>
      <w:r w:rsidRPr="001E1E12">
        <w:rPr>
          <w:rFonts w:hint="cs"/>
          <w:sz w:val="20"/>
          <w:szCs w:val="20"/>
          <w:rtl/>
        </w:rPr>
        <w:t xml:space="preserve">. </w:t>
      </w:r>
      <w:r w:rsidRPr="001E1E12">
        <w:rPr>
          <w:rFonts w:hint="cs"/>
          <w:sz w:val="20"/>
          <w:szCs w:val="20"/>
          <w:rtl/>
          <w:lang w:bidi="he-IL"/>
        </w:rPr>
        <w:t>את הסקלה של המפת חום אפשר לראות מתחת למפה</w:t>
      </w:r>
      <w:r w:rsidRPr="001E1E12">
        <w:rPr>
          <w:rFonts w:hint="cs"/>
          <w:sz w:val="20"/>
          <w:szCs w:val="20"/>
          <w:rtl/>
        </w:rPr>
        <w:t>,</w:t>
      </w:r>
      <w:r>
        <w:rPr>
          <w:rFonts w:hint="cs"/>
          <w:sz w:val="20"/>
          <w:szCs w:val="20"/>
          <w:rtl/>
          <w:lang w:bidi="he-IL"/>
        </w:rPr>
        <w:t xml:space="preserve"> יחידות המידה של הסקלה הם </w:t>
      </w:r>
      <w:r w:rsidRPr="001E1E12">
        <w:rPr>
          <w:sz w:val="20"/>
          <w:szCs w:val="20"/>
        </w:rPr>
        <w:t>ms</w:t>
      </w:r>
      <w:r w:rsidRPr="001E1E12">
        <w:rPr>
          <w:sz w:val="20"/>
          <w:szCs w:val="20"/>
          <w:vertAlign w:val="superscript"/>
        </w:rPr>
        <w:t>-2</w:t>
      </w:r>
      <w:r>
        <w:rPr>
          <w:rFonts w:hint="cs"/>
          <w:sz w:val="20"/>
          <w:szCs w:val="20"/>
          <w:rtl/>
        </w:rPr>
        <w:t xml:space="preserve">. </w:t>
      </w:r>
      <w:r>
        <w:rPr>
          <w:rFonts w:hint="cs"/>
          <w:sz w:val="20"/>
          <w:szCs w:val="20"/>
          <w:rtl/>
          <w:lang w:bidi="he-IL"/>
        </w:rPr>
        <w:t>בנוסף גם במשבצות עצמן רשומה התאוצה הממוצעת המעוגלת</w:t>
      </w:r>
      <w:r w:rsidR="00F02A18">
        <w:rPr>
          <w:sz w:val="20"/>
          <w:szCs w:val="20"/>
        </w:rPr>
        <w:t xml:space="preserve"> </w:t>
      </w:r>
      <w:r>
        <w:rPr>
          <w:rFonts w:hint="cs"/>
          <w:sz w:val="20"/>
          <w:szCs w:val="20"/>
          <w:rtl/>
          <w:lang w:bidi="he-IL"/>
        </w:rPr>
        <w:t xml:space="preserve"> ב</w:t>
      </w:r>
      <w:r>
        <w:rPr>
          <w:sz w:val="20"/>
          <w:szCs w:val="20"/>
        </w:rPr>
        <w:t>ms</w:t>
      </w:r>
      <w:r>
        <w:rPr>
          <w:sz w:val="20"/>
          <w:szCs w:val="20"/>
          <w:vertAlign w:val="superscript"/>
        </w:rPr>
        <w:t>-2</w:t>
      </w:r>
    </w:p>
    <w:p w:rsidR="00C821EE" w:rsidRDefault="00C821EE" w:rsidP="00C821EE">
      <w:pPr>
        <w:bidi/>
        <w:spacing w:line="360" w:lineRule="auto"/>
        <w:jc w:val="both"/>
        <w:rPr>
          <w:ins w:id="31" w:author="daniel madar" w:date="2018-12-03T12:55:00Z"/>
          <w:sz w:val="24"/>
          <w:szCs w:val="24"/>
          <w:rtl/>
        </w:rPr>
      </w:pPr>
    </w:p>
    <w:p w:rsidR="00C821EE" w:rsidRDefault="00956966" w:rsidP="00495BDA">
      <w:pPr>
        <w:pStyle w:val="Heading2"/>
        <w:bidi/>
      </w:pPr>
      <w:bookmarkStart w:id="32" w:name="_Toc535337753"/>
      <w:r>
        <w:rPr>
          <w:rFonts w:hint="cs"/>
          <w:rtl/>
          <w:lang w:bidi="he-IL"/>
        </w:rPr>
        <w:t>3</w:t>
      </w:r>
      <w:r w:rsidR="00772BA0">
        <w:rPr>
          <w:rFonts w:hint="cs"/>
          <w:rtl/>
          <w:lang w:bidi="he-IL"/>
        </w:rPr>
        <w:t>.</w:t>
      </w:r>
      <w:r w:rsidR="00495BDA">
        <w:rPr>
          <w:rFonts w:hint="cs"/>
          <w:rtl/>
          <w:lang w:bidi="he-IL"/>
        </w:rPr>
        <w:t>5</w:t>
      </w:r>
      <w:r w:rsidR="00772BA0">
        <w:rPr>
          <w:rFonts w:hint="cs"/>
          <w:rtl/>
          <w:lang w:bidi="he-IL"/>
        </w:rPr>
        <w:t xml:space="preserve"> </w:t>
      </w:r>
      <w:r w:rsidR="00C821EE">
        <w:rPr>
          <w:rFonts w:hint="cs"/>
          <w:rtl/>
          <w:lang w:bidi="he-IL"/>
        </w:rPr>
        <w:t>חישוב הגרר באמצעות תאוצות החלקיקים בדגם התכסית העירונית</w:t>
      </w:r>
      <w:bookmarkEnd w:id="32"/>
    </w:p>
    <w:p w:rsidR="00C821EE" w:rsidRPr="009F7A25" w:rsidRDefault="00C821EE" w:rsidP="00DA764C">
      <w:pPr>
        <w:bidi/>
        <w:spacing w:line="360" w:lineRule="auto"/>
        <w:jc w:val="both"/>
        <w:rPr>
          <w:rFonts w:asciiTheme="minorBidi" w:hAnsiTheme="minorBidi"/>
          <w:sz w:val="24"/>
          <w:szCs w:val="24"/>
          <w:rtl/>
          <w:lang w:val="en-GB"/>
        </w:rPr>
      </w:pPr>
      <w:r w:rsidRPr="00380A27">
        <w:rPr>
          <w:rFonts w:hint="cs"/>
          <w:sz w:val="24"/>
          <w:szCs w:val="24"/>
          <w:rtl/>
          <w:lang w:bidi="he-IL"/>
        </w:rPr>
        <w:t xml:space="preserve">הגרר </w:t>
      </w:r>
      <w:r w:rsidR="00DA764C">
        <w:rPr>
          <w:rFonts w:hint="cs"/>
          <w:sz w:val="24"/>
          <w:szCs w:val="24"/>
          <w:rtl/>
          <w:lang w:bidi="he-IL"/>
        </w:rPr>
        <w:t xml:space="preserve">חושב </w:t>
      </w:r>
      <w:r w:rsidRPr="00380A27">
        <w:rPr>
          <w:rFonts w:hint="cs"/>
          <w:sz w:val="24"/>
          <w:szCs w:val="24"/>
          <w:rtl/>
          <w:lang w:bidi="he-IL"/>
        </w:rPr>
        <w:t>מהתאוצות</w:t>
      </w:r>
      <w:r w:rsidR="00DA764C">
        <w:rPr>
          <w:rFonts w:hint="cs"/>
          <w:sz w:val="24"/>
          <w:szCs w:val="24"/>
          <w:rtl/>
          <w:lang w:bidi="he-IL"/>
        </w:rPr>
        <w:t xml:space="preserve"> שהתקבלו בתת-פרק 3.4</w:t>
      </w:r>
      <w:r w:rsidRPr="00380A27">
        <w:rPr>
          <w:rFonts w:hint="cs"/>
          <w:sz w:val="24"/>
          <w:szCs w:val="24"/>
          <w:rtl/>
          <w:lang w:bidi="he-IL"/>
        </w:rPr>
        <w:t xml:space="preserve"> בכך </w:t>
      </w:r>
      <w:r w:rsidR="00DA764C">
        <w:rPr>
          <w:rFonts w:hint="cs"/>
          <w:sz w:val="24"/>
          <w:szCs w:val="24"/>
          <w:rtl/>
          <w:lang w:bidi="he-IL"/>
        </w:rPr>
        <w:t>שחושבו</w:t>
      </w:r>
      <w:r>
        <w:rPr>
          <w:rFonts w:hint="cs"/>
          <w:sz w:val="24"/>
          <w:szCs w:val="24"/>
          <w:rtl/>
          <w:lang w:bidi="he-IL"/>
        </w:rPr>
        <w:t xml:space="preserve"> </w:t>
      </w:r>
      <w:r w:rsidR="00DA764C">
        <w:rPr>
          <w:rFonts w:hint="cs"/>
          <w:sz w:val="24"/>
          <w:szCs w:val="24"/>
          <w:rtl/>
          <w:lang w:bidi="he-IL"/>
        </w:rPr>
        <w:t>הממוצעים של כל התאוצות מול הבניין הגבוה</w:t>
      </w:r>
      <w:r>
        <w:rPr>
          <w:rFonts w:hint="cs"/>
          <w:sz w:val="24"/>
          <w:szCs w:val="24"/>
          <w:rtl/>
        </w:rPr>
        <w:t xml:space="preserve"> </w:t>
      </w:r>
      <w:r w:rsidRPr="00380A27">
        <w:rPr>
          <w:rFonts w:asciiTheme="minorBidi" w:hAnsiTheme="minorBidi"/>
          <w:sz w:val="24"/>
          <w:szCs w:val="24"/>
          <w:rtl/>
        </w:rPr>
        <w:t>(</w:t>
      </w:r>
      <w:r w:rsidRPr="00380A27">
        <w:rPr>
          <w:rFonts w:asciiTheme="minorBidi" w:hAnsiTheme="minorBidi"/>
          <w:sz w:val="24"/>
          <w:szCs w:val="24"/>
        </w:rPr>
        <w:t>x &gt; 0.1</w:t>
      </w:r>
      <w:r>
        <w:rPr>
          <w:rFonts w:asciiTheme="minorBidi" w:hAnsiTheme="minorBidi"/>
          <w:sz w:val="24"/>
          <w:szCs w:val="24"/>
          <w:lang w:val="en-GB"/>
        </w:rPr>
        <w:t>2</w:t>
      </w:r>
      <w:r w:rsidRPr="00380A27">
        <w:rPr>
          <w:rFonts w:asciiTheme="minorBidi" w:hAnsiTheme="minorBidi"/>
          <w:sz w:val="24"/>
          <w:szCs w:val="24"/>
        </w:rPr>
        <w:t>m, y &gt; 0.075m</w:t>
      </w:r>
      <w:r w:rsidRPr="00380A27">
        <w:rPr>
          <w:rFonts w:asciiTheme="minorBidi" w:hAnsiTheme="minorBidi"/>
          <w:sz w:val="24"/>
          <w:szCs w:val="24"/>
          <w:rtl/>
        </w:rPr>
        <w:t>)</w:t>
      </w:r>
      <w:r w:rsidRPr="00380A27">
        <w:rPr>
          <w:rFonts w:asciiTheme="minorBidi" w:hAnsiTheme="minorBidi" w:hint="cs"/>
          <w:sz w:val="24"/>
          <w:szCs w:val="24"/>
          <w:rtl/>
          <w:lang w:bidi="he-IL"/>
        </w:rPr>
        <w:t xml:space="preserve"> בכל שורה בנפרד</w:t>
      </w:r>
      <w:r w:rsidRPr="00380A27">
        <w:rPr>
          <w:rFonts w:asciiTheme="minorBidi" w:hAnsiTheme="minorBidi" w:hint="cs"/>
          <w:sz w:val="24"/>
          <w:szCs w:val="24"/>
          <w:rtl/>
        </w:rPr>
        <w:t xml:space="preserve">. </w:t>
      </w:r>
      <w:r>
        <w:rPr>
          <w:rFonts w:asciiTheme="minorBidi" w:hAnsiTheme="minorBidi" w:hint="cs"/>
          <w:sz w:val="24"/>
          <w:szCs w:val="24"/>
          <w:rtl/>
          <w:lang w:bidi="he-IL"/>
        </w:rPr>
        <w:t xml:space="preserve">באיור </w:t>
      </w:r>
      <w:r w:rsidR="00956966">
        <w:rPr>
          <w:rFonts w:asciiTheme="minorBidi" w:hAnsiTheme="minorBidi" w:hint="cs"/>
          <w:sz w:val="24"/>
          <w:szCs w:val="24"/>
          <w:rtl/>
          <w:lang w:bidi="he-IL"/>
        </w:rPr>
        <w:t>3.6</w:t>
      </w:r>
      <w:r>
        <w:rPr>
          <w:rFonts w:asciiTheme="minorBidi" w:hAnsiTheme="minorBidi" w:hint="cs"/>
          <w:sz w:val="24"/>
          <w:szCs w:val="24"/>
          <w:rtl/>
        </w:rPr>
        <w:t xml:space="preserve"> </w:t>
      </w:r>
      <w:r>
        <w:rPr>
          <w:rFonts w:asciiTheme="minorBidi" w:hAnsiTheme="minorBidi" w:hint="cs"/>
          <w:sz w:val="24"/>
          <w:szCs w:val="24"/>
          <w:rtl/>
          <w:lang w:bidi="he-IL"/>
        </w:rPr>
        <w:t>אפשר לראות את התוצאות</w:t>
      </w:r>
      <w:r>
        <w:rPr>
          <w:rFonts w:asciiTheme="minorBidi" w:hAnsiTheme="minorBidi" w:hint="cs"/>
          <w:sz w:val="24"/>
          <w:szCs w:val="24"/>
          <w:rtl/>
        </w:rPr>
        <w:t xml:space="preserve">. </w:t>
      </w:r>
      <w:r>
        <w:rPr>
          <w:rFonts w:asciiTheme="minorBidi" w:hAnsiTheme="minorBidi" w:hint="cs"/>
          <w:sz w:val="24"/>
          <w:szCs w:val="24"/>
          <w:rtl/>
          <w:lang w:bidi="he-IL"/>
        </w:rPr>
        <w:t xml:space="preserve">כאשר המהירות מעל התכסית היא </w:t>
      </w:r>
      <w:r>
        <w:rPr>
          <w:rFonts w:asciiTheme="minorBidi" w:hAnsiTheme="minorBidi" w:hint="cs"/>
          <w:sz w:val="24"/>
          <w:szCs w:val="24"/>
          <w:rtl/>
        </w:rPr>
        <w:t xml:space="preserve">4.0 </w:t>
      </w:r>
      <w:r>
        <w:rPr>
          <w:rFonts w:asciiTheme="minorBidi" w:hAnsiTheme="minorBidi" w:hint="cs"/>
          <w:sz w:val="24"/>
          <w:szCs w:val="24"/>
          <w:rtl/>
          <w:lang w:bidi="he-IL"/>
        </w:rPr>
        <w:t>מטר לשנייה אפשר לראות בהתחלה נפילה בערך הגרר עד ל</w:t>
      </w:r>
      <w:r>
        <w:rPr>
          <w:rFonts w:asciiTheme="minorBidi" w:hAnsiTheme="minorBidi" w:hint="cs"/>
          <w:sz w:val="24"/>
          <w:szCs w:val="24"/>
          <w:rtl/>
        </w:rPr>
        <w:t xml:space="preserve">0.65 </w:t>
      </w:r>
      <w:r>
        <w:rPr>
          <w:rFonts w:asciiTheme="minorBidi" w:hAnsiTheme="minorBidi"/>
          <w:sz w:val="24"/>
          <w:szCs w:val="24"/>
          <w:lang w:val="en-GB"/>
        </w:rPr>
        <w:t>z/H</w:t>
      </w:r>
      <w:r>
        <w:rPr>
          <w:rFonts w:asciiTheme="minorBidi" w:hAnsiTheme="minorBidi" w:hint="cs"/>
          <w:sz w:val="24"/>
          <w:szCs w:val="24"/>
          <w:rtl/>
          <w:lang w:val="en-GB" w:bidi="he-IL"/>
        </w:rPr>
        <w:t xml:space="preserve"> ולאחר מכאן עלייה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למרות זאת כאשר המהירות מעל התכסית היא </w:t>
      </w:r>
      <w:r>
        <w:rPr>
          <w:rFonts w:asciiTheme="minorBidi" w:hAnsiTheme="minorBidi" w:hint="cs"/>
          <w:sz w:val="24"/>
          <w:szCs w:val="24"/>
          <w:rtl/>
          <w:lang w:val="en-GB"/>
        </w:rPr>
        <w:t xml:space="preserve">2.5 </w:t>
      </w:r>
      <w:r>
        <w:rPr>
          <w:rFonts w:asciiTheme="minorBidi" w:hAnsiTheme="minorBidi" w:hint="cs"/>
          <w:sz w:val="24"/>
          <w:szCs w:val="24"/>
          <w:rtl/>
          <w:lang w:val="en-GB" w:bidi="he-IL"/>
        </w:rPr>
        <w:t>מטר לשנייה הגרר עולה עם הגובה</w:t>
      </w:r>
      <w:r>
        <w:rPr>
          <w:rFonts w:asciiTheme="minorBidi" w:hAnsiTheme="minorBidi" w:hint="cs"/>
          <w:sz w:val="24"/>
          <w:szCs w:val="24"/>
          <w:rtl/>
          <w:lang w:val="en-GB"/>
        </w:rPr>
        <w:t xml:space="preserve">, </w:t>
      </w:r>
      <w:r>
        <w:rPr>
          <w:rFonts w:asciiTheme="minorBidi" w:hAnsiTheme="minorBidi" w:hint="cs"/>
          <w:sz w:val="24"/>
          <w:szCs w:val="24"/>
          <w:rtl/>
          <w:lang w:val="en-GB" w:bidi="he-IL"/>
        </w:rPr>
        <w:t xml:space="preserve">חוץ מנפילה חדה עבור </w:t>
      </w:r>
      <w:r>
        <w:rPr>
          <w:rFonts w:asciiTheme="minorBidi" w:hAnsiTheme="minorBidi"/>
          <w:sz w:val="24"/>
          <w:szCs w:val="24"/>
          <w:lang w:val="en-GB"/>
        </w:rPr>
        <w:t>0.65</w:t>
      </w:r>
      <w:r>
        <w:rPr>
          <w:rFonts w:asciiTheme="minorBidi" w:hAnsiTheme="minorBidi" w:hint="cs"/>
          <w:sz w:val="24"/>
          <w:szCs w:val="24"/>
          <w:rtl/>
          <w:lang w:val="en-GB"/>
        </w:rPr>
        <w:t xml:space="preserve"> </w:t>
      </w:r>
      <w:r>
        <w:rPr>
          <w:rFonts w:asciiTheme="minorBidi" w:hAnsiTheme="minorBidi"/>
          <w:sz w:val="24"/>
          <w:szCs w:val="24"/>
          <w:lang w:val="en-GB"/>
        </w:rPr>
        <w:t>z/H</w:t>
      </w:r>
      <w:r>
        <w:rPr>
          <w:rFonts w:asciiTheme="minorBidi" w:hAnsiTheme="minorBidi" w:hint="cs"/>
          <w:sz w:val="24"/>
          <w:szCs w:val="24"/>
          <w:rtl/>
          <w:lang w:val="en-GB"/>
        </w:rPr>
        <w:t>.</w:t>
      </w:r>
    </w:p>
    <w:p w:rsidR="00C821EE" w:rsidRDefault="00C821EE" w:rsidP="00C821EE">
      <w:pPr>
        <w:bidi/>
        <w:rPr>
          <w:sz w:val="24"/>
          <w:szCs w:val="24"/>
          <w:rtl/>
        </w:rPr>
      </w:pPr>
    </w:p>
    <w:p w:rsidR="00C821EE" w:rsidRDefault="00C821EE" w:rsidP="00C821EE">
      <w:pPr>
        <w:bidi/>
        <w:rPr>
          <w:sz w:val="24"/>
          <w:szCs w:val="24"/>
          <w:rtl/>
        </w:rPr>
      </w:pPr>
    </w:p>
    <w:p w:rsidR="00C821EE" w:rsidRDefault="00C821EE" w:rsidP="00C821EE">
      <w:pPr>
        <w:bidi/>
        <w:rPr>
          <w:sz w:val="24"/>
          <w:szCs w:val="24"/>
          <w:rtl/>
        </w:rPr>
      </w:pPr>
    </w:p>
    <w:p w:rsidR="00C821EE" w:rsidRDefault="001D3440" w:rsidP="00215618">
      <w:pPr>
        <w:bidi/>
        <w:rPr>
          <w:sz w:val="24"/>
          <w:szCs w:val="24"/>
          <w:rtl/>
          <w:lang w:bidi="he-IL"/>
        </w:rPr>
      </w:pPr>
      <w:r>
        <w:rPr>
          <w:noProof/>
          <w:rtl/>
        </w:rPr>
        <w:pict>
          <v:shape id="Text Box 8" o:spid="_x0000_s1028" type="#_x0000_t202" style="position:absolute;left:0;text-align:left;margin-left:-15.25pt;margin-top:277.5pt;width:468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" stroked="f">
            <v:textbox style="mso-next-textbox:#Text Box 8" inset="0,0,0,0">
              <w:txbxContent>
                <w:p w:rsidR="006719C2" w:rsidRPr="009F7A25" w:rsidRDefault="006719C2" w:rsidP="00956966">
                  <w:pPr>
                    <w:pStyle w:val="Caption"/>
                    <w:bidi/>
                    <w:spacing w:line="360" w:lineRule="auto"/>
                    <w:jc w:val="center"/>
                    <w:rPr>
                      <w:rFonts w:asciiTheme="minorBidi" w:hAnsiTheme="minorBidi"/>
                      <w:b/>
                      <w:bCs/>
                      <w:sz w:val="20"/>
                      <w:szCs w:val="20"/>
                      <w:rtl/>
                    </w:rPr>
                  </w:pPr>
                  <w:r w:rsidRPr="00F02A18">
                    <w:rPr>
                      <w:b/>
                      <w:bCs/>
                      <w:sz w:val="20"/>
                      <w:szCs w:val="20"/>
                      <w:rtl/>
                      <w:lang w:bidi="he-IL"/>
                    </w:rPr>
                    <w:t xml:space="preserve">איור </w:t>
                  </w:r>
                  <w:r>
                    <w:rPr>
                      <w:rFonts w:hint="cs"/>
                      <w:b/>
                      <w:bCs/>
                      <w:sz w:val="20"/>
                      <w:szCs w:val="20"/>
                      <w:rtl/>
                      <w:lang w:bidi="he-IL"/>
                    </w:rPr>
                    <w:t>3</w:t>
                  </w:r>
                  <w:r w:rsidRPr="00F02A18">
                    <w:rPr>
                      <w:rFonts w:hint="cs"/>
                      <w:b/>
                      <w:bCs/>
                      <w:sz w:val="20"/>
                      <w:szCs w:val="20"/>
                      <w:rtl/>
                      <w:lang w:bidi="he-IL"/>
                    </w:rPr>
                    <w:t>.6</w:t>
                  </w:r>
                  <w:r>
                    <w:rPr>
                      <w:b/>
                      <w:bCs/>
                      <w:sz w:val="20"/>
                      <w:szCs w:val="20"/>
                    </w:rPr>
                    <w:t>:</w:t>
                  </w:r>
                  <w:r w:rsidRPr="00F02A18">
                    <w:rPr>
                      <w:rFonts w:hint="cs"/>
                      <w:b/>
                      <w:bCs/>
                      <w:sz w:val="20"/>
                      <w:szCs w:val="20"/>
                      <w:rtl/>
                      <w:lang w:bidi="he-IL"/>
                    </w:rPr>
                    <w:t xml:space="preserve"> השערת מקדם הגרר בעזרת תאוצות החלקיקים</w:t>
                  </w:r>
                  <w:r w:rsidRPr="00F02A18">
                    <w:rPr>
                      <w:rFonts w:hint="cs"/>
                      <w:b/>
                      <w:bCs/>
                      <w:sz w:val="20"/>
                      <w:szCs w:val="20"/>
                      <w:rtl/>
                    </w:rPr>
                    <w:t>.</w:t>
                  </w:r>
                  <w:r w:rsidRPr="009F7A25">
                    <w:rPr>
                      <w:rFonts w:hint="cs"/>
                      <w:sz w:val="20"/>
                      <w:szCs w:val="20"/>
                      <w:rtl/>
                    </w:rPr>
                    <w:t xml:space="preserve"> </w:t>
                  </w:r>
                  <w:r w:rsidRPr="009F7A25">
                    <w:rPr>
                      <w:rFonts w:asciiTheme="minorBidi" w:hAnsiTheme="minorBidi" w:hint="cs"/>
                      <w:sz w:val="20"/>
                      <w:szCs w:val="20"/>
                      <w:rtl/>
                      <w:lang w:bidi="he-IL"/>
                    </w:rPr>
                    <w:t>הגרף מראה את ערך מקדם הגרר</w:t>
                  </w:r>
                  <w:r>
                    <w:rPr>
                      <w:rFonts w:asciiTheme="minorBidi" w:hAnsiTheme="minorBidi" w:hint="cs"/>
                      <w:sz w:val="20"/>
                      <w:szCs w:val="20"/>
                      <w:rtl/>
                      <w:lang w:bidi="he-IL"/>
                    </w:rPr>
                    <w:t xml:space="preserve">, </w:t>
                  </w:r>
                  <m:oMath>
                    <m:r>
                      <w:rPr>
                        <w:rFonts w:ascii="Cambria Math" w:hAnsi="Cambria Math"/>
                        <w:sz w:val="20"/>
                        <w:szCs w:val="20"/>
                        <w:lang w:bidi="he-IL"/>
                      </w:rPr>
                      <m:t>,</m:t>
                    </m:r>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sidRPr="009F7A25">
                    <w:rPr>
                      <w:rFonts w:asciiTheme="minorBidi" w:hAnsiTheme="minorBidi" w:hint="cs"/>
                      <w:sz w:val="20"/>
                      <w:szCs w:val="20"/>
                      <w:rtl/>
                      <w:lang w:bidi="he-IL"/>
                    </w:rPr>
                    <w:t xml:space="preserve"> ביחס לגובה המדידה במטרים חלקי גובה הבניין </w:t>
                  </w:r>
                  <w:r w:rsidRPr="009F7A25">
                    <w:rPr>
                      <w:rFonts w:asciiTheme="minorBidi" w:hAnsiTheme="minorBidi" w:hint="cs"/>
                      <w:sz w:val="20"/>
                      <w:szCs w:val="20"/>
                    </w:rPr>
                    <w:t>H</w:t>
                  </w:r>
                  <w:r w:rsidRPr="009F7A25">
                    <w:rPr>
                      <w:rFonts w:asciiTheme="minorBidi" w:hAnsiTheme="minorBidi" w:hint="cs"/>
                      <w:sz w:val="20"/>
                      <w:szCs w:val="20"/>
                      <w:rtl/>
                    </w:rPr>
                    <w:t xml:space="preserve">. </w:t>
                  </w:r>
                  <w:r w:rsidRPr="00377923">
                    <w:rPr>
                      <w:rFonts w:asciiTheme="minorBidi" w:hAnsiTheme="minorBidi"/>
                      <w:sz w:val="20"/>
                      <w:szCs w:val="20"/>
                      <w:rtl/>
                      <w:lang w:bidi="he-IL"/>
                    </w:rPr>
                    <w:t>כל נקודה</w:t>
                  </w:r>
                  <w:r w:rsidRPr="00F21235">
                    <w:rPr>
                      <w:rFonts w:asciiTheme="minorBidi" w:hAnsiTheme="minorBidi" w:hint="cs"/>
                      <w:sz w:val="20"/>
                      <w:szCs w:val="20"/>
                      <w:rtl/>
                      <w:lang w:bidi="he-IL"/>
                    </w:rPr>
                    <w:t xml:space="preserve"> על הגרף</w:t>
                  </w:r>
                  <w:r w:rsidRPr="00377923">
                    <w:rPr>
                      <w:rFonts w:asciiTheme="minorBidi" w:hAnsiTheme="minorBidi"/>
                      <w:sz w:val="20"/>
                      <w:szCs w:val="20"/>
                      <w:rtl/>
                      <w:lang w:bidi="he-IL"/>
                    </w:rPr>
                    <w:t xml:space="preserve"> מסמנת את </w:t>
                  </w:r>
                  <w:r>
                    <w:rPr>
                      <w:rFonts w:asciiTheme="minorBidi" w:hAnsiTheme="minorBidi" w:hint="cs"/>
                      <w:sz w:val="20"/>
                      <w:szCs w:val="20"/>
                      <w:rtl/>
                      <w:lang w:bidi="he-IL"/>
                    </w:rPr>
                    <w:t xml:space="preserve">מקדם הגרר הפועל בטווח גבהים שגודלו </w:t>
                  </w:r>
                  <w:r>
                    <w:rPr>
                      <w:rFonts w:asciiTheme="minorBidi" w:hAnsiTheme="minorBidi"/>
                      <w:sz w:val="20"/>
                      <w:szCs w:val="20"/>
                      <w:lang w:bidi="he-IL"/>
                    </w:rPr>
                    <w:t>H</w:t>
                  </w:r>
                  <w:r>
                    <w:rPr>
                      <w:rFonts w:asciiTheme="minorBidi" w:hAnsiTheme="minorBidi" w:hint="cs"/>
                      <w:sz w:val="20"/>
                      <w:szCs w:val="20"/>
                      <w:rtl/>
                      <w:lang w:bidi="he-IL"/>
                    </w:rPr>
                    <w:t>0.1</w:t>
                  </w:r>
                  <w:r w:rsidRPr="009F7A25">
                    <w:rPr>
                      <w:rFonts w:asciiTheme="minorBidi" w:hAnsiTheme="minorBidi"/>
                      <w:sz w:val="20"/>
                      <w:szCs w:val="20"/>
                      <w:rtl/>
                    </w:rPr>
                    <w:t xml:space="preserve">. </w:t>
                  </w:r>
                  <w:r w:rsidRPr="009F7A25">
                    <w:rPr>
                      <w:rFonts w:asciiTheme="minorBidi" w:hAnsiTheme="minorBidi"/>
                      <w:sz w:val="20"/>
                      <w:szCs w:val="20"/>
                      <w:rtl/>
                      <w:lang w:bidi="he-IL"/>
                    </w:rPr>
                    <w:t xml:space="preserve">הקוים בצבע תכלת הם עבור </w:t>
                  </w:r>
                  <w:r>
                    <w:rPr>
                      <w:rFonts w:asciiTheme="minorBidi" w:hAnsiTheme="minorBidi" w:hint="cs"/>
                      <w:sz w:val="20"/>
                      <w:szCs w:val="20"/>
                      <w:rtl/>
                    </w:rPr>
                    <w:t xml:space="preserve">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2.5 m/s</w:t>
                  </w:r>
                  <w:r w:rsidRPr="009F7A25">
                    <w:rPr>
                      <w:rFonts w:asciiTheme="minorBidi" w:hAnsiTheme="minorBidi"/>
                      <w:sz w:val="20"/>
                      <w:szCs w:val="20"/>
                      <w:rtl/>
                      <w:lang w:bidi="he-IL"/>
                    </w:rPr>
                    <w:t xml:space="preserve"> והקווים הירוקים עבור </w:t>
                  </w:r>
                  <w:r w:rsidRPr="009F7A25">
                    <w:rPr>
                      <w:rFonts w:asciiTheme="minorBidi" w:hAnsiTheme="minorBidi"/>
                      <w:sz w:val="20"/>
                      <w:szCs w:val="20"/>
                    </w:rPr>
                    <w:t>U</w:t>
                  </w:r>
                  <w:r w:rsidRPr="009F7A25">
                    <w:rPr>
                      <w:rFonts w:asciiTheme="minorBidi" w:hAnsiTheme="minorBidi"/>
                      <w:sz w:val="20"/>
                      <w:szCs w:val="20"/>
                      <w:vertAlign w:val="subscript"/>
                    </w:rPr>
                    <w:t>∞</w:t>
                  </w:r>
                  <w:r w:rsidRPr="009F7A25">
                    <w:rPr>
                      <w:rFonts w:asciiTheme="minorBidi" w:hAnsiTheme="minorBidi"/>
                      <w:sz w:val="20"/>
                      <w:szCs w:val="20"/>
                    </w:rPr>
                    <w:t xml:space="preserve"> = 4.0 m/s</w:t>
                  </w:r>
                  <w:r w:rsidRPr="009F7A25">
                    <w:rPr>
                      <w:rFonts w:asciiTheme="minorBidi" w:hAnsiTheme="minorBidi"/>
                      <w:sz w:val="20"/>
                      <w:szCs w:val="20"/>
                      <w:rtl/>
                    </w:rPr>
                    <w:t>.</w:t>
                  </w:r>
                </w:p>
                <w:p w:rsidR="006719C2" w:rsidRPr="009F7A25" w:rsidRDefault="006719C2" w:rsidP="00C821EE">
                  <w:pPr>
                    <w:pStyle w:val="Caption"/>
                    <w:bidi/>
                    <w:rPr>
                      <w:rFonts w:asciiTheme="minorBidi" w:hAnsiTheme="minorBidi"/>
                      <w:b/>
                      <w:bCs/>
                      <w:noProof/>
                      <w:sz w:val="24"/>
                      <w:szCs w:val="24"/>
                    </w:rPr>
                  </w:pPr>
                </w:p>
              </w:txbxContent>
            </v:textbox>
            <w10:wrap type="square"/>
          </v:shape>
        </w:pict>
      </w:r>
      <w:r w:rsidR="00C821EE">
        <w:rPr>
          <w:rFonts w:asciiTheme="minorBidi" w:hAnsiTheme="minorBidi"/>
          <w:noProof/>
          <w:sz w:val="24"/>
          <w:szCs w:val="24"/>
          <w:rtl/>
          <w:lang w:bidi="he-IL"/>
        </w:rPr>
        <w:drawing>
          <wp:anchor distT="0" distB="0" distL="114300" distR="114300" simplePos="0" relativeHeight="251666432" behindDoc="0" locked="0" layoutInCell="1" allowOverlap="1" wp14:anchorId="041AC824" wp14:editId="127CC3D0">
            <wp:simplePos x="0" y="0"/>
            <wp:positionH relativeFrom="column">
              <wp:posOffset>-193675</wp:posOffset>
            </wp:positionH>
            <wp:positionV relativeFrom="paragraph">
              <wp:posOffset>-571500</wp:posOffset>
            </wp:positionV>
            <wp:extent cx="5943600" cy="4038600"/>
            <wp:effectExtent l="19050" t="0" r="0" b="0"/>
            <wp:wrapSquare wrapText="bothSides"/>
            <wp:docPr id="17" name="Picture 9" descr="C:\Users\USER\AppData\Local\Microsoft\Windows\INetCache\Content.Word\accIndepend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AppData\Local\Microsoft\Windows\INetCache\Content.Word\accIndependent.png"/>
                    <pic:cNvPicPr>
                      <a:picLocks noChangeAspect="1" noChangeArrowheads="1"/>
                    </pic:cNvPicPr>
                  </pic:nvPicPr>
                  <pic:blipFill>
                    <a:blip r:embed="rId23" cstate="print"/>
                    <a:srcRect/>
                    <a:stretch>
                      <a:fillRect/>
                    </a:stretch>
                  </pic:blipFill>
                  <pic:spPr bwMode="auto">
                    <a:xfrm>
                      <a:off x="0" y="0"/>
                      <a:ext cx="5943600" cy="4038600"/>
                    </a:xfrm>
                    <a:prstGeom prst="rect">
                      <a:avLst/>
                    </a:prstGeom>
                    <a:noFill/>
                    <a:ln w="9525">
                      <a:noFill/>
                      <a:miter lim="800000"/>
                      <a:headEnd/>
                      <a:tailEnd/>
                    </a:ln>
                  </pic:spPr>
                </pic:pic>
              </a:graphicData>
            </a:graphic>
          </wp:anchor>
        </w:drawing>
      </w:r>
      <w:r w:rsidR="00C821EE">
        <w:rPr>
          <w:rFonts w:hint="cs"/>
          <w:sz w:val="24"/>
          <w:szCs w:val="24"/>
          <w:rtl/>
          <w:lang w:bidi="he-IL"/>
        </w:rPr>
        <w:t xml:space="preserve">באיורים </w:t>
      </w:r>
      <w:r w:rsidR="00956966">
        <w:rPr>
          <w:rFonts w:hint="cs"/>
          <w:sz w:val="24"/>
          <w:szCs w:val="24"/>
          <w:rtl/>
          <w:lang w:bidi="he-IL"/>
        </w:rPr>
        <w:t>3.7</w:t>
      </w:r>
      <w:r w:rsidR="00C821EE">
        <w:rPr>
          <w:rFonts w:hint="cs"/>
          <w:sz w:val="24"/>
          <w:szCs w:val="24"/>
          <w:rtl/>
          <w:lang w:bidi="he-IL"/>
        </w:rPr>
        <w:t>א ו</w:t>
      </w:r>
      <w:r w:rsidR="00C821EE">
        <w:rPr>
          <w:rFonts w:hint="cs"/>
          <w:sz w:val="24"/>
          <w:szCs w:val="24"/>
          <w:rtl/>
        </w:rPr>
        <w:t>-</w:t>
      </w:r>
      <w:r w:rsidR="00956966">
        <w:rPr>
          <w:rFonts w:hint="cs"/>
          <w:sz w:val="24"/>
          <w:szCs w:val="24"/>
          <w:rtl/>
          <w:lang w:bidi="he-IL"/>
        </w:rPr>
        <w:t>3.7</w:t>
      </w:r>
      <w:r w:rsidR="00C821EE">
        <w:rPr>
          <w:rFonts w:hint="cs"/>
          <w:sz w:val="24"/>
          <w:szCs w:val="24"/>
          <w:rtl/>
          <w:lang w:bidi="he-IL"/>
        </w:rPr>
        <w:t xml:space="preserve">ב ניתן לראות את כל </w:t>
      </w:r>
      <w:r w:rsidR="00215618">
        <w:rPr>
          <w:rFonts w:hint="cs"/>
          <w:sz w:val="24"/>
          <w:szCs w:val="24"/>
          <w:rtl/>
          <w:lang w:bidi="he-IL"/>
        </w:rPr>
        <w:t>התוצאות של דרכי החישוב השונות</w:t>
      </w:r>
      <w:r w:rsidR="00C821EE">
        <w:rPr>
          <w:rFonts w:hint="cs"/>
          <w:sz w:val="24"/>
          <w:szCs w:val="24"/>
          <w:rtl/>
          <w:lang w:bidi="he-IL"/>
        </w:rPr>
        <w:t xml:space="preserve"> של הגרר</w:t>
      </w:r>
      <w:r w:rsidR="00215618">
        <w:rPr>
          <w:rFonts w:hint="cs"/>
          <w:sz w:val="24"/>
          <w:szCs w:val="24"/>
          <w:rtl/>
          <w:lang w:bidi="he-IL"/>
        </w:rPr>
        <w:t xml:space="preserve"> (ראו פרקים 3.2, 3.3, 3.4)</w:t>
      </w:r>
      <w:r w:rsidR="00C821EE">
        <w:rPr>
          <w:rFonts w:hint="cs"/>
          <w:sz w:val="24"/>
          <w:szCs w:val="24"/>
          <w:rtl/>
          <w:lang w:bidi="he-IL"/>
        </w:rPr>
        <w:t xml:space="preserve"> </w:t>
      </w:r>
      <w:r w:rsidR="0059541B">
        <w:rPr>
          <w:rFonts w:hint="cs"/>
          <w:sz w:val="24"/>
          <w:szCs w:val="24"/>
          <w:rtl/>
          <w:lang w:bidi="he-IL"/>
        </w:rPr>
        <w:t xml:space="preserve"> </w:t>
      </w:r>
      <w:r w:rsidR="00C821EE">
        <w:rPr>
          <w:rFonts w:hint="cs"/>
          <w:sz w:val="24"/>
          <w:szCs w:val="24"/>
          <w:rtl/>
          <w:lang w:bidi="he-IL"/>
        </w:rPr>
        <w:t>באותו הגרף</w:t>
      </w:r>
      <w:r w:rsidR="00C821EE">
        <w:rPr>
          <w:rFonts w:hint="cs"/>
          <w:sz w:val="24"/>
          <w:szCs w:val="24"/>
          <w:rtl/>
        </w:rPr>
        <w:t>:</w:t>
      </w:r>
    </w:p>
    <w:p w:rsidR="00EE5877" w:rsidRDefault="00EE5877" w:rsidP="00EE5877">
      <w:pPr>
        <w:bidi/>
        <w:rPr>
          <w:sz w:val="24"/>
          <w:szCs w:val="24"/>
          <w:rtl/>
          <w:lang w:bidi="he-IL"/>
        </w:rPr>
      </w:pPr>
    </w:p>
    <w:p w:rsidR="00843992" w:rsidRDefault="00843992" w:rsidP="00843992"/>
    <w:p w:rsidR="00EE5877" w:rsidRDefault="001D3440" w:rsidP="00EE5877">
      <w:pPr>
        <w:bidi/>
        <w:rPr>
          <w:sz w:val="24"/>
          <w:szCs w:val="24"/>
          <w:rtl/>
          <w:lang w:bidi="he-IL"/>
        </w:rPr>
      </w:pPr>
      <w:r>
        <w:rPr>
          <w:noProof/>
          <w:rtl/>
          <w:lang w:bidi="he-IL"/>
        </w:rPr>
        <w:lastRenderedPageBreak/>
        <w:pict>
          <v:shape id="_x0000_s1045" type="#_x0000_t202" style="position:absolute;left:0;text-align:left;margin-left:401.35pt;margin-top:304.65pt;width:26pt;height:29.35pt;z-index:251673600" stroked="f">
            <v:textbox style="mso-next-textbox:#_x0000_s1045">
              <w:txbxContent>
                <w:p w:rsidR="006719C2" w:rsidRPr="00843992" w:rsidRDefault="006719C2" w:rsidP="00843992">
                  <w:pPr>
                    <w:rPr>
                      <w:sz w:val="24"/>
                      <w:szCs w:val="24"/>
                      <w:rtl/>
                      <w:lang w:bidi="he-IL"/>
                    </w:rPr>
                  </w:pPr>
                  <w:r>
                    <w:rPr>
                      <w:rFonts w:hint="cs"/>
                      <w:sz w:val="24"/>
                      <w:szCs w:val="24"/>
                      <w:rtl/>
                      <w:lang w:bidi="he-IL"/>
                    </w:rPr>
                    <w:t>ב</w:t>
                  </w:r>
                </w:p>
              </w:txbxContent>
            </v:textbox>
          </v:shape>
        </w:pict>
      </w:r>
      <w:r>
        <w:rPr>
          <w:noProof/>
          <w:rtl/>
          <w:lang w:bidi="he-IL"/>
        </w:rPr>
        <w:pict>
          <v:shape id="_x0000_s1044" type="#_x0000_t202" style="position:absolute;left:0;text-align:left;margin-left:401.35pt;margin-top:32pt;width:26pt;height:29.35pt;z-index:251672576" stroked="f">
            <v:textbox style="mso-next-textbox:#_x0000_s1044">
              <w:txbxContent>
                <w:p w:rsidR="006719C2" w:rsidRPr="00843992" w:rsidRDefault="006719C2" w:rsidP="00843992">
                  <w:pPr>
                    <w:rPr>
                      <w:sz w:val="24"/>
                      <w:szCs w:val="24"/>
                      <w:rtl/>
                      <w:lang w:bidi="he-IL"/>
                    </w:rPr>
                  </w:pPr>
                  <w:r>
                    <w:rPr>
                      <w:rFonts w:hint="cs"/>
                      <w:sz w:val="24"/>
                      <w:szCs w:val="24"/>
                      <w:rtl/>
                      <w:lang w:bidi="he-IL"/>
                    </w:rPr>
                    <w:t>א</w:t>
                  </w:r>
                </w:p>
              </w:txbxContent>
            </v:textbox>
          </v:shape>
        </w:pict>
      </w:r>
      <w:r w:rsidR="00EE5877">
        <w:rPr>
          <w:noProof/>
          <w:rtl/>
          <w:lang w:bidi="he-IL"/>
        </w:rPr>
        <w:drawing>
          <wp:inline distT="0" distB="0" distL="0" distR="0" wp14:anchorId="3C335EF8" wp14:editId="19CF32DA">
            <wp:extent cx="5157470" cy="349948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57470" cy="3499485"/>
                    </a:xfrm>
                    <a:prstGeom prst="rect">
                      <a:avLst/>
                    </a:prstGeom>
                    <a:noFill/>
                  </pic:spPr>
                </pic:pic>
              </a:graphicData>
            </a:graphic>
          </wp:inline>
        </w:drawing>
      </w:r>
      <w:r w:rsidR="00EE5877">
        <w:rPr>
          <w:noProof/>
          <w:sz w:val="24"/>
          <w:szCs w:val="24"/>
          <w:lang w:bidi="he-IL"/>
        </w:rPr>
        <w:drawing>
          <wp:inline distT="0" distB="0" distL="0" distR="0" wp14:anchorId="25BB9371" wp14:editId="28142CEF">
            <wp:extent cx="5175885" cy="33528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75885" cy="3352800"/>
                    </a:xfrm>
                    <a:prstGeom prst="rect">
                      <a:avLst/>
                    </a:prstGeom>
                    <a:noFill/>
                  </pic:spPr>
                </pic:pic>
              </a:graphicData>
            </a:graphic>
          </wp:inline>
        </w:drawing>
      </w:r>
    </w:p>
    <w:p w:rsidR="00FD20A3" w:rsidRPr="00C821EE" w:rsidRDefault="001D3440" w:rsidP="00C821EE">
      <w:pPr>
        <w:pStyle w:val="1"/>
        <w:bidi/>
        <w:rPr>
          <w:sz w:val="24"/>
          <w:szCs w:val="24"/>
          <w:rtl/>
          <w:lang w:val="en-US" w:eastAsia="en-US" w:bidi="ar-SA"/>
        </w:rPr>
      </w:pPr>
      <w:r>
        <w:rPr>
          <w:noProof/>
          <w:rtl/>
        </w:rPr>
        <w:pict>
          <v:shape id="Text Box 2" o:spid="_x0000_s1042" type="#_x0000_t202" style="position:absolute;left:0;text-align:left;margin-left:-1.8pt;margin-top:11.15pt;width:436.7pt;height:154.8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" strokecolor="white [3212]">
            <v:textbox style="mso-next-textbox:#Text Box 2">
              <w:txbxContent>
                <w:p w:rsidR="006719C2" w:rsidRPr="00B820E5" w:rsidRDefault="006719C2" w:rsidP="00524AF2">
                  <w:pPr>
                    <w:pStyle w:val="Caption"/>
                    <w:bidi/>
                    <w:spacing w:line="360" w:lineRule="auto"/>
                    <w:rPr>
                      <w:b/>
                      <w:bCs/>
                      <w:sz w:val="20"/>
                      <w:szCs w:val="20"/>
                      <w:rtl/>
                      <w:lang w:bidi="he-IL"/>
                    </w:rPr>
                  </w:pPr>
                  <w:r>
                    <w:rPr>
                      <w:sz w:val="20"/>
                      <w:szCs w:val="20"/>
                      <w:rtl/>
                      <w:lang w:bidi="he-IL"/>
                    </w:rPr>
                    <w:t>איור</w:t>
                  </w:r>
                  <w:r>
                    <w:rPr>
                      <w:rFonts w:hint="cs"/>
                      <w:sz w:val="20"/>
                      <w:szCs w:val="20"/>
                      <w:rtl/>
                      <w:lang w:bidi="he-IL"/>
                    </w:rPr>
                    <w:t xml:space="preserve"> 3.7: השוואה בין שיטות חישוב שונות של הגרר בדגם תכסית עירונית</w:t>
                  </w:r>
                  <w:r>
                    <w:rPr>
                      <w:rFonts w:hint="cs"/>
                      <w:sz w:val="20"/>
                      <w:szCs w:val="20"/>
                      <w:rtl/>
                    </w:rPr>
                    <w:t xml:space="preserve">. </w:t>
                  </w:r>
                  <w:r>
                    <w:rPr>
                      <w:rFonts w:hint="cs"/>
                      <w:sz w:val="20"/>
                      <w:szCs w:val="20"/>
                      <w:rtl/>
                      <w:lang w:bidi="he-IL"/>
                    </w:rPr>
                    <w:t>באיורים הקו הכחול מסמן את הערכה בעזרת מקדם הגרר</w:t>
                  </w:r>
                  <w:r>
                    <w:rPr>
                      <w:rFonts w:hint="cs"/>
                      <w:sz w:val="20"/>
                      <w:szCs w:val="20"/>
                      <w:rtl/>
                    </w:rPr>
                    <w:t xml:space="preserve">, </w:t>
                  </w:r>
                  <w:r>
                    <w:rPr>
                      <w:rFonts w:hint="cs"/>
                      <w:sz w:val="20"/>
                      <w:szCs w:val="20"/>
                      <w:rtl/>
                      <w:lang w:bidi="he-IL"/>
                    </w:rPr>
                    <w:t>הקו הסגול בעזרת לחצי ריינולדס</w:t>
                  </w:r>
                  <w:r>
                    <w:rPr>
                      <w:rFonts w:hint="cs"/>
                      <w:sz w:val="20"/>
                      <w:szCs w:val="20"/>
                      <w:rtl/>
                    </w:rPr>
                    <w:t xml:space="preserve">, </w:t>
                  </w:r>
                  <w:r>
                    <w:rPr>
                      <w:rFonts w:hint="cs"/>
                      <w:sz w:val="20"/>
                      <w:szCs w:val="20"/>
                      <w:rtl/>
                      <w:lang w:bidi="he-IL"/>
                    </w:rPr>
                    <w:t>והקו התכלת בעזרת סכום התאוצות</w:t>
                  </w:r>
                  <w:r>
                    <w:rPr>
                      <w:rFonts w:hint="cs"/>
                      <w:sz w:val="20"/>
                      <w:szCs w:val="20"/>
                      <w:rtl/>
                    </w:rPr>
                    <w:t xml:space="preserve">. </w:t>
                  </w:r>
                  <w:r>
                    <w:rPr>
                      <w:rFonts w:hint="cs"/>
                      <w:sz w:val="20"/>
                      <w:szCs w:val="20"/>
                      <w:rtl/>
                      <w:lang w:bidi="he-IL"/>
                    </w:rPr>
                    <w:t>האיורים 3.</w:t>
                  </w:r>
                  <w:r>
                    <w:rPr>
                      <w:rFonts w:hint="cs"/>
                      <w:sz w:val="20"/>
                      <w:szCs w:val="20"/>
                      <w:rtl/>
                    </w:rPr>
                    <w:t xml:space="preserve">7 </w:t>
                  </w:r>
                  <w:r>
                    <w:rPr>
                      <w:rFonts w:hint="cs"/>
                      <w:sz w:val="20"/>
                      <w:szCs w:val="20"/>
                      <w:rtl/>
                      <w:lang w:bidi="he-IL"/>
                    </w:rPr>
                    <w:t>א</w:t>
                  </w:r>
                  <w:r>
                    <w:rPr>
                      <w:rFonts w:hint="cs"/>
                      <w:sz w:val="20"/>
                      <w:szCs w:val="20"/>
                      <w:rtl/>
                    </w:rPr>
                    <w:t xml:space="preserve">' </w:t>
                  </w:r>
                  <w:r>
                    <w:rPr>
                      <w:rFonts w:hint="cs"/>
                      <w:sz w:val="20"/>
                      <w:szCs w:val="20"/>
                      <w:rtl/>
                      <w:lang w:bidi="he-IL"/>
                    </w:rPr>
                    <w:t>ו3.</w:t>
                  </w:r>
                  <w:r>
                    <w:rPr>
                      <w:rFonts w:hint="cs"/>
                      <w:sz w:val="20"/>
                      <w:szCs w:val="20"/>
                      <w:rtl/>
                    </w:rPr>
                    <w:t xml:space="preserve">7 </w:t>
                  </w:r>
                  <w:r>
                    <w:rPr>
                      <w:rFonts w:hint="cs"/>
                      <w:sz w:val="20"/>
                      <w:szCs w:val="20"/>
                      <w:rtl/>
                      <w:lang w:bidi="he-IL"/>
                    </w:rPr>
                    <w:t>ב</w:t>
                  </w:r>
                  <w:r>
                    <w:rPr>
                      <w:rFonts w:hint="cs"/>
                      <w:sz w:val="20"/>
                      <w:szCs w:val="20"/>
                      <w:rtl/>
                    </w:rPr>
                    <w:t xml:space="preserve">' </w:t>
                  </w:r>
                  <w:r>
                    <w:rPr>
                      <w:rFonts w:hint="cs"/>
                      <w:sz w:val="20"/>
                      <w:szCs w:val="20"/>
                      <w:rtl/>
                      <w:lang w:bidi="he-IL"/>
                    </w:rPr>
                    <w:t xml:space="preserve">הם עבור </w:t>
                  </w:r>
                  <w:r>
                    <w:rPr>
                      <w:sz w:val="20"/>
                      <w:szCs w:val="20"/>
                    </w:rPr>
                    <w:t>U</w:t>
                  </w:r>
                  <w:r>
                    <w:rPr>
                      <w:rFonts w:cstheme="minorHAnsi"/>
                      <w:sz w:val="20"/>
                      <w:szCs w:val="20"/>
                      <w:vertAlign w:val="subscript"/>
                    </w:rPr>
                    <w:t>∞</w:t>
                  </w:r>
                  <w:r>
                    <w:rPr>
                      <w:sz w:val="20"/>
                      <w:szCs w:val="20"/>
                    </w:rPr>
                    <w:t>=4.0m/s</w:t>
                  </w:r>
                  <w:r>
                    <w:rPr>
                      <w:rFonts w:hint="cs"/>
                      <w:sz w:val="20"/>
                      <w:szCs w:val="20"/>
                      <w:rtl/>
                      <w:lang w:bidi="he-IL"/>
                    </w:rPr>
                    <w:t xml:space="preserve"> ו</w:t>
                  </w:r>
                  <w:r>
                    <w:rPr>
                      <w:rFonts w:hint="cs"/>
                      <w:sz w:val="20"/>
                      <w:szCs w:val="20"/>
                      <w:rtl/>
                    </w:rPr>
                    <w:t>-</w:t>
                  </w:r>
                  <w:r>
                    <w:rPr>
                      <w:sz w:val="20"/>
                      <w:szCs w:val="20"/>
                    </w:rPr>
                    <w:t>U</w:t>
                  </w:r>
                  <w:r>
                    <w:rPr>
                      <w:rFonts w:cstheme="minorHAnsi"/>
                      <w:sz w:val="20"/>
                      <w:szCs w:val="20"/>
                      <w:vertAlign w:val="subscript"/>
                    </w:rPr>
                    <w:t>∞</w:t>
                  </w:r>
                  <w:r>
                    <w:rPr>
                      <w:sz w:val="20"/>
                      <w:szCs w:val="20"/>
                    </w:rPr>
                    <w:t>=2.5m/s</w:t>
                  </w:r>
                  <w:r>
                    <w:rPr>
                      <w:rFonts w:hint="cs"/>
                      <w:sz w:val="20"/>
                      <w:szCs w:val="20"/>
                      <w:rtl/>
                      <w:lang w:bidi="he-IL"/>
                    </w:rPr>
                    <w:t xml:space="preserve"> בהתאמה</w:t>
                  </w:r>
                  <w:r>
                    <w:rPr>
                      <w:rFonts w:hint="cs"/>
                      <w:sz w:val="20"/>
                      <w:szCs w:val="20"/>
                      <w:rtl/>
                    </w:rPr>
                    <w:t>.</w:t>
                  </w:r>
                  <w:r>
                    <w:rPr>
                      <w:rFonts w:hint="cs"/>
                      <w:sz w:val="20"/>
                      <w:szCs w:val="20"/>
                      <w:rtl/>
                      <w:lang w:bidi="he-IL"/>
                    </w:rPr>
                    <w:t xml:space="preserve"> ציר ה</w:t>
                  </w:r>
                  <w:r>
                    <w:rPr>
                      <w:sz w:val="20"/>
                      <w:szCs w:val="20"/>
                      <w:lang w:bidi="he-IL"/>
                    </w:rPr>
                    <w:t>x</w:t>
                  </w:r>
                  <w:r>
                    <w:rPr>
                      <w:rFonts w:hint="cs"/>
                      <w:sz w:val="20"/>
                      <w:szCs w:val="20"/>
                      <w:rtl/>
                      <w:lang w:bidi="he-IL"/>
                    </w:rPr>
                    <w:t xml:space="preserve"> הינו הגובה </w:t>
                  </w:r>
                  <w:r>
                    <w:rPr>
                      <w:sz w:val="20"/>
                      <w:szCs w:val="20"/>
                      <w:lang w:bidi="he-IL"/>
                    </w:rPr>
                    <w:t>z/H</w:t>
                  </w:r>
                  <w:r>
                    <w:rPr>
                      <w:rFonts w:hint="cs"/>
                      <w:sz w:val="20"/>
                      <w:szCs w:val="20"/>
                      <w:rtl/>
                      <w:lang w:bidi="he-IL"/>
                    </w:rPr>
                    <w:t xml:space="preserve"> וציר ה</w:t>
                  </w:r>
                  <w:r>
                    <w:rPr>
                      <w:sz w:val="20"/>
                      <w:szCs w:val="20"/>
                      <w:lang w:bidi="he-IL"/>
                    </w:rPr>
                    <w:t>y</w:t>
                  </w:r>
                  <w:r>
                    <w:rPr>
                      <w:rFonts w:hint="cs"/>
                      <w:sz w:val="20"/>
                      <w:szCs w:val="20"/>
                      <w:rtl/>
                      <w:lang w:bidi="he-IL"/>
                    </w:rPr>
                    <w:t xml:space="preserve"> הינו מקדם הגרר</w:t>
                  </w:r>
                  <w:r>
                    <w:rPr>
                      <w:rFonts w:asciiTheme="minorBidi" w:hAnsiTheme="minorBidi" w:hint="cs"/>
                      <w:sz w:val="20"/>
                      <w:szCs w:val="20"/>
                      <w:rtl/>
                      <w:lang w:bidi="he-IL"/>
                    </w:rPr>
                    <w:t xml:space="preserve">- </w:t>
                  </w:r>
                  <m:oMath>
                    <m:f>
                      <m:fPr>
                        <m:ctrlPr>
                          <w:rPr>
                            <w:rFonts w:ascii="Cambria Math" w:hAnsi="Cambria Math"/>
                            <w:sz w:val="20"/>
                            <w:szCs w:val="20"/>
                            <w:lang w:bidi="he-IL"/>
                          </w:rPr>
                        </m:ctrlPr>
                      </m:fPr>
                      <m:num>
                        <m:r>
                          <w:rPr>
                            <w:rFonts w:ascii="Cambria Math" w:hAnsi="Cambria Math"/>
                            <w:sz w:val="20"/>
                            <w:szCs w:val="20"/>
                            <w:lang w:bidi="he-IL"/>
                          </w:rPr>
                          <m:t>2⋅</m:t>
                        </m:r>
                        <m:sSub>
                          <m:sSubPr>
                            <m:ctrlPr>
                              <w:rPr>
                                <w:rFonts w:ascii="Cambria Math" w:hAnsi="Cambria Math"/>
                                <w:sz w:val="20"/>
                                <w:szCs w:val="20"/>
                                <w:lang w:bidi="he-IL"/>
                              </w:rPr>
                            </m:ctrlPr>
                          </m:sSubPr>
                          <m:e>
                            <m:r>
                              <w:rPr>
                                <w:rFonts w:ascii="Cambria Math" w:hAnsi="Cambria Math"/>
                                <w:sz w:val="20"/>
                                <w:szCs w:val="20"/>
                                <w:lang w:bidi="he-IL"/>
                              </w:rPr>
                              <m:t>F</m:t>
                            </m:r>
                          </m:e>
                          <m:sub>
                            <m:r>
                              <w:rPr>
                                <w:rFonts w:ascii="Cambria Math" w:hAnsi="Cambria Math"/>
                                <w:sz w:val="20"/>
                                <w:szCs w:val="20"/>
                                <w:lang w:bidi="he-IL"/>
                              </w:rPr>
                              <m:t>D</m:t>
                            </m:r>
                          </m:sub>
                        </m:sSub>
                      </m:num>
                      <m:den>
                        <m:r>
                          <w:rPr>
                            <w:rFonts w:ascii="Cambria Math" w:hAnsi="Cambria Math"/>
                            <w:sz w:val="20"/>
                            <w:szCs w:val="20"/>
                            <w:lang w:bidi="he-IL"/>
                          </w:rPr>
                          <m:t>ρA</m:t>
                        </m:r>
                        <m:sSubSup>
                          <m:sSubSupPr>
                            <m:ctrlPr>
                              <w:rPr>
                                <w:rFonts w:ascii="Cambria Math" w:hAnsi="Cambria Math"/>
                                <w:sz w:val="20"/>
                                <w:szCs w:val="20"/>
                                <w:lang w:bidi="he-IL"/>
                              </w:rPr>
                            </m:ctrlPr>
                          </m:sSubSupPr>
                          <m:e>
                            <m:r>
                              <w:rPr>
                                <w:rFonts w:ascii="Cambria Math" w:hAnsi="Cambria Math"/>
                                <w:sz w:val="20"/>
                                <w:szCs w:val="20"/>
                                <w:lang w:bidi="he-IL"/>
                              </w:rPr>
                              <m:t>U</m:t>
                            </m:r>
                          </m:e>
                          <m:sub>
                            <m:r>
                              <w:rPr>
                                <w:rFonts w:ascii="Cambria Math" w:hAnsi="Cambria Math"/>
                                <w:sz w:val="20"/>
                                <w:szCs w:val="20"/>
                                <w:lang w:bidi="he-IL"/>
                              </w:rPr>
                              <m:t>∞</m:t>
                            </m:r>
                          </m:sub>
                          <m:sup>
                            <m:r>
                              <w:rPr>
                                <w:rFonts w:ascii="Cambria Math" w:hAnsi="Cambria Math"/>
                                <w:sz w:val="20"/>
                                <w:szCs w:val="20"/>
                                <w:lang w:bidi="he-IL"/>
                              </w:rPr>
                              <m:t>2</m:t>
                            </m:r>
                          </m:sup>
                        </m:sSubSup>
                      </m:den>
                    </m:f>
                  </m:oMath>
                  <w:r>
                    <w:rPr>
                      <w:rFonts w:asciiTheme="minorBidi" w:hAnsiTheme="minorBidi" w:hint="cs"/>
                      <w:sz w:val="20"/>
                      <w:szCs w:val="20"/>
                      <w:rtl/>
                      <w:lang w:bidi="he-IL"/>
                    </w:rPr>
                    <w:t>.</w:t>
                  </w:r>
                </w:p>
                <w:p w:rsidR="006719C2" w:rsidRPr="00B820E5" w:rsidRDefault="006719C2" w:rsidP="0059541B">
                  <w:pPr>
                    <w:bidi/>
                    <w:rPr>
                      <w:color w:val="92CDDC" w:themeColor="accent5" w:themeTint="99"/>
                      <w:sz w:val="20"/>
                      <w:szCs w:val="20"/>
                    </w:rPr>
                  </w:pPr>
                </w:p>
              </w:txbxContent>
            </v:textbox>
          </v:shape>
        </w:pict>
      </w:r>
    </w:p>
    <w:p w:rsidR="000E07E2" w:rsidRDefault="00FD20A3" w:rsidP="000E07E2">
      <w:pPr>
        <w:bidi/>
        <w:spacing w:after="160" w:line="360" w:lineRule="auto"/>
        <w:jc w:val="both"/>
        <w:rPr>
          <w:lang w:bidi="he-IL"/>
        </w:rPr>
      </w:pPr>
      <w:r>
        <w:rPr>
          <w:rtl/>
          <w:lang w:bidi="he-IL"/>
        </w:rPr>
        <w:br w:type="page"/>
      </w:r>
    </w:p>
    <w:p w:rsidR="000E07E2" w:rsidRDefault="00956966" w:rsidP="000E07E2">
      <w:pPr>
        <w:pStyle w:val="Heading1"/>
        <w:bidi/>
        <w:rPr>
          <w:rtl/>
          <w:lang w:bidi="he-IL"/>
        </w:rPr>
      </w:pPr>
      <w:bookmarkStart w:id="33" w:name="_Toc535337754"/>
      <w:r>
        <w:rPr>
          <w:rFonts w:hint="cs"/>
          <w:rtl/>
          <w:lang w:bidi="he-IL"/>
        </w:rPr>
        <w:lastRenderedPageBreak/>
        <w:t>4</w:t>
      </w:r>
      <w:r w:rsidR="000E07E2">
        <w:rPr>
          <w:rFonts w:hint="cs"/>
          <w:rtl/>
          <w:lang w:bidi="he-IL"/>
        </w:rPr>
        <w:t xml:space="preserve"> </w:t>
      </w:r>
      <w:commentRangeStart w:id="34"/>
      <w:r w:rsidR="000E07E2">
        <w:rPr>
          <w:rFonts w:hint="cs"/>
          <w:rtl/>
          <w:lang w:bidi="he-IL"/>
        </w:rPr>
        <w:t>דיון</w:t>
      </w:r>
      <w:bookmarkEnd w:id="33"/>
      <w:commentRangeEnd w:id="34"/>
      <w:r w:rsidR="00350A0A">
        <w:rPr>
          <w:rStyle w:val="CommentReference"/>
          <w:rtl/>
        </w:rPr>
        <w:commentReference w:id="34"/>
      </w:r>
    </w:p>
    <w:p w:rsidR="00AB5251" w:rsidRDefault="000E07E2" w:rsidP="00AB5251">
      <w:pPr>
        <w:bidi/>
        <w:spacing w:after="160" w:line="360" w:lineRule="auto"/>
        <w:jc w:val="both"/>
        <w:rPr>
          <w:rFonts w:hint="cs"/>
          <w:sz w:val="24"/>
          <w:szCs w:val="24"/>
          <w:rtl/>
          <w:lang w:bidi="he-IL"/>
        </w:rPr>
      </w:pPr>
      <w:r w:rsidRPr="000E07E2">
        <w:rPr>
          <w:rFonts w:hint="cs"/>
          <w:sz w:val="24"/>
          <w:szCs w:val="24"/>
          <w:rtl/>
          <w:lang w:bidi="he-IL"/>
        </w:rPr>
        <w:t>בעיר נעים חלקיקים רבים, ביניהם</w:t>
      </w:r>
      <w:r w:rsidR="00F95328">
        <w:rPr>
          <w:rFonts w:hint="cs"/>
          <w:sz w:val="24"/>
          <w:szCs w:val="24"/>
          <w:rtl/>
          <w:lang w:bidi="he-IL"/>
        </w:rPr>
        <w:t xml:space="preserve"> אוויר מזוהם שלא נרצה שיגיע לאזו</w:t>
      </w:r>
      <w:r w:rsidRPr="000E07E2">
        <w:rPr>
          <w:rFonts w:hint="cs"/>
          <w:sz w:val="24"/>
          <w:szCs w:val="24"/>
          <w:rtl/>
          <w:lang w:bidi="he-IL"/>
        </w:rPr>
        <w:t xml:space="preserve">רים </w:t>
      </w:r>
      <w:r w:rsidR="003D108C">
        <w:rPr>
          <w:rFonts w:hint="cs"/>
          <w:sz w:val="24"/>
          <w:szCs w:val="24"/>
          <w:rtl/>
          <w:lang w:bidi="he-IL"/>
        </w:rPr>
        <w:t>הומי אדם</w:t>
      </w:r>
      <w:r w:rsidRPr="000E07E2">
        <w:rPr>
          <w:rFonts w:hint="cs"/>
          <w:sz w:val="24"/>
          <w:szCs w:val="24"/>
          <w:rtl/>
          <w:lang w:bidi="he-IL"/>
        </w:rPr>
        <w:t xml:space="preserve"> או רוח שמשפיעה על מזג האוויר </w:t>
      </w:r>
      <w:r w:rsidR="003D108C">
        <w:rPr>
          <w:rFonts w:hint="cs"/>
          <w:sz w:val="24"/>
          <w:szCs w:val="24"/>
          <w:rtl/>
          <w:lang w:bidi="he-IL"/>
        </w:rPr>
        <w:t>המקומי</w:t>
      </w:r>
      <w:r w:rsidRPr="000E07E2">
        <w:rPr>
          <w:rFonts w:hint="cs"/>
          <w:sz w:val="24"/>
          <w:szCs w:val="24"/>
          <w:rtl/>
          <w:lang w:bidi="he-IL"/>
        </w:rPr>
        <w:t>. מסיבות אלו</w:t>
      </w:r>
      <w:r w:rsidR="003D108C">
        <w:rPr>
          <w:rFonts w:hint="cs"/>
          <w:sz w:val="24"/>
          <w:szCs w:val="24"/>
          <w:rtl/>
          <w:lang w:bidi="he-IL"/>
        </w:rPr>
        <w:t>,</w:t>
      </w:r>
      <w:r w:rsidRPr="000E07E2">
        <w:rPr>
          <w:rFonts w:hint="cs"/>
          <w:sz w:val="24"/>
          <w:szCs w:val="24"/>
          <w:rtl/>
          <w:lang w:bidi="he-IL"/>
        </w:rPr>
        <w:t xml:space="preserve"> בזמן תכנון </w:t>
      </w:r>
      <w:r w:rsidR="003D108C">
        <w:rPr>
          <w:rFonts w:hint="cs"/>
          <w:sz w:val="24"/>
          <w:szCs w:val="24"/>
          <w:rtl/>
          <w:lang w:bidi="he-IL"/>
        </w:rPr>
        <w:t>העיר</w:t>
      </w:r>
      <w:r w:rsidRPr="000E07E2">
        <w:rPr>
          <w:rFonts w:hint="cs"/>
          <w:sz w:val="24"/>
          <w:szCs w:val="24"/>
          <w:rtl/>
          <w:lang w:bidi="he-IL"/>
        </w:rPr>
        <w:t xml:space="preserve"> חשוב</w:t>
      </w:r>
      <w:r w:rsidR="003D108C">
        <w:rPr>
          <w:rFonts w:hint="cs"/>
          <w:sz w:val="24"/>
          <w:szCs w:val="24"/>
          <w:rtl/>
          <w:lang w:bidi="he-IL"/>
        </w:rPr>
        <w:t xml:space="preserve"> לדעת לאן תזרום הרוח בהשפעתה</w:t>
      </w:r>
      <w:r w:rsidRPr="000E07E2">
        <w:rPr>
          <w:rFonts w:hint="cs"/>
          <w:sz w:val="24"/>
          <w:szCs w:val="24"/>
          <w:rtl/>
          <w:lang w:bidi="he-IL"/>
        </w:rPr>
        <w:t xml:space="preserve">. </w:t>
      </w:r>
      <w:r w:rsidRPr="000E07E2">
        <w:rPr>
          <w:sz w:val="24"/>
          <w:szCs w:val="24"/>
          <w:rtl/>
          <w:lang w:bidi="he-IL"/>
        </w:rPr>
        <w:t>בגלל שבניינים מפעילים כוח בצורת גרר על החלקיקים, כוח הגרר מהווה מרכיב חשוב בחישובים על תכסית עירונית</w:t>
      </w:r>
      <w:r w:rsidR="00E1234F">
        <w:rPr>
          <w:rFonts w:hint="cs"/>
          <w:sz w:val="24"/>
          <w:szCs w:val="24"/>
          <w:rtl/>
          <w:lang w:bidi="he-IL"/>
        </w:rPr>
        <w:t xml:space="preserve"> (ראה נוסחה 8)</w:t>
      </w:r>
      <w:r w:rsidRPr="000E07E2">
        <w:rPr>
          <w:sz w:val="24"/>
          <w:szCs w:val="24"/>
          <w:rtl/>
          <w:lang w:bidi="he-IL"/>
        </w:rPr>
        <w:t xml:space="preserve">. קיימות דרכים שונות </w:t>
      </w:r>
      <w:r w:rsidRPr="000E07E2">
        <w:rPr>
          <w:rFonts w:hint="cs"/>
          <w:sz w:val="24"/>
          <w:szCs w:val="24"/>
          <w:rtl/>
          <w:lang w:bidi="he-IL"/>
        </w:rPr>
        <w:t>לחישוב</w:t>
      </w:r>
      <w:r w:rsidRPr="000E07E2">
        <w:rPr>
          <w:sz w:val="24"/>
          <w:szCs w:val="24"/>
          <w:rtl/>
          <w:lang w:bidi="he-IL"/>
        </w:rPr>
        <w:t xml:space="preserve"> הגרר</w:t>
      </w:r>
      <w:r w:rsidRPr="000E07E2">
        <w:rPr>
          <w:rFonts w:hint="cs"/>
          <w:sz w:val="24"/>
          <w:szCs w:val="24"/>
          <w:rtl/>
          <w:lang w:bidi="he-IL"/>
        </w:rPr>
        <w:t>,</w:t>
      </w:r>
      <w:r w:rsidRPr="000E07E2">
        <w:rPr>
          <w:sz w:val="24"/>
          <w:szCs w:val="24"/>
          <w:rtl/>
          <w:lang w:bidi="he-IL"/>
        </w:rPr>
        <w:t xml:space="preserve"> </w:t>
      </w:r>
      <w:r w:rsidRPr="000E07E2">
        <w:rPr>
          <w:rFonts w:hint="cs"/>
          <w:sz w:val="24"/>
          <w:szCs w:val="24"/>
          <w:rtl/>
          <w:lang w:bidi="he-IL"/>
        </w:rPr>
        <w:t xml:space="preserve">אשר </w:t>
      </w:r>
      <w:r w:rsidRPr="000E07E2">
        <w:rPr>
          <w:sz w:val="24"/>
          <w:szCs w:val="24"/>
          <w:rtl/>
          <w:lang w:bidi="he-IL"/>
        </w:rPr>
        <w:t xml:space="preserve">משתמשות בנתונים שונים </w:t>
      </w:r>
      <w:r w:rsidRPr="000E07E2">
        <w:rPr>
          <w:rFonts w:hint="cs"/>
          <w:sz w:val="24"/>
          <w:szCs w:val="24"/>
          <w:rtl/>
          <w:lang w:bidi="he-IL"/>
        </w:rPr>
        <w:t>של</w:t>
      </w:r>
      <w:r w:rsidRPr="000E07E2">
        <w:rPr>
          <w:sz w:val="24"/>
          <w:szCs w:val="24"/>
          <w:rtl/>
          <w:lang w:bidi="he-IL"/>
        </w:rPr>
        <w:t xml:space="preserve"> התכסית. היכולת </w:t>
      </w:r>
      <w:r w:rsidRPr="000E07E2">
        <w:rPr>
          <w:rFonts w:hint="cs"/>
          <w:sz w:val="24"/>
          <w:szCs w:val="24"/>
          <w:rtl/>
          <w:lang w:bidi="he-IL"/>
        </w:rPr>
        <w:t>לחשב</w:t>
      </w:r>
      <w:r w:rsidRPr="000E07E2">
        <w:rPr>
          <w:sz w:val="24"/>
          <w:szCs w:val="24"/>
          <w:rtl/>
          <w:lang w:bidi="he-IL"/>
        </w:rPr>
        <w:t xml:space="preserve"> בקלות יחסית את הגרר בתכסית עירונית כלשהי </w:t>
      </w:r>
      <w:r w:rsidRPr="000E07E2">
        <w:rPr>
          <w:rFonts w:hint="cs"/>
          <w:sz w:val="24"/>
          <w:szCs w:val="24"/>
          <w:rtl/>
          <w:lang w:bidi="he-IL"/>
        </w:rPr>
        <w:t>שימושי</w:t>
      </w:r>
      <w:r w:rsidRPr="000E07E2">
        <w:rPr>
          <w:sz w:val="24"/>
          <w:szCs w:val="24"/>
          <w:rtl/>
          <w:lang w:bidi="he-IL"/>
        </w:rPr>
        <w:t xml:space="preserve"> מאוד למתכנני ערים</w:t>
      </w:r>
      <w:r w:rsidRPr="000E07E2">
        <w:rPr>
          <w:rFonts w:hint="cs"/>
          <w:sz w:val="24"/>
          <w:szCs w:val="24"/>
          <w:rtl/>
          <w:lang w:bidi="he-IL"/>
        </w:rPr>
        <w:t xml:space="preserve"> כי כך הם יכולים</w:t>
      </w:r>
      <w:r w:rsidRPr="000E07E2">
        <w:rPr>
          <w:sz w:val="24"/>
          <w:szCs w:val="24"/>
          <w:rtl/>
          <w:lang w:bidi="he-IL"/>
        </w:rPr>
        <w:t xml:space="preserve"> להתחשב בהשפע</w:t>
      </w:r>
      <w:r w:rsidRPr="000E07E2">
        <w:rPr>
          <w:rFonts w:hint="cs"/>
          <w:sz w:val="24"/>
          <w:szCs w:val="24"/>
          <w:rtl/>
          <w:lang w:bidi="he-IL"/>
        </w:rPr>
        <w:t>ה של</w:t>
      </w:r>
      <w:r w:rsidRPr="000E07E2">
        <w:rPr>
          <w:sz w:val="24"/>
          <w:szCs w:val="24"/>
          <w:rtl/>
          <w:lang w:bidi="he-IL"/>
        </w:rPr>
        <w:t xml:space="preserve"> הגרר</w:t>
      </w:r>
      <w:r w:rsidRPr="000E07E2">
        <w:rPr>
          <w:rFonts w:hint="cs"/>
          <w:sz w:val="24"/>
          <w:szCs w:val="24"/>
          <w:rtl/>
          <w:lang w:bidi="he-IL"/>
        </w:rPr>
        <w:t>.</w:t>
      </w:r>
      <w:r w:rsidR="002C3AFC">
        <w:rPr>
          <w:rFonts w:hint="cs"/>
          <w:sz w:val="24"/>
          <w:szCs w:val="24"/>
          <w:rtl/>
          <w:lang w:bidi="he-IL"/>
        </w:rPr>
        <w:t xml:space="preserve"> בניסיון לחשב את כוח הגרר, נערך ניסוי לגראנג'י במנהרת רוח, ניסוי שנהפך לאפשרי רק לאחרונה בע</w:t>
      </w:r>
      <w:r w:rsidR="00F548C8">
        <w:rPr>
          <w:rFonts w:hint="cs"/>
          <w:sz w:val="24"/>
          <w:szCs w:val="24"/>
          <w:rtl/>
          <w:lang w:bidi="he-IL"/>
        </w:rPr>
        <w:t xml:space="preserve">זרת שיטות חדשניות </w:t>
      </w:r>
      <w:r w:rsidR="002C3AFC">
        <w:rPr>
          <w:rFonts w:hint="cs"/>
          <w:sz w:val="24"/>
          <w:szCs w:val="24"/>
          <w:rtl/>
          <w:lang w:bidi="he-IL"/>
        </w:rPr>
        <w:t xml:space="preserve">במדידות </w:t>
      </w:r>
      <w:r w:rsidR="002C3AFC">
        <w:rPr>
          <w:sz w:val="24"/>
          <w:szCs w:val="24"/>
          <w:lang w:bidi="he-IL"/>
        </w:rPr>
        <w:t>PTV</w:t>
      </w:r>
      <w:r w:rsidR="002C3AFC">
        <w:rPr>
          <w:rFonts w:hint="cs"/>
          <w:sz w:val="24"/>
          <w:szCs w:val="24"/>
          <w:rtl/>
          <w:lang w:bidi="he-IL"/>
        </w:rPr>
        <w:t xml:space="preserve"> (</w:t>
      </w:r>
      <w:r w:rsidR="008C7CEE" w:rsidRPr="008C7CEE">
        <w:rPr>
          <w:sz w:val="24"/>
          <w:szCs w:val="24"/>
          <w:lang w:bidi="he-IL"/>
        </w:rPr>
        <w:t xml:space="preserve">Ron </w:t>
      </w:r>
      <w:proofErr w:type="spellStart"/>
      <w:r w:rsidR="008C7CEE" w:rsidRPr="008C7CEE">
        <w:rPr>
          <w:sz w:val="24"/>
          <w:szCs w:val="24"/>
          <w:lang w:bidi="he-IL"/>
        </w:rPr>
        <w:t>Shanpp</w:t>
      </w:r>
      <w:proofErr w:type="spellEnd"/>
      <w:r w:rsidR="008C7CEE" w:rsidRPr="008C7CEE">
        <w:rPr>
          <w:sz w:val="24"/>
          <w:szCs w:val="24"/>
          <w:lang w:bidi="he-IL"/>
        </w:rPr>
        <w:t xml:space="preserve"> et. </w:t>
      </w:r>
      <w:proofErr w:type="gramStart"/>
      <w:r w:rsidR="008C7CEE" w:rsidRPr="008C7CEE">
        <w:rPr>
          <w:sz w:val="24"/>
          <w:szCs w:val="24"/>
          <w:lang w:bidi="he-IL"/>
        </w:rPr>
        <w:t>al. 2018</w:t>
      </w:r>
      <w:r w:rsidR="002C3AFC">
        <w:rPr>
          <w:rFonts w:hint="cs"/>
          <w:sz w:val="24"/>
          <w:szCs w:val="24"/>
          <w:rtl/>
          <w:lang w:bidi="he-IL"/>
        </w:rPr>
        <w:t>).</w:t>
      </w:r>
      <w:proofErr w:type="gramEnd"/>
    </w:p>
    <w:p w:rsidR="00AB5251" w:rsidRPr="00C55C92" w:rsidRDefault="00AB5251" w:rsidP="00AB5251">
      <w:pPr>
        <w:bidi/>
        <w:spacing w:after="160" w:line="360" w:lineRule="auto"/>
        <w:jc w:val="both"/>
        <w:rPr>
          <w:sz w:val="24"/>
          <w:szCs w:val="24"/>
          <w:lang w:bidi="he-IL"/>
        </w:rPr>
      </w:pPr>
      <w:r>
        <w:rPr>
          <w:rFonts w:hint="cs"/>
          <w:sz w:val="24"/>
          <w:szCs w:val="24"/>
          <w:rtl/>
          <w:lang w:bidi="he-IL"/>
        </w:rPr>
        <w:t>במהלך החישוב, חושבה המהירות הממוצעת של החלקיקים כיחס לגובהם. מהתוצאות נראה כי המהירות עולה עם הגובה באופן פסודו-אקספוננציאלי. תוצאות אלו נגרמות מכך שהאוויר המגיע לרמות הנמוכות מושפע מהרצפה של מנהרת הרוח, המאטה אותם עוד יותר בנוסף להשפעת הבניינים. למעשה נוצרת שכבת גבול נוספת חוץ משכבת הגבול של מודל העיר המאטה את האוויר עוד יותר</w:t>
      </w:r>
      <w:r>
        <w:rPr>
          <w:sz w:val="24"/>
          <w:szCs w:val="24"/>
          <w:lang w:bidi="he-IL"/>
        </w:rPr>
        <w:tab/>
      </w:r>
      <w:r>
        <w:rPr>
          <w:rFonts w:hint="cs"/>
          <w:sz w:val="24"/>
          <w:szCs w:val="24"/>
          <w:rtl/>
          <w:lang w:bidi="he-IL"/>
        </w:rPr>
        <w:t>. תוצאות אלו באות בהסכמה עם מחקרים קודמים, המצאו ממצאים דומים</w:t>
      </w:r>
      <w:sdt>
        <w:sdtPr>
          <w:rPr>
            <w:rFonts w:hint="cs"/>
            <w:sz w:val="24"/>
            <w:szCs w:val="24"/>
            <w:rtl/>
            <w:lang w:bidi="he-IL"/>
          </w:rPr>
          <w:id w:val="609477777"/>
          <w:citation/>
        </w:sdtPr>
        <w:sdtContent>
          <w:r>
            <w:rPr>
              <w:sz w:val="24"/>
              <w:szCs w:val="24"/>
              <w:rtl/>
              <w:lang w:bidi="he-IL"/>
            </w:rPr>
            <w:fldChar w:fldCharType="begin"/>
          </w:r>
          <w:r>
            <w:rPr>
              <w:sz w:val="24"/>
              <w:szCs w:val="24"/>
              <w:rtl/>
              <w:lang w:bidi="he-IL"/>
            </w:rPr>
            <w:instrText xml:space="preserve"> </w:instrText>
          </w:r>
          <w:r>
            <w:rPr>
              <w:rFonts w:hint="cs"/>
              <w:sz w:val="24"/>
              <w:szCs w:val="24"/>
              <w:lang w:bidi="he-IL"/>
            </w:rPr>
            <w:instrText>CITATION</w:instrText>
          </w:r>
          <w:r>
            <w:rPr>
              <w:rFonts w:hint="cs"/>
              <w:sz w:val="24"/>
              <w:szCs w:val="24"/>
              <w:rtl/>
              <w:lang w:bidi="he-IL"/>
            </w:rPr>
            <w:instrText xml:space="preserve"> </w:instrText>
          </w:r>
          <w:r>
            <w:rPr>
              <w:rFonts w:hint="cs"/>
              <w:sz w:val="24"/>
              <w:szCs w:val="24"/>
              <w:lang w:bidi="he-IL"/>
            </w:rPr>
            <w:instrText>Eq2 \l 1037</w:instrText>
          </w:r>
          <w:r>
            <w:rPr>
              <w:sz w:val="24"/>
              <w:szCs w:val="24"/>
              <w:rtl/>
              <w:lang w:bidi="he-IL"/>
            </w:rPr>
            <w:instrText xml:space="preserve"> </w:instrText>
          </w:r>
          <w:r>
            <w:rPr>
              <w:sz w:val="24"/>
              <w:szCs w:val="24"/>
              <w:rtl/>
              <w:lang w:bidi="he-IL"/>
            </w:rPr>
            <w:fldChar w:fldCharType="separate"/>
          </w:r>
          <w:r w:rsidR="00707057">
            <w:rPr>
              <w:noProof/>
              <w:sz w:val="24"/>
              <w:szCs w:val="24"/>
              <w:rtl/>
              <w:lang w:bidi="he-IL"/>
            </w:rPr>
            <w:t xml:space="preserve"> </w:t>
          </w:r>
          <w:r w:rsidR="00707057" w:rsidRPr="00707057">
            <w:rPr>
              <w:rFonts w:hint="cs"/>
              <w:noProof/>
              <w:sz w:val="24"/>
              <w:szCs w:val="24"/>
              <w:rtl/>
              <w:lang w:bidi="he-IL"/>
            </w:rPr>
            <w:t>(</w:t>
          </w:r>
          <w:r w:rsidR="00707057" w:rsidRPr="00707057">
            <w:rPr>
              <w:rFonts w:hint="cs"/>
              <w:noProof/>
              <w:sz w:val="24"/>
              <w:szCs w:val="24"/>
              <w:lang w:bidi="he-IL"/>
            </w:rPr>
            <w:t>Moltchanov, Bohbot-Raviv</w:t>
          </w:r>
          <w:r w:rsidR="00707057" w:rsidRPr="00707057">
            <w:rPr>
              <w:rFonts w:hint="cs"/>
              <w:noProof/>
              <w:sz w:val="24"/>
              <w:szCs w:val="24"/>
              <w:rtl/>
              <w:lang w:bidi="he-IL"/>
            </w:rPr>
            <w:t xml:space="preserve">, &amp; </w:t>
          </w:r>
          <w:r w:rsidR="00707057" w:rsidRPr="00707057">
            <w:rPr>
              <w:rFonts w:hint="cs"/>
              <w:noProof/>
              <w:sz w:val="24"/>
              <w:szCs w:val="24"/>
              <w:lang w:bidi="he-IL"/>
            </w:rPr>
            <w:t>Shavit, 2011</w:t>
          </w:r>
          <w:r w:rsidR="00707057" w:rsidRPr="00707057">
            <w:rPr>
              <w:rFonts w:hint="cs"/>
              <w:noProof/>
              <w:sz w:val="24"/>
              <w:szCs w:val="24"/>
              <w:rtl/>
              <w:lang w:bidi="he-IL"/>
            </w:rPr>
            <w:t>)</w:t>
          </w:r>
          <w:r>
            <w:rPr>
              <w:sz w:val="24"/>
              <w:szCs w:val="24"/>
              <w:rtl/>
              <w:lang w:bidi="he-IL"/>
            </w:rPr>
            <w:fldChar w:fldCharType="end"/>
          </w:r>
        </w:sdtContent>
      </w:sdt>
      <w:sdt>
        <w:sdtPr>
          <w:rPr>
            <w:rFonts w:hint="cs"/>
            <w:sz w:val="24"/>
            <w:szCs w:val="24"/>
            <w:rtl/>
            <w:lang w:bidi="he-IL"/>
          </w:rPr>
          <w:id w:val="1351145952"/>
          <w:citation/>
        </w:sdtPr>
        <w:sdtContent>
          <w:r>
            <w:rPr>
              <w:sz w:val="24"/>
              <w:szCs w:val="24"/>
              <w:rtl/>
              <w:lang w:bidi="he-IL"/>
            </w:rPr>
            <w:fldChar w:fldCharType="begin"/>
          </w:r>
          <w:r>
            <w:rPr>
              <w:sz w:val="24"/>
              <w:szCs w:val="24"/>
              <w:lang w:bidi="he-IL"/>
            </w:rPr>
            <w:instrText xml:space="preserve"> CITATION DankEquations \l 1033 </w:instrText>
          </w:r>
          <w:r>
            <w:rPr>
              <w:sz w:val="24"/>
              <w:szCs w:val="24"/>
              <w:rtl/>
              <w:lang w:bidi="he-IL"/>
            </w:rPr>
            <w:fldChar w:fldCharType="separate"/>
          </w:r>
          <w:r w:rsidR="00707057">
            <w:rPr>
              <w:noProof/>
              <w:sz w:val="24"/>
              <w:szCs w:val="24"/>
              <w:lang w:bidi="he-IL"/>
            </w:rPr>
            <w:t xml:space="preserve"> </w:t>
          </w:r>
          <w:r w:rsidR="00707057" w:rsidRPr="00707057">
            <w:rPr>
              <w:noProof/>
              <w:sz w:val="24"/>
              <w:szCs w:val="24"/>
              <w:lang w:bidi="he-IL"/>
            </w:rPr>
            <w:t>(Brunet, Finnigan, &amp; Raupach., 1994)</w:t>
          </w:r>
          <w:r>
            <w:rPr>
              <w:sz w:val="24"/>
              <w:szCs w:val="24"/>
              <w:rtl/>
              <w:lang w:bidi="he-IL"/>
            </w:rPr>
            <w:fldChar w:fldCharType="end"/>
          </w:r>
        </w:sdtContent>
      </w:sdt>
      <w:r>
        <w:rPr>
          <w:sz w:val="24"/>
          <w:szCs w:val="24"/>
          <w:lang w:bidi="he-IL"/>
        </w:rPr>
        <w:t>.</w:t>
      </w:r>
    </w:p>
    <w:p w:rsidR="000E07E2" w:rsidRDefault="003D108C" w:rsidP="00C35003">
      <w:pPr>
        <w:bidi/>
        <w:spacing w:after="160" w:line="360" w:lineRule="auto"/>
        <w:jc w:val="both"/>
        <w:rPr>
          <w:rFonts w:hint="cs"/>
          <w:sz w:val="24"/>
          <w:szCs w:val="24"/>
          <w:rtl/>
          <w:lang w:bidi="he-IL"/>
        </w:rPr>
      </w:pPr>
      <w:r w:rsidRPr="007B7C44">
        <w:rPr>
          <w:rFonts w:hint="cs"/>
          <w:sz w:val="24"/>
          <w:szCs w:val="24"/>
          <w:rtl/>
          <w:lang w:bidi="he-IL"/>
        </w:rPr>
        <w:t xml:space="preserve">על פי החוק השני של ניוטון, </w:t>
      </w:r>
      <w:r w:rsidR="000E07E2" w:rsidRPr="007B7C44">
        <w:rPr>
          <w:sz w:val="24"/>
          <w:szCs w:val="24"/>
          <w:rtl/>
          <w:lang w:bidi="he-IL"/>
        </w:rPr>
        <w:t xml:space="preserve">ידוע </w:t>
      </w:r>
      <w:r w:rsidRPr="007B7C44">
        <w:rPr>
          <w:sz w:val="24"/>
          <w:szCs w:val="24"/>
          <w:rtl/>
          <w:lang w:bidi="he-IL"/>
        </w:rPr>
        <w:t xml:space="preserve">כי קיים קשר </w:t>
      </w:r>
      <w:r w:rsidR="00B44D6A">
        <w:rPr>
          <w:rFonts w:hint="cs"/>
          <w:sz w:val="24"/>
          <w:szCs w:val="24"/>
          <w:rtl/>
          <w:lang w:bidi="he-IL"/>
        </w:rPr>
        <w:t>לינארי</w:t>
      </w:r>
      <w:r w:rsidRPr="007B7C44">
        <w:rPr>
          <w:sz w:val="24"/>
          <w:szCs w:val="24"/>
          <w:rtl/>
          <w:lang w:bidi="he-IL"/>
        </w:rPr>
        <w:t xml:space="preserve"> בין תאוצה לכוח</w:t>
      </w:r>
      <w:r w:rsidRPr="007B7C44">
        <w:rPr>
          <w:rFonts w:hint="cs"/>
          <w:sz w:val="24"/>
          <w:szCs w:val="24"/>
          <w:rtl/>
          <w:lang w:bidi="he-IL"/>
        </w:rPr>
        <w:t>.</w:t>
      </w:r>
      <w:r w:rsidRPr="007B7C44">
        <w:rPr>
          <w:sz w:val="24"/>
          <w:szCs w:val="24"/>
          <w:rtl/>
          <w:lang w:bidi="he-IL"/>
        </w:rPr>
        <w:t xml:space="preserve"> </w:t>
      </w:r>
      <w:r w:rsidR="00E1234F" w:rsidRPr="007B7C44">
        <w:rPr>
          <w:rFonts w:hint="cs"/>
          <w:sz w:val="24"/>
          <w:szCs w:val="24"/>
          <w:rtl/>
          <w:lang w:bidi="he-IL"/>
        </w:rPr>
        <w:t>ו</w:t>
      </w:r>
      <w:r w:rsidR="000E07E2" w:rsidRPr="007B7C44">
        <w:rPr>
          <w:sz w:val="24"/>
          <w:szCs w:val="24"/>
          <w:rtl/>
          <w:lang w:bidi="he-IL"/>
        </w:rPr>
        <w:t xml:space="preserve">לכן </w:t>
      </w:r>
      <w:r w:rsidRPr="007B7C44">
        <w:rPr>
          <w:rFonts w:hint="cs"/>
          <w:sz w:val="24"/>
          <w:szCs w:val="24"/>
          <w:rtl/>
          <w:lang w:bidi="he-IL"/>
        </w:rPr>
        <w:t>ה</w:t>
      </w:r>
      <w:r w:rsidR="000E07E2" w:rsidRPr="007B7C44">
        <w:rPr>
          <w:sz w:val="24"/>
          <w:szCs w:val="24"/>
          <w:rtl/>
          <w:lang w:bidi="he-IL"/>
        </w:rPr>
        <w:t>שער</w:t>
      </w:r>
      <w:r w:rsidRPr="007B7C44">
        <w:rPr>
          <w:rFonts w:hint="cs"/>
          <w:sz w:val="24"/>
          <w:szCs w:val="24"/>
          <w:rtl/>
          <w:lang w:bidi="he-IL"/>
        </w:rPr>
        <w:t>ת המחקר הייתה</w:t>
      </w:r>
      <w:r w:rsidRPr="007B7C44">
        <w:rPr>
          <w:sz w:val="24"/>
          <w:szCs w:val="24"/>
          <w:rtl/>
          <w:lang w:bidi="he-IL"/>
        </w:rPr>
        <w:t xml:space="preserve"> </w:t>
      </w:r>
      <w:r w:rsidRPr="007B7C44">
        <w:rPr>
          <w:rFonts w:hint="cs"/>
          <w:sz w:val="24"/>
          <w:szCs w:val="24"/>
          <w:rtl/>
          <w:lang w:bidi="he-IL"/>
        </w:rPr>
        <w:t>כי</w:t>
      </w:r>
      <w:r w:rsidRPr="007B7C44">
        <w:rPr>
          <w:sz w:val="24"/>
          <w:szCs w:val="24"/>
          <w:rtl/>
          <w:lang w:bidi="he-IL"/>
        </w:rPr>
        <w:t xml:space="preserve"> </w:t>
      </w:r>
      <w:r w:rsidRPr="007B7C44">
        <w:rPr>
          <w:rFonts w:hint="cs"/>
          <w:sz w:val="24"/>
          <w:szCs w:val="24"/>
          <w:rtl/>
          <w:lang w:bidi="he-IL"/>
        </w:rPr>
        <w:t>קיים</w:t>
      </w:r>
      <w:r w:rsidR="000E07E2" w:rsidRPr="007B7C44">
        <w:rPr>
          <w:sz w:val="24"/>
          <w:szCs w:val="24"/>
          <w:rtl/>
          <w:lang w:bidi="he-IL"/>
        </w:rPr>
        <w:t xml:space="preserve"> קשר</w:t>
      </w:r>
      <w:r w:rsidR="00B44D6A">
        <w:rPr>
          <w:rFonts w:hint="cs"/>
          <w:sz w:val="24"/>
          <w:szCs w:val="24"/>
          <w:rtl/>
          <w:lang w:bidi="he-IL"/>
        </w:rPr>
        <w:t xml:space="preserve"> לינארי</w:t>
      </w:r>
      <w:r w:rsidR="000E07E2" w:rsidRPr="007B7C44">
        <w:rPr>
          <w:sz w:val="24"/>
          <w:szCs w:val="24"/>
          <w:rtl/>
          <w:lang w:bidi="he-IL"/>
        </w:rPr>
        <w:t xml:space="preserve"> בין תאוצות החלקיקים לכוח הגרר. </w:t>
      </w:r>
      <w:r w:rsidR="000E07E2" w:rsidRPr="007B7C44">
        <w:rPr>
          <w:rFonts w:hint="cs"/>
          <w:sz w:val="24"/>
          <w:szCs w:val="24"/>
          <w:rtl/>
          <w:lang w:bidi="he-IL"/>
        </w:rPr>
        <w:t>ו</w:t>
      </w:r>
      <w:r w:rsidR="000E07E2" w:rsidRPr="007B7C44">
        <w:rPr>
          <w:sz w:val="24"/>
          <w:szCs w:val="24"/>
          <w:rtl/>
          <w:lang w:bidi="he-IL"/>
        </w:rPr>
        <w:t xml:space="preserve">למרות זאת, </w:t>
      </w:r>
      <w:r w:rsidR="00B21017" w:rsidRPr="007B7C44">
        <w:rPr>
          <w:rFonts w:hint="cs"/>
          <w:sz w:val="24"/>
          <w:szCs w:val="24"/>
          <w:rtl/>
          <w:lang w:bidi="he-IL"/>
        </w:rPr>
        <w:t>לא נמצאה</w:t>
      </w:r>
      <w:r w:rsidR="000E07E2" w:rsidRPr="007B7C44">
        <w:rPr>
          <w:rFonts w:hint="cs"/>
          <w:sz w:val="24"/>
          <w:szCs w:val="24"/>
          <w:rtl/>
          <w:lang w:bidi="he-IL"/>
        </w:rPr>
        <w:t xml:space="preserve"> התאמה </w:t>
      </w:r>
      <w:r w:rsidR="00627A00" w:rsidRPr="007B7C44">
        <w:rPr>
          <w:rFonts w:hint="cs"/>
          <w:sz w:val="24"/>
          <w:szCs w:val="24"/>
          <w:rtl/>
          <w:lang w:bidi="he-IL"/>
        </w:rPr>
        <w:t>לינארית</w:t>
      </w:r>
      <w:r w:rsidR="000E07E2" w:rsidRPr="007B7C44">
        <w:rPr>
          <w:rFonts w:hint="cs"/>
          <w:sz w:val="24"/>
          <w:szCs w:val="24"/>
          <w:rtl/>
          <w:lang w:bidi="he-IL"/>
        </w:rPr>
        <w:t xml:space="preserve"> בין חישוב הגרר בעזרת התאוצות לחישוב הגרר בשיטות אחרות</w:t>
      </w:r>
      <w:r w:rsidR="000E07E2" w:rsidRPr="007B7C44">
        <w:rPr>
          <w:sz w:val="24"/>
          <w:szCs w:val="24"/>
          <w:rtl/>
          <w:lang w:bidi="he-IL"/>
        </w:rPr>
        <w:t>.</w:t>
      </w:r>
      <w:r w:rsidR="000E07E2" w:rsidRPr="007B7C44">
        <w:rPr>
          <w:rFonts w:hint="cs"/>
          <w:sz w:val="24"/>
          <w:szCs w:val="24"/>
          <w:rtl/>
          <w:lang w:bidi="he-IL"/>
        </w:rPr>
        <w:t xml:space="preserve"> למרות שאין התאמה </w:t>
      </w:r>
      <w:r w:rsidR="001D3440" w:rsidRPr="007B7C44">
        <w:rPr>
          <w:rFonts w:hint="cs"/>
          <w:sz w:val="24"/>
          <w:szCs w:val="24"/>
          <w:rtl/>
          <w:lang w:bidi="he-IL"/>
        </w:rPr>
        <w:t>לינארית</w:t>
      </w:r>
      <w:r w:rsidR="000E07E2" w:rsidRPr="007B7C44">
        <w:rPr>
          <w:rFonts w:hint="cs"/>
          <w:sz w:val="24"/>
          <w:szCs w:val="24"/>
          <w:rtl/>
          <w:lang w:bidi="he-IL"/>
        </w:rPr>
        <w:t>, עדיין נראה כי יכול להיות קשר כלשהו. יש התאמה בין סדרי הגודל של חישוב התאוצו</w:t>
      </w:r>
      <w:r w:rsidR="001D3440" w:rsidRPr="007B7C44">
        <w:rPr>
          <w:rFonts w:hint="cs"/>
          <w:sz w:val="24"/>
          <w:szCs w:val="24"/>
          <w:rtl/>
          <w:lang w:bidi="he-IL"/>
        </w:rPr>
        <w:t xml:space="preserve">ת והחישוב בעזרת לחצי הריינולדס. </w:t>
      </w:r>
      <w:r w:rsidR="000E07E2" w:rsidRPr="007B7C44">
        <w:rPr>
          <w:rFonts w:hint="cs"/>
          <w:sz w:val="24"/>
          <w:szCs w:val="24"/>
          <w:rtl/>
          <w:lang w:bidi="he-IL"/>
        </w:rPr>
        <w:t>מעבר לזאת החישובים של הגרר בעזרת התאוצות התאימו ל</w:t>
      </w:r>
      <w:r w:rsidR="00067248" w:rsidRPr="007B7C44">
        <w:rPr>
          <w:rFonts w:hint="cs"/>
          <w:sz w:val="24"/>
          <w:szCs w:val="24"/>
          <w:rtl/>
          <w:lang w:bidi="he-IL"/>
        </w:rPr>
        <w:t>מודלים שנמצאו במחקרים קודמים שמ</w:t>
      </w:r>
      <w:r w:rsidR="000E07E2" w:rsidRPr="007B7C44">
        <w:rPr>
          <w:rFonts w:hint="cs"/>
          <w:sz w:val="24"/>
          <w:szCs w:val="24"/>
          <w:rtl/>
          <w:lang w:bidi="he-IL"/>
        </w:rPr>
        <w:t>צ</w:t>
      </w:r>
      <w:r w:rsidR="00067248" w:rsidRPr="007B7C44">
        <w:rPr>
          <w:rFonts w:hint="cs"/>
          <w:sz w:val="24"/>
          <w:szCs w:val="24"/>
          <w:rtl/>
          <w:lang w:bidi="he-IL"/>
        </w:rPr>
        <w:t>א</w:t>
      </w:r>
      <w:r w:rsidR="000E07E2" w:rsidRPr="007B7C44">
        <w:rPr>
          <w:rFonts w:hint="cs"/>
          <w:sz w:val="24"/>
          <w:szCs w:val="24"/>
          <w:rtl/>
          <w:lang w:bidi="he-IL"/>
        </w:rPr>
        <w:t>ו כי כוח הגרר בתכסית עירונית גבוה יותר כלל שהחלקיקים גבוה יותר מעל הקרקע ובנוסף מצאו כי כוח הגר</w:t>
      </w:r>
      <w:r w:rsidR="00067248" w:rsidRPr="007B7C44">
        <w:rPr>
          <w:rFonts w:hint="cs"/>
          <w:sz w:val="24"/>
          <w:szCs w:val="24"/>
          <w:rtl/>
          <w:lang w:bidi="he-IL"/>
        </w:rPr>
        <w:t>ר חלש יותר בקצה העליון של התכסית</w:t>
      </w:r>
      <w:r w:rsidR="00BA65E1" w:rsidRPr="007B7C44">
        <w:rPr>
          <w:rFonts w:hint="cs"/>
          <w:sz w:val="24"/>
          <w:szCs w:val="24"/>
          <w:rtl/>
          <w:lang w:bidi="he-IL"/>
        </w:rPr>
        <w:t>.</w:t>
      </w:r>
      <w:r w:rsidR="001D3440" w:rsidRPr="007B7C44">
        <w:rPr>
          <w:rFonts w:hint="cs"/>
          <w:sz w:val="24"/>
          <w:szCs w:val="24"/>
          <w:rtl/>
          <w:lang w:bidi="he-IL"/>
        </w:rPr>
        <w:t xml:space="preserve"> דבר הקורה בגלל שלקראת הקצה של הבניין האוויר עובר מסביב לבניין גם מעליו ולא רק </w:t>
      </w:r>
      <w:r w:rsidR="00BA65E1" w:rsidRPr="007B7C44">
        <w:rPr>
          <w:rFonts w:hint="cs"/>
          <w:sz w:val="24"/>
          <w:szCs w:val="24"/>
          <w:rtl/>
          <w:lang w:bidi="he-IL"/>
        </w:rPr>
        <w:t>מ</w:t>
      </w:r>
      <w:r w:rsidR="00C35003">
        <w:rPr>
          <w:rFonts w:hint="cs"/>
          <w:sz w:val="24"/>
          <w:szCs w:val="24"/>
          <w:rtl/>
          <w:lang w:bidi="he-IL"/>
        </w:rPr>
        <w:t>צידיו, מה שמוריד את הפרש הלחצים</w:t>
      </w:r>
      <w:sdt>
        <w:sdtPr>
          <w:rPr>
            <w:rFonts w:hint="cs"/>
            <w:sz w:val="24"/>
            <w:szCs w:val="24"/>
            <w:rtl/>
            <w:lang w:bidi="he-IL"/>
          </w:rPr>
          <w:id w:val="1610703238"/>
          <w:citation/>
        </w:sdtPr>
        <w:sdtContent>
          <w:r w:rsidR="00C35003">
            <w:rPr>
              <w:sz w:val="24"/>
              <w:szCs w:val="24"/>
              <w:rtl/>
              <w:lang w:bidi="he-IL"/>
            </w:rPr>
            <w:fldChar w:fldCharType="begin"/>
          </w:r>
          <w:r w:rsidR="00C35003">
            <w:rPr>
              <w:sz w:val="24"/>
              <w:szCs w:val="24"/>
              <w:rtl/>
              <w:lang w:bidi="he-IL"/>
            </w:rPr>
            <w:instrText xml:space="preserve"> </w:instrText>
          </w:r>
          <w:r w:rsidR="00C35003">
            <w:rPr>
              <w:rFonts w:hint="cs"/>
              <w:sz w:val="24"/>
              <w:szCs w:val="24"/>
              <w:lang w:bidi="he-IL"/>
            </w:rPr>
            <w:instrText>CITATION</w:instrText>
          </w:r>
          <w:r w:rsidR="00C35003">
            <w:rPr>
              <w:rFonts w:hint="cs"/>
              <w:sz w:val="24"/>
              <w:szCs w:val="24"/>
              <w:rtl/>
              <w:lang w:bidi="he-IL"/>
            </w:rPr>
            <w:instrText xml:space="preserve"> </w:instrText>
          </w:r>
          <w:r w:rsidR="00C35003">
            <w:rPr>
              <w:rFonts w:hint="cs"/>
              <w:sz w:val="24"/>
              <w:szCs w:val="24"/>
              <w:lang w:bidi="he-IL"/>
            </w:rPr>
            <w:instrText>Coc \l 1037</w:instrText>
          </w:r>
          <w:r w:rsidR="00C35003">
            <w:rPr>
              <w:sz w:val="24"/>
              <w:szCs w:val="24"/>
              <w:rtl/>
              <w:lang w:bidi="he-IL"/>
            </w:rPr>
            <w:instrText xml:space="preserve"> </w:instrText>
          </w:r>
          <w:r w:rsidR="00C35003">
            <w:rPr>
              <w:sz w:val="24"/>
              <w:szCs w:val="24"/>
              <w:rtl/>
              <w:lang w:bidi="he-IL"/>
            </w:rPr>
            <w:fldChar w:fldCharType="separate"/>
          </w:r>
          <w:r w:rsidR="00707057">
            <w:rPr>
              <w:noProof/>
              <w:sz w:val="24"/>
              <w:szCs w:val="24"/>
              <w:rtl/>
              <w:lang w:bidi="he-IL"/>
            </w:rPr>
            <w:t xml:space="preserve"> </w:t>
          </w:r>
          <w:r w:rsidR="00707057" w:rsidRPr="00707057">
            <w:rPr>
              <w:rFonts w:hint="cs"/>
              <w:noProof/>
              <w:sz w:val="24"/>
              <w:szCs w:val="24"/>
              <w:rtl/>
              <w:lang w:bidi="he-IL"/>
            </w:rPr>
            <w:t>(</w:t>
          </w:r>
          <w:r w:rsidR="00707057" w:rsidRPr="00707057">
            <w:rPr>
              <w:rFonts w:hint="cs"/>
              <w:noProof/>
              <w:sz w:val="24"/>
              <w:szCs w:val="24"/>
              <w:lang w:bidi="he-IL"/>
            </w:rPr>
            <w:t>Coceal, Thomas, Castro</w:t>
          </w:r>
          <w:r w:rsidR="00707057" w:rsidRPr="00707057">
            <w:rPr>
              <w:rFonts w:hint="cs"/>
              <w:noProof/>
              <w:sz w:val="24"/>
              <w:szCs w:val="24"/>
              <w:rtl/>
              <w:lang w:bidi="he-IL"/>
            </w:rPr>
            <w:t xml:space="preserve">, &amp; </w:t>
          </w:r>
          <w:r w:rsidR="00707057" w:rsidRPr="00707057">
            <w:rPr>
              <w:rFonts w:hint="cs"/>
              <w:noProof/>
              <w:sz w:val="24"/>
              <w:szCs w:val="24"/>
              <w:lang w:bidi="he-IL"/>
            </w:rPr>
            <w:t>Belcher, 2006</w:t>
          </w:r>
          <w:r w:rsidR="00707057" w:rsidRPr="00707057">
            <w:rPr>
              <w:rFonts w:hint="cs"/>
              <w:noProof/>
              <w:sz w:val="24"/>
              <w:szCs w:val="24"/>
              <w:rtl/>
              <w:lang w:bidi="he-IL"/>
            </w:rPr>
            <w:t>)</w:t>
          </w:r>
          <w:r w:rsidR="00C35003">
            <w:rPr>
              <w:sz w:val="24"/>
              <w:szCs w:val="24"/>
              <w:rtl/>
              <w:lang w:bidi="he-IL"/>
            </w:rPr>
            <w:fldChar w:fldCharType="end"/>
          </w:r>
        </w:sdtContent>
      </w:sdt>
      <w:r w:rsidR="00C35003">
        <w:rPr>
          <w:rFonts w:hint="cs"/>
          <w:sz w:val="24"/>
          <w:szCs w:val="24"/>
          <w:rtl/>
          <w:lang w:bidi="he-IL"/>
        </w:rPr>
        <w:t>.</w:t>
      </w:r>
      <w:r w:rsidR="00BA65E1" w:rsidRPr="007B7C44">
        <w:rPr>
          <w:rFonts w:hint="cs"/>
          <w:sz w:val="24"/>
          <w:szCs w:val="24"/>
          <w:rtl/>
          <w:lang w:bidi="he-IL"/>
        </w:rPr>
        <w:t xml:space="preserve"> ההבדל שנוצר למרות ההתאמות הנראו ככל הנראה נבע מזה שחלק מהכוח הפעל על החלקיקים גרם להם להתערבל במקומם במקום לגרום להאצה או האטה</w:t>
      </w:r>
      <w:r w:rsidR="00C35003">
        <w:rPr>
          <w:rFonts w:hint="cs"/>
          <w:sz w:val="24"/>
          <w:szCs w:val="24"/>
          <w:rtl/>
          <w:lang w:bidi="he-IL"/>
        </w:rPr>
        <w:t>.</w:t>
      </w:r>
    </w:p>
    <w:p w:rsidR="00171506" w:rsidRDefault="00171506" w:rsidP="007D2B13">
      <w:pPr>
        <w:bidi/>
        <w:spacing w:after="160" w:line="360" w:lineRule="auto"/>
        <w:jc w:val="both"/>
        <w:rPr>
          <w:sz w:val="24"/>
          <w:szCs w:val="24"/>
          <w:lang w:bidi="he-IL"/>
        </w:rPr>
      </w:pPr>
      <w:r>
        <w:rPr>
          <w:rFonts w:hint="cs"/>
          <w:sz w:val="24"/>
          <w:szCs w:val="24"/>
          <w:rtl/>
          <w:lang w:bidi="he-IL"/>
        </w:rPr>
        <w:t xml:space="preserve">פרט למדידות על כוח הגרר, מעניין להסתכל על התוצאות של מדידת התאוצה. אפשר לראות במפות החום כי מעל התכסית התאוצה קרובה לאפס, דבר ההגיוני מיכיוון שכמעט ולא פועלים </w:t>
      </w:r>
      <w:r>
        <w:rPr>
          <w:rFonts w:hint="cs"/>
          <w:sz w:val="24"/>
          <w:szCs w:val="24"/>
          <w:rtl/>
          <w:lang w:bidi="he-IL"/>
        </w:rPr>
        <w:lastRenderedPageBreak/>
        <w:t xml:space="preserve">כוחות בגובה זה מעל הבניינים. בנוסף לזאת ניתן לראות כי האוויר מאט שהוא מתקרב </w:t>
      </w:r>
      <w:r w:rsidR="007D2B13">
        <w:rPr>
          <w:rFonts w:hint="cs"/>
          <w:sz w:val="24"/>
          <w:szCs w:val="24"/>
          <w:rtl/>
          <w:lang w:bidi="he-IL"/>
        </w:rPr>
        <w:t>א</w:t>
      </w:r>
      <w:r>
        <w:rPr>
          <w:rFonts w:hint="cs"/>
          <w:sz w:val="24"/>
          <w:szCs w:val="24"/>
          <w:rtl/>
          <w:lang w:bidi="he-IL"/>
        </w:rPr>
        <w:t xml:space="preserve">ל בניין, דבר הנגרם ככל הנראה מהכוח שהבניין מפעיל על החלקיקים. דבר נוסף הנראה במדידת התאוצות הוא האצת החלקיקים מיד לאחר שעברו את הבניין. דבר זה קורה כאשר החלקיקים נכנסים למערבולת </w:t>
      </w:r>
      <w:r w:rsidR="007D2B13" w:rsidRPr="007D2B13">
        <w:rPr>
          <w:sz w:val="24"/>
          <w:szCs w:val="24"/>
          <w:rtl/>
          <w:lang w:bidi="he-IL"/>
        </w:rPr>
        <w:t>וצוברים הרבה מאוד מהירות ממהירות החלקיקים שכבר במערבולת</w:t>
      </w:r>
      <w:r>
        <w:rPr>
          <w:rFonts w:hint="cs"/>
          <w:sz w:val="24"/>
          <w:szCs w:val="24"/>
          <w:rtl/>
          <w:lang w:bidi="he-IL"/>
        </w:rPr>
        <w:t>.</w:t>
      </w:r>
    </w:p>
    <w:p w:rsidR="00BA65E1" w:rsidRPr="00350A0A" w:rsidRDefault="00BA65E1" w:rsidP="00BA65E1">
      <w:pPr>
        <w:bidi/>
        <w:spacing w:after="160" w:line="360" w:lineRule="auto"/>
        <w:jc w:val="both"/>
        <w:rPr>
          <w:rFonts w:hint="cs"/>
          <w:sz w:val="24"/>
          <w:szCs w:val="24"/>
          <w:rtl/>
          <w:lang w:bidi="he-IL"/>
        </w:rPr>
      </w:pPr>
      <w:r>
        <w:rPr>
          <w:rFonts w:hint="cs"/>
          <w:sz w:val="24"/>
          <w:szCs w:val="24"/>
          <w:rtl/>
          <w:lang w:bidi="he-IL"/>
        </w:rPr>
        <w:t>בנוסף, אפשר לראות שמדדית הגרר מהתאוצות גדול יותר מהמדידות עם מקדם הגרר. דבר זה תומך בקשר אפשרי בין תאוצות החלקיקים לכוח הגרר</w:t>
      </w:r>
      <w:r w:rsidR="00372889">
        <w:rPr>
          <w:rFonts w:hint="cs"/>
          <w:sz w:val="24"/>
          <w:szCs w:val="24"/>
          <w:rtl/>
          <w:lang w:bidi="he-IL"/>
        </w:rPr>
        <w:t>. זה</w:t>
      </w:r>
      <w:r w:rsidR="00C87A0E">
        <w:rPr>
          <w:rFonts w:hint="cs"/>
          <w:sz w:val="24"/>
          <w:szCs w:val="24"/>
          <w:rtl/>
          <w:lang w:bidi="he-IL"/>
        </w:rPr>
        <w:t xml:space="preserve"> מכיוון</w:t>
      </w:r>
      <w:r w:rsidR="00372889">
        <w:rPr>
          <w:rFonts w:hint="cs"/>
          <w:sz w:val="24"/>
          <w:szCs w:val="24"/>
          <w:rtl/>
          <w:lang w:bidi="he-IL"/>
        </w:rPr>
        <w:t xml:space="preserve"> </w:t>
      </w:r>
      <w:r w:rsidR="00C87A0E">
        <w:rPr>
          <w:rFonts w:hint="cs"/>
          <w:sz w:val="24"/>
          <w:szCs w:val="24"/>
          <w:rtl/>
          <w:lang w:bidi="he-IL"/>
        </w:rPr>
        <w:t>שי</w:t>
      </w:r>
      <w:r w:rsidR="00372889">
        <w:rPr>
          <w:rFonts w:hint="cs"/>
          <w:sz w:val="24"/>
          <w:szCs w:val="24"/>
          <w:rtl/>
          <w:lang w:bidi="he-IL"/>
        </w:rPr>
        <w:t xml:space="preserve">דוע </w:t>
      </w:r>
      <w:r w:rsidR="00C87A0E">
        <w:rPr>
          <w:rFonts w:hint="cs"/>
          <w:sz w:val="24"/>
          <w:szCs w:val="24"/>
          <w:rtl/>
          <w:lang w:bidi="he-IL"/>
        </w:rPr>
        <w:t xml:space="preserve">כי </w:t>
      </w:r>
      <w:r w:rsidR="00372889">
        <w:rPr>
          <w:rFonts w:hint="cs"/>
          <w:sz w:val="24"/>
          <w:szCs w:val="24"/>
          <w:rtl/>
          <w:lang w:bidi="he-IL"/>
        </w:rPr>
        <w:t>מדידות בעזרת מקדם הגרר מחזיר</w:t>
      </w:r>
      <w:r w:rsidR="00C87A0E">
        <w:rPr>
          <w:rFonts w:hint="cs"/>
          <w:sz w:val="24"/>
          <w:szCs w:val="24"/>
          <w:rtl/>
          <w:lang w:bidi="he-IL"/>
        </w:rPr>
        <w:t>ות</w:t>
      </w:r>
      <w:r w:rsidR="00372889">
        <w:rPr>
          <w:rFonts w:hint="cs"/>
          <w:sz w:val="24"/>
          <w:szCs w:val="24"/>
          <w:rtl/>
          <w:lang w:bidi="he-IL"/>
        </w:rPr>
        <w:t xml:space="preserve"> ערכים</w:t>
      </w:r>
      <w:r w:rsidR="00C87A0E">
        <w:rPr>
          <w:rFonts w:hint="cs"/>
          <w:sz w:val="24"/>
          <w:szCs w:val="24"/>
          <w:rtl/>
          <w:lang w:bidi="he-IL"/>
        </w:rPr>
        <w:t xml:space="preserve"> קטנים מין הערכים ה</w:t>
      </w:r>
      <w:r w:rsidR="008C7CEE">
        <w:rPr>
          <w:rFonts w:hint="cs"/>
          <w:sz w:val="24"/>
          <w:szCs w:val="24"/>
          <w:rtl/>
          <w:lang w:bidi="he-IL"/>
        </w:rPr>
        <w:t>אמיתיים של הגרר בגלל אפקט המחסה</w:t>
      </w:r>
      <w:sdt>
        <w:sdtPr>
          <w:rPr>
            <w:rFonts w:hint="cs"/>
            <w:sz w:val="24"/>
            <w:szCs w:val="24"/>
            <w:rtl/>
            <w:lang w:bidi="he-IL"/>
          </w:rPr>
          <w:id w:val="448140218"/>
          <w:citation/>
        </w:sdtPr>
        <w:sdtContent>
          <w:r w:rsidR="004A5F98">
            <w:rPr>
              <w:sz w:val="24"/>
              <w:szCs w:val="24"/>
              <w:rtl/>
              <w:lang w:bidi="he-IL"/>
            </w:rPr>
            <w:fldChar w:fldCharType="begin"/>
          </w:r>
          <w:r w:rsidR="004A5F98">
            <w:rPr>
              <w:sz w:val="24"/>
              <w:szCs w:val="24"/>
              <w:lang w:bidi="he-IL"/>
            </w:rPr>
            <w:instrText xml:space="preserve"> CITATION Fin00 \l 1033 </w:instrText>
          </w:r>
          <w:r w:rsidR="004A5F98">
            <w:rPr>
              <w:sz w:val="24"/>
              <w:szCs w:val="24"/>
              <w:rtl/>
              <w:lang w:bidi="he-IL"/>
            </w:rPr>
            <w:fldChar w:fldCharType="separate"/>
          </w:r>
          <w:r w:rsidR="00707057">
            <w:rPr>
              <w:noProof/>
              <w:sz w:val="24"/>
              <w:szCs w:val="24"/>
              <w:lang w:bidi="he-IL"/>
            </w:rPr>
            <w:t xml:space="preserve"> </w:t>
          </w:r>
          <w:r w:rsidR="00707057" w:rsidRPr="00707057">
            <w:rPr>
              <w:noProof/>
              <w:sz w:val="24"/>
              <w:szCs w:val="24"/>
              <w:lang w:bidi="he-IL"/>
            </w:rPr>
            <w:t>(Finnigan, 2000)</w:t>
          </w:r>
          <w:r w:rsidR="004A5F98">
            <w:rPr>
              <w:sz w:val="24"/>
              <w:szCs w:val="24"/>
              <w:rtl/>
              <w:lang w:bidi="he-IL"/>
            </w:rPr>
            <w:fldChar w:fldCharType="end"/>
          </w:r>
        </w:sdtContent>
      </w:sdt>
      <w:r w:rsidR="00C87A0E">
        <w:rPr>
          <w:rFonts w:hint="cs"/>
          <w:sz w:val="24"/>
          <w:szCs w:val="24"/>
          <w:rtl/>
          <w:lang w:bidi="he-IL"/>
        </w:rPr>
        <w:t>.</w:t>
      </w:r>
    </w:p>
    <w:p w:rsidR="000E07E2" w:rsidRPr="000E07E2" w:rsidRDefault="000E07E2" w:rsidP="00BA65E1">
      <w:pPr>
        <w:bidi/>
        <w:spacing w:after="160" w:line="360" w:lineRule="auto"/>
        <w:jc w:val="both"/>
        <w:rPr>
          <w:sz w:val="24"/>
          <w:szCs w:val="24"/>
          <w:lang w:bidi="he-IL"/>
        </w:rPr>
      </w:pPr>
      <w:r w:rsidRPr="000E07E2">
        <w:rPr>
          <w:sz w:val="24"/>
          <w:szCs w:val="24"/>
          <w:rtl/>
          <w:lang w:bidi="he-IL"/>
        </w:rPr>
        <w:t>מהתוצאות אפשר להסיק כי יכול להיות שקיים קשר כלשהו בין כוח הגרר לתאוצות החלקיקים בתכסית, אך הקשר הזה לא ישיר ודורש עוד מידע. למרות זאת עדיין חשוב לזכור כי</w:t>
      </w:r>
      <w:r w:rsidR="00D917C6">
        <w:rPr>
          <w:rFonts w:hint="cs"/>
          <w:sz w:val="24"/>
          <w:szCs w:val="24"/>
          <w:rtl/>
          <w:lang w:bidi="he-IL"/>
        </w:rPr>
        <w:t xml:space="preserve"> אחת המגבלות</w:t>
      </w:r>
      <w:r w:rsidRPr="000E07E2">
        <w:rPr>
          <w:sz w:val="24"/>
          <w:szCs w:val="24"/>
          <w:rtl/>
          <w:lang w:bidi="he-IL"/>
        </w:rPr>
        <w:t xml:space="preserve"> בניסוי</w:t>
      </w:r>
      <w:r w:rsidR="00D917C6">
        <w:rPr>
          <w:rFonts w:hint="cs"/>
          <w:sz w:val="24"/>
          <w:szCs w:val="24"/>
          <w:rtl/>
          <w:lang w:bidi="he-IL"/>
        </w:rPr>
        <w:t xml:space="preserve"> היא</w:t>
      </w:r>
      <w:r w:rsidRPr="000E07E2">
        <w:rPr>
          <w:sz w:val="24"/>
          <w:szCs w:val="24"/>
          <w:rtl/>
          <w:lang w:bidi="he-IL"/>
        </w:rPr>
        <w:t xml:space="preserve"> </w:t>
      </w:r>
      <w:r w:rsidR="00D917C6">
        <w:rPr>
          <w:rFonts w:hint="cs"/>
          <w:sz w:val="24"/>
          <w:szCs w:val="24"/>
          <w:rtl/>
          <w:lang w:bidi="he-IL"/>
        </w:rPr>
        <w:t>שהגרר חושב</w:t>
      </w:r>
      <w:r w:rsidRPr="000E07E2">
        <w:rPr>
          <w:rFonts w:hint="cs"/>
          <w:sz w:val="24"/>
          <w:szCs w:val="24"/>
          <w:rtl/>
          <w:lang w:bidi="he-IL"/>
        </w:rPr>
        <w:t xml:space="preserve"> באופן עקיף,</w:t>
      </w:r>
      <w:r w:rsidRPr="000E07E2">
        <w:rPr>
          <w:sz w:val="24"/>
          <w:szCs w:val="24"/>
          <w:rtl/>
          <w:lang w:bidi="he-IL"/>
        </w:rPr>
        <w:t xml:space="preserve"> </w:t>
      </w:r>
      <w:r w:rsidRPr="000E07E2">
        <w:rPr>
          <w:rFonts w:hint="cs"/>
          <w:sz w:val="24"/>
          <w:szCs w:val="24"/>
          <w:rtl/>
          <w:lang w:bidi="he-IL"/>
        </w:rPr>
        <w:t>ולכן אפשרי שההבדל בתוצאות נבע ברובו משגיאות מצטברות</w:t>
      </w:r>
      <w:r w:rsidRPr="000E07E2">
        <w:rPr>
          <w:sz w:val="24"/>
          <w:szCs w:val="24"/>
          <w:rtl/>
          <w:lang w:bidi="he-IL"/>
        </w:rPr>
        <w:t xml:space="preserve">. </w:t>
      </w:r>
      <w:r w:rsidRPr="000E07E2">
        <w:rPr>
          <w:rFonts w:hint="cs"/>
          <w:sz w:val="24"/>
          <w:szCs w:val="24"/>
          <w:rtl/>
          <w:lang w:bidi="he-IL"/>
        </w:rPr>
        <w:t>דבר</w:t>
      </w:r>
      <w:r w:rsidR="00D917C6">
        <w:rPr>
          <w:rFonts w:hint="cs"/>
          <w:sz w:val="24"/>
          <w:szCs w:val="24"/>
          <w:rtl/>
          <w:lang w:bidi="he-IL"/>
        </w:rPr>
        <w:t xml:space="preserve"> נוסף</w:t>
      </w:r>
      <w:r w:rsidRPr="000E07E2">
        <w:rPr>
          <w:rFonts w:hint="cs"/>
          <w:sz w:val="24"/>
          <w:szCs w:val="24"/>
          <w:rtl/>
          <w:lang w:bidi="he-IL"/>
        </w:rPr>
        <w:t xml:space="preserve"> שיכול להעיד על דבר זה הוא המידע המצומצם שמדידות </w:t>
      </w:r>
      <w:r w:rsidRPr="000E07E2">
        <w:rPr>
          <w:sz w:val="24"/>
          <w:szCs w:val="24"/>
          <w:lang w:bidi="he-IL"/>
        </w:rPr>
        <w:t>PTV</w:t>
      </w:r>
      <w:r w:rsidRPr="000E07E2">
        <w:rPr>
          <w:rFonts w:hint="cs"/>
          <w:sz w:val="24"/>
          <w:szCs w:val="24"/>
          <w:rtl/>
          <w:lang w:bidi="he-IL"/>
        </w:rPr>
        <w:t xml:space="preserve"> מספקות, שנובע בעיקר מהקושי לעקוב אחרי מספר גדול של חלקיקים</w:t>
      </w:r>
      <w:r w:rsidRPr="000E07E2">
        <w:rPr>
          <w:sz w:val="24"/>
          <w:szCs w:val="24"/>
          <w:rtl/>
          <w:lang w:bidi="he-IL"/>
        </w:rPr>
        <w:t>.</w:t>
      </w:r>
    </w:p>
    <w:p w:rsidR="000E07E2" w:rsidRPr="000E07E2" w:rsidRDefault="000E07E2" w:rsidP="001D3440">
      <w:pPr>
        <w:bidi/>
        <w:spacing w:after="160" w:line="360" w:lineRule="auto"/>
        <w:jc w:val="both"/>
        <w:rPr>
          <w:sz w:val="24"/>
          <w:szCs w:val="24"/>
          <w:lang w:bidi="he-IL"/>
        </w:rPr>
      </w:pPr>
      <w:r w:rsidRPr="000E07E2">
        <w:rPr>
          <w:sz w:val="24"/>
          <w:szCs w:val="24"/>
          <w:rtl/>
          <w:lang w:bidi="he-IL"/>
        </w:rPr>
        <w:t>כדי לקבל השוואה יותר מדויקת ניתן לערוך ניסוי</w:t>
      </w:r>
      <w:r w:rsidR="00D917C6">
        <w:rPr>
          <w:rFonts w:hint="cs"/>
          <w:sz w:val="24"/>
          <w:szCs w:val="24"/>
          <w:rtl/>
          <w:lang w:bidi="he-IL"/>
        </w:rPr>
        <w:t xml:space="preserve"> המשך</w:t>
      </w:r>
      <w:r w:rsidRPr="000E07E2">
        <w:rPr>
          <w:sz w:val="24"/>
          <w:szCs w:val="24"/>
          <w:rtl/>
          <w:lang w:bidi="he-IL"/>
        </w:rPr>
        <w:t xml:space="preserve"> המודד את כוח הגרר</w:t>
      </w:r>
      <w:r w:rsidRPr="000E07E2">
        <w:rPr>
          <w:rFonts w:hint="cs"/>
          <w:sz w:val="24"/>
          <w:szCs w:val="24"/>
          <w:rtl/>
          <w:lang w:bidi="he-IL"/>
        </w:rPr>
        <w:t xml:space="preserve"> באופן ישיר</w:t>
      </w:r>
      <w:r w:rsidR="00E93A2A">
        <w:rPr>
          <w:rFonts w:hint="cs"/>
          <w:sz w:val="24"/>
          <w:szCs w:val="24"/>
          <w:rtl/>
          <w:lang w:bidi="he-IL"/>
        </w:rPr>
        <w:t>, בעזרת חיישן המחובר למודל הבניינים,</w:t>
      </w:r>
      <w:r w:rsidRPr="000E07E2">
        <w:rPr>
          <w:sz w:val="24"/>
          <w:szCs w:val="24"/>
          <w:rtl/>
          <w:lang w:bidi="he-IL"/>
        </w:rPr>
        <w:t xml:space="preserve"> וכך לדעת ב</w:t>
      </w:r>
      <w:r w:rsidRPr="000E07E2">
        <w:rPr>
          <w:rFonts w:hint="cs"/>
          <w:sz w:val="24"/>
          <w:szCs w:val="24"/>
          <w:rtl/>
          <w:lang w:bidi="he-IL"/>
        </w:rPr>
        <w:t xml:space="preserve">אופן יותר מדויק </w:t>
      </w:r>
      <w:r w:rsidRPr="000E07E2">
        <w:rPr>
          <w:sz w:val="24"/>
          <w:szCs w:val="24"/>
          <w:rtl/>
          <w:lang w:bidi="he-IL"/>
        </w:rPr>
        <w:t xml:space="preserve">אם קיים קשר או לא. מעבר לזה ניתן לבצע ניסוי נוסף עם סימולציה נומרית ולקבל מידע </w:t>
      </w:r>
      <w:r w:rsidRPr="000E07E2">
        <w:rPr>
          <w:rFonts w:hint="cs"/>
          <w:sz w:val="24"/>
          <w:szCs w:val="24"/>
          <w:rtl/>
          <w:lang w:bidi="he-IL"/>
        </w:rPr>
        <w:t xml:space="preserve">בעל </w:t>
      </w:r>
      <w:r w:rsidRPr="000E07E2">
        <w:rPr>
          <w:sz w:val="24"/>
          <w:szCs w:val="24"/>
          <w:rtl/>
          <w:lang w:bidi="he-IL"/>
        </w:rPr>
        <w:t>רזולוציה יותר גבוהה.</w:t>
      </w:r>
    </w:p>
    <w:p w:rsidR="000E07E2" w:rsidRPr="00683EBF" w:rsidRDefault="000E07E2" w:rsidP="00997AA1">
      <w:pPr>
        <w:bidi/>
        <w:spacing w:after="160" w:line="360" w:lineRule="auto"/>
        <w:jc w:val="both"/>
        <w:rPr>
          <w:b/>
          <w:bCs/>
          <w:sz w:val="24"/>
          <w:szCs w:val="24"/>
          <w:lang w:bidi="he-IL"/>
        </w:rPr>
      </w:pPr>
      <w:r w:rsidRPr="000E07E2">
        <w:rPr>
          <w:sz w:val="24"/>
          <w:szCs w:val="24"/>
          <w:rtl/>
          <w:lang w:bidi="he-IL"/>
        </w:rPr>
        <w:t>לסיכום, במחקר נבדק האם קיים קשר כלשהו בין תאוצות החלקיקים בתכסית עירונית עם כוח הגרר הפועל על חלקיקים אלו.</w:t>
      </w:r>
      <w:r w:rsidR="00683EBF">
        <w:rPr>
          <w:rFonts w:hint="cs"/>
          <w:sz w:val="24"/>
          <w:szCs w:val="24"/>
          <w:rtl/>
          <w:lang w:bidi="he-IL"/>
        </w:rPr>
        <w:t xml:space="preserve"> בשביל לבדוק זאת נעשה מדידת </w:t>
      </w:r>
      <w:r w:rsidR="00683EBF">
        <w:rPr>
          <w:sz w:val="24"/>
          <w:szCs w:val="24"/>
          <w:lang w:bidi="he-IL"/>
        </w:rPr>
        <w:t>PTV</w:t>
      </w:r>
      <w:r w:rsidR="00683EBF">
        <w:rPr>
          <w:rFonts w:hint="cs"/>
          <w:sz w:val="24"/>
          <w:szCs w:val="24"/>
          <w:rtl/>
          <w:lang w:bidi="he-IL"/>
        </w:rPr>
        <w:t xml:space="preserve"> על מודל של עיר במנהרת רוח. </w:t>
      </w:r>
      <w:r w:rsidRPr="000E07E2">
        <w:rPr>
          <w:sz w:val="24"/>
          <w:szCs w:val="24"/>
          <w:rtl/>
          <w:lang w:bidi="he-IL"/>
        </w:rPr>
        <w:t xml:space="preserve">מהתוצאות רואים כי קשר זה יכול להיות קיים, </w:t>
      </w:r>
      <w:r w:rsidR="00683EBF">
        <w:rPr>
          <w:rFonts w:hint="cs"/>
          <w:sz w:val="24"/>
          <w:szCs w:val="24"/>
          <w:rtl/>
          <w:lang w:bidi="he-IL"/>
        </w:rPr>
        <w:t>ו</w:t>
      </w:r>
      <w:r w:rsidRPr="000E07E2">
        <w:rPr>
          <w:sz w:val="24"/>
          <w:szCs w:val="24"/>
          <w:rtl/>
          <w:lang w:bidi="he-IL"/>
        </w:rPr>
        <w:t>כד</w:t>
      </w:r>
      <w:r w:rsidR="00683EBF">
        <w:rPr>
          <w:rFonts w:hint="cs"/>
          <w:sz w:val="24"/>
          <w:szCs w:val="24"/>
          <w:rtl/>
          <w:lang w:bidi="he-IL"/>
        </w:rPr>
        <w:t>א</w:t>
      </w:r>
      <w:r w:rsidRPr="000E07E2">
        <w:rPr>
          <w:sz w:val="24"/>
          <w:szCs w:val="24"/>
          <w:rtl/>
          <w:lang w:bidi="he-IL"/>
        </w:rPr>
        <w:t xml:space="preserve">י </w:t>
      </w:r>
      <w:r w:rsidR="00683EBF">
        <w:rPr>
          <w:rFonts w:hint="cs"/>
          <w:sz w:val="24"/>
          <w:szCs w:val="24"/>
          <w:rtl/>
          <w:lang w:bidi="he-IL"/>
        </w:rPr>
        <w:t>להערוך</w:t>
      </w:r>
      <w:r w:rsidR="00683EBF">
        <w:rPr>
          <w:sz w:val="24"/>
          <w:szCs w:val="24"/>
          <w:rtl/>
          <w:lang w:bidi="he-IL"/>
        </w:rPr>
        <w:t xml:space="preserve"> מחקר </w:t>
      </w:r>
      <w:r w:rsidR="00683EBF">
        <w:rPr>
          <w:rFonts w:hint="cs"/>
          <w:sz w:val="24"/>
          <w:szCs w:val="24"/>
          <w:rtl/>
          <w:lang w:bidi="he-IL"/>
        </w:rPr>
        <w:t>המשך כדי לוודא מציאות אלו</w:t>
      </w:r>
      <w:r w:rsidRPr="000E07E2">
        <w:rPr>
          <w:sz w:val="24"/>
          <w:szCs w:val="24"/>
          <w:rtl/>
          <w:lang w:bidi="he-IL"/>
        </w:rPr>
        <w:t>.</w:t>
      </w:r>
      <w:r w:rsidR="00204290">
        <w:rPr>
          <w:rFonts w:hint="cs"/>
          <w:sz w:val="24"/>
          <w:szCs w:val="24"/>
          <w:rtl/>
          <w:lang w:bidi="he-IL"/>
        </w:rPr>
        <w:t xml:space="preserve"> מציאת קשר זה בין התאוצות לגרר יכול</w:t>
      </w:r>
      <w:r w:rsidR="00997AA1">
        <w:rPr>
          <w:rFonts w:hint="cs"/>
          <w:sz w:val="24"/>
          <w:szCs w:val="24"/>
          <w:rtl/>
          <w:lang w:bidi="he-IL"/>
        </w:rPr>
        <w:t xml:space="preserve"> לעזור בעתיד לקשר בין ערך הגרר שניתן למדודו בעזרת חיישן, לערך התאוצה הדורש ניסוי יותר מורכב. בעזרת זה יכולו מתכנני ערים לדעת כיצד י</w:t>
      </w:r>
      <w:r w:rsidR="000834B5">
        <w:rPr>
          <w:rFonts w:hint="cs"/>
          <w:sz w:val="24"/>
          <w:szCs w:val="24"/>
          <w:rtl/>
          <w:lang w:bidi="he-IL"/>
        </w:rPr>
        <w:t>לאן ינועו חלקיקי האוויר.</w:t>
      </w:r>
    </w:p>
    <w:p w:rsidR="00A62318" w:rsidRPr="00FD20A3" w:rsidRDefault="000E07E2" w:rsidP="00EE5877">
      <w:pPr>
        <w:rPr>
          <w:rtl/>
          <w:lang w:bidi="he-IL"/>
        </w:rPr>
      </w:pPr>
      <w:r>
        <w:rPr>
          <w:lang w:bidi="he-IL"/>
        </w:rPr>
        <w:br/>
      </w:r>
    </w:p>
    <w:sdt>
      <w:sdtPr>
        <w:id w:val="-573587230"/>
        <w:bibliography/>
      </w:sdtPr>
      <w:sdtContent>
        <w:p w:rsidR="000E07E2" w:rsidRDefault="000E07E2" w:rsidP="00FB25EF">
          <w:pPr>
            <w:jc w:val="both"/>
          </w:pPr>
        </w:p>
        <w:p w:rsidR="000E07E2" w:rsidRDefault="000E07E2" w:rsidP="000E07E2">
          <w:r>
            <w:br w:type="page"/>
          </w:r>
        </w:p>
        <w:p w:rsidR="00946AE8" w:rsidRPr="004C0615" w:rsidRDefault="00946AE8" w:rsidP="00BA65E1">
          <w:pPr>
            <w:rPr>
              <w:rtl/>
              <w:lang w:bidi="he-IL"/>
            </w:rPr>
          </w:pPr>
        </w:p>
        <w:bookmarkStart w:id="35" w:name="_Toc535337755" w:displacedByCustomXml="next"/>
        <w:sdt>
          <w:sdtPr>
            <w:rPr>
              <w:sz w:val="22"/>
              <w:szCs w:val="22"/>
            </w:rPr>
            <w:id w:val="483584831"/>
            <w:docPartObj>
              <w:docPartGallery w:val="Bibliographies"/>
              <w:docPartUnique/>
            </w:docPartObj>
          </w:sdtPr>
          <w:sdtContent>
            <w:p w:rsidR="00946AE8" w:rsidRDefault="00956966">
              <w:pPr>
                <w:pStyle w:val="Heading1"/>
              </w:pPr>
              <w:r>
                <w:t>5 B</w:t>
              </w:r>
              <w:r w:rsidR="00946AE8">
                <w:t>i</w:t>
              </w:r>
              <w:commentRangeStart w:id="36"/>
              <w:r w:rsidR="00946AE8">
                <w:t>bliograp</w:t>
              </w:r>
              <w:commentRangeEnd w:id="36"/>
              <w:r w:rsidR="004069FE">
                <w:rPr>
                  <w:rStyle w:val="CommentReference"/>
                  <w:rtl/>
                </w:rPr>
                <w:commentReference w:id="36"/>
              </w:r>
              <w:r w:rsidR="00946AE8">
                <w:t>hy</w:t>
              </w:r>
              <w:bookmarkEnd w:id="35"/>
            </w:p>
            <w:sdt>
              <w:sdtPr>
                <w:id w:val="111145805"/>
                <w:bibliography/>
              </w:sdtPr>
              <w:sdtContent>
                <w:p w:rsidR="00707057" w:rsidRDefault="000432B5" w:rsidP="00707057">
                  <w:pPr>
                    <w:pStyle w:val="Bibliography"/>
                    <w:ind w:left="720" w:hanging="720"/>
                    <w:rPr>
                      <w:noProof/>
                    </w:rPr>
                  </w:pPr>
                  <w:r>
                    <w:fldChar w:fldCharType="begin"/>
                  </w:r>
                  <w:r w:rsidR="00946AE8">
                    <w:instrText xml:space="preserve"> BIBLIOGRAPHY </w:instrText>
                  </w:r>
                  <w:r>
                    <w:fldChar w:fldCharType="separate"/>
                  </w:r>
                  <w:r w:rsidR="00707057">
                    <w:rPr>
                      <w:noProof/>
                    </w:rPr>
                    <w:t xml:space="preserve">Britter, R. E., &amp; Hanna., S. R. (2003). Flow and dispersion in urban areas. </w:t>
                  </w:r>
                  <w:r w:rsidR="00707057">
                    <w:rPr>
                      <w:i/>
                      <w:iCs/>
                      <w:noProof/>
                    </w:rPr>
                    <w:t>Annual Review of Fluid Mechanics 35.1</w:t>
                  </w:r>
                  <w:r w:rsidR="00707057">
                    <w:rPr>
                      <w:noProof/>
                    </w:rPr>
                    <w:t>, 469-496.</w:t>
                  </w:r>
                </w:p>
                <w:p w:rsidR="00707057" w:rsidRDefault="00707057" w:rsidP="00707057">
                  <w:pPr>
                    <w:pStyle w:val="Bibliography"/>
                    <w:ind w:left="720" w:hanging="720"/>
                    <w:rPr>
                      <w:noProof/>
                    </w:rPr>
                  </w:pPr>
                  <w:r>
                    <w:rPr>
                      <w:noProof/>
                    </w:rPr>
                    <w:t xml:space="preserve">Brunet, Y., Finnigan, J. J., &amp; Raupach., M. R. (1994). A wind tunnel study of air flow in waving wheat: single-point velocity statistics. </w:t>
                  </w:r>
                  <w:r>
                    <w:rPr>
                      <w:i/>
                      <w:iCs/>
                      <w:noProof/>
                    </w:rPr>
                    <w:t>Boundary-Layer Meteorology 70.1-2</w:t>
                  </w:r>
                  <w:r>
                    <w:rPr>
                      <w:noProof/>
                    </w:rPr>
                    <w:t>, 95-132.</w:t>
                  </w:r>
                </w:p>
                <w:p w:rsidR="00707057" w:rsidRDefault="00707057" w:rsidP="00707057">
                  <w:pPr>
                    <w:pStyle w:val="Bibliography"/>
                    <w:ind w:left="720" w:hanging="720"/>
                    <w:rPr>
                      <w:noProof/>
                    </w:rPr>
                  </w:pPr>
                  <w:r>
                    <w:rPr>
                      <w:noProof/>
                    </w:rPr>
                    <w:t xml:space="preserve">Buccolieri, R. W. (2017). Direct measurements of the drag force over aligned arrays of cubes exposed to boundary-layer flows. </w:t>
                  </w:r>
                  <w:r>
                    <w:rPr>
                      <w:i/>
                      <w:iCs/>
                      <w:noProof/>
                    </w:rPr>
                    <w:t>Environmental Fluid Mechanics</w:t>
                  </w:r>
                  <w:r>
                    <w:rPr>
                      <w:noProof/>
                    </w:rPr>
                    <w:t>, 373-394.</w:t>
                  </w:r>
                </w:p>
                <w:p w:rsidR="00707057" w:rsidRDefault="00707057" w:rsidP="00707057">
                  <w:pPr>
                    <w:pStyle w:val="Bibliography"/>
                    <w:ind w:left="720" w:hanging="720"/>
                    <w:rPr>
                      <w:noProof/>
                    </w:rPr>
                  </w:pPr>
                  <w:r>
                    <w:rPr>
                      <w:noProof/>
                    </w:rPr>
                    <w:t xml:space="preserve">Coceal, O., Thomas, T. G., Castro, I. P., &amp; Belcher, S. E. (2006). Mean Flow and Turbulence Statistics Over Groups of Urban-like Cubical Obstacles. </w:t>
                  </w:r>
                  <w:r>
                    <w:rPr>
                      <w:i/>
                      <w:iCs/>
                      <w:noProof/>
                    </w:rPr>
                    <w:t>Boundary-Layer Meteorology, 121</w:t>
                  </w:r>
                  <w:r>
                    <w:rPr>
                      <w:noProof/>
                    </w:rPr>
                    <w:t>(3), 491-519.</w:t>
                  </w:r>
                </w:p>
                <w:p w:rsidR="00707057" w:rsidRDefault="00707057" w:rsidP="00707057">
                  <w:pPr>
                    <w:pStyle w:val="Bibliography"/>
                    <w:ind w:left="720" w:hanging="720"/>
                    <w:rPr>
                      <w:noProof/>
                    </w:rPr>
                  </w:pPr>
                  <w:r>
                    <w:rPr>
                      <w:noProof/>
                    </w:rPr>
                    <w:t xml:space="preserve">Finnigan, J. (2000). Turbulence In Plant Canopies. </w:t>
                  </w:r>
                  <w:r>
                    <w:rPr>
                      <w:i/>
                      <w:iCs/>
                      <w:noProof/>
                    </w:rPr>
                    <w:t>Annual review of fluid mechanics</w:t>
                  </w:r>
                  <w:r>
                    <w:rPr>
                      <w:noProof/>
                    </w:rPr>
                    <w:t>.</w:t>
                  </w:r>
                </w:p>
                <w:p w:rsidR="00707057" w:rsidRDefault="00707057" w:rsidP="00707057">
                  <w:pPr>
                    <w:pStyle w:val="Bibliography"/>
                    <w:ind w:left="720" w:hanging="720"/>
                    <w:rPr>
                      <w:noProof/>
                    </w:rPr>
                  </w:pPr>
                  <w:r>
                    <w:rPr>
                      <w:noProof/>
                    </w:rPr>
                    <w:t xml:space="preserve">Fox, R. W., McDoland, A. T., &amp; Pritchard, P. J. (1998). </w:t>
                  </w:r>
                  <w:r>
                    <w:rPr>
                      <w:i/>
                      <w:iCs/>
                      <w:noProof/>
                    </w:rPr>
                    <w:t>Introduction to fluid mechanics.</w:t>
                  </w:r>
                  <w:r>
                    <w:rPr>
                      <w:noProof/>
                    </w:rPr>
                    <w:t xml:space="preserve"> New York: John Wiley &amp; Sons.</w:t>
                  </w:r>
                </w:p>
                <w:p w:rsidR="00707057" w:rsidRDefault="00707057" w:rsidP="00707057">
                  <w:pPr>
                    <w:pStyle w:val="Bibliography"/>
                    <w:ind w:left="720" w:hanging="720"/>
                    <w:rPr>
                      <w:noProof/>
                    </w:rPr>
                  </w:pPr>
                  <w:r>
                    <w:rPr>
                      <w:noProof/>
                    </w:rPr>
                    <w:t xml:space="preserve">Maas, H. G., Gruen, A., &amp; Papantoniou, D. (1993). Particle tracking velocimetry in three-dimensional flows. </w:t>
                  </w:r>
                  <w:r>
                    <w:rPr>
                      <w:i/>
                      <w:iCs/>
                      <w:noProof/>
                    </w:rPr>
                    <w:t>Experiments in Fluids 15.2</w:t>
                  </w:r>
                  <w:r>
                    <w:rPr>
                      <w:noProof/>
                    </w:rPr>
                    <w:t>, 133-146.</w:t>
                  </w:r>
                </w:p>
                <w:p w:rsidR="00707057" w:rsidRDefault="00707057" w:rsidP="00707057">
                  <w:pPr>
                    <w:pStyle w:val="Bibliography"/>
                    <w:ind w:left="720" w:hanging="720"/>
                    <w:rPr>
                      <w:noProof/>
                    </w:rPr>
                  </w:pPr>
                  <w:r>
                    <w:rPr>
                      <w:noProof/>
                    </w:rPr>
                    <w:t xml:space="preserve">Moltchanov, S., Bohbot-Raviv, Y., &amp; Shavit, U. (2011). Dispersive stresses at the canopy upstream edge. </w:t>
                  </w:r>
                  <w:r>
                    <w:rPr>
                      <w:i/>
                      <w:iCs/>
                      <w:noProof/>
                    </w:rPr>
                    <w:t>Boundary-layer meteorology 139.2</w:t>
                  </w:r>
                  <w:r>
                    <w:rPr>
                      <w:noProof/>
                    </w:rPr>
                    <w:t>, 333-351.</w:t>
                  </w:r>
                </w:p>
                <w:p w:rsidR="00707057" w:rsidRDefault="00707057" w:rsidP="00707057">
                  <w:pPr>
                    <w:pStyle w:val="Bibliography"/>
                    <w:ind w:left="720" w:hanging="720"/>
                    <w:rPr>
                      <w:noProof/>
                    </w:rPr>
                  </w:pPr>
                  <w:r>
                    <w:rPr>
                      <w:noProof/>
                    </w:rPr>
                    <w:t xml:space="preserve">Toschi, F., &amp; Bodenschatz, E. (2009). Lagrangian properties of particles in turbulence. </w:t>
                  </w:r>
                  <w:r>
                    <w:rPr>
                      <w:i/>
                      <w:iCs/>
                      <w:noProof/>
                    </w:rPr>
                    <w:t>Annual review of fluid mechanics 41</w:t>
                  </w:r>
                  <w:r>
                    <w:rPr>
                      <w:noProof/>
                    </w:rPr>
                    <w:t>, 375-404.</w:t>
                  </w:r>
                </w:p>
                <w:p w:rsidR="00707057" w:rsidRDefault="00707057" w:rsidP="00707057">
                  <w:pPr>
                    <w:pStyle w:val="Bibliography"/>
                    <w:ind w:left="720" w:hanging="720"/>
                    <w:rPr>
                      <w:noProof/>
                    </w:rPr>
                  </w:pPr>
                  <w:r>
                    <w:rPr>
                      <w:noProof/>
                    </w:rPr>
                    <w:t xml:space="preserve">Virant, M., &amp; Themistocles, D. (1997). 3D PTV and its application on Lagrangian motion. </w:t>
                  </w:r>
                  <w:r>
                    <w:rPr>
                      <w:i/>
                      <w:iCs/>
                      <w:noProof/>
                    </w:rPr>
                    <w:t>Measurement science and technology 8</w:t>
                  </w:r>
                  <w:r>
                    <w:rPr>
                      <w:noProof/>
                    </w:rPr>
                    <w:t>, 1539.</w:t>
                  </w:r>
                </w:p>
                <w:p w:rsidR="00946AE8" w:rsidRDefault="000432B5" w:rsidP="00707057">
                  <w:r>
                    <w:rPr>
                      <w:b/>
                      <w:bCs/>
                      <w:noProof/>
                    </w:rPr>
                    <w:fldChar w:fldCharType="end"/>
                  </w:r>
                </w:p>
              </w:sdtContent>
            </w:sdt>
          </w:sdtContent>
        </w:sdt>
        <w:p w:rsidR="00A56D29" w:rsidRDefault="001D3440" w:rsidP="00FB25EF">
          <w:pPr>
            <w:jc w:val="both"/>
          </w:pPr>
        </w:p>
      </w:sdtContent>
    </w:sdt>
    <w:p w:rsidR="00F75D01" w:rsidRPr="004C0615" w:rsidRDefault="00F75D01" w:rsidP="00FB25EF">
      <w:pPr>
        <w:jc w:val="both"/>
        <w:rPr>
          <w:rtl/>
        </w:rPr>
      </w:pPr>
    </w:p>
    <w:sectPr w:rsidR="00F75D01" w:rsidRPr="004C0615" w:rsidSect="00D40E59">
      <w:footerReference w:type="default" r:id="rId26"/>
      <w:pgSz w:w="12240" w:h="15840"/>
      <w:pgMar w:top="1440" w:right="1440" w:bottom="1440" w:left="1440" w:header="0" w:footer="720" w:gutter="0"/>
      <w:pgNumType w:start="1"/>
      <w:cols w:space="720" w:equalWidth="0">
        <w:col w:w="8640"/>
      </w:cols>
      <w:bidi/>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 w:author="alexy shapovalov" w:date="2018-12-28T17:30:00Z" w:initials="as">
    <w:p w:rsidR="006719C2" w:rsidRDefault="006719C2">
      <w:pPr>
        <w:pStyle w:val="CommentText"/>
        <w:rPr>
          <w:lang w:bidi="he-IL"/>
        </w:rPr>
      </w:pPr>
      <w:r>
        <w:rPr>
          <w:rStyle w:val="CommentReference"/>
        </w:rPr>
        <w:annotationRef/>
      </w:r>
      <w:r>
        <w:rPr>
          <w:rFonts w:hint="cs"/>
          <w:rtl/>
          <w:lang w:bidi="he-IL"/>
        </w:rPr>
        <w:t>אפשר לפרט כאן יותר לגבי בדיוק איך התוכנה עבדה, אבל לדעתי זה לא מאוד מעניין ויש הערות בתוכנה עצמה. יש טעם להרחיב?</w:t>
      </w:r>
    </w:p>
  </w:comment>
  <w:comment w:id="26" w:author="alexy shapovalov" w:date="2019-02-01T17:40:00Z" w:initials="as">
    <w:p w:rsidR="006719C2" w:rsidRDefault="006719C2" w:rsidP="00524AF2">
      <w:pPr>
        <w:pStyle w:val="CommentText"/>
        <w:rPr>
          <w:rtl/>
        </w:rPr>
      </w:pPr>
      <w:r>
        <w:rPr>
          <w:rStyle w:val="CommentReference"/>
        </w:rPr>
        <w:annotationRef/>
      </w:r>
      <w:r>
        <w:rPr>
          <w:rFonts w:hint="cs"/>
          <w:rtl/>
          <w:lang w:bidi="he-IL"/>
        </w:rPr>
        <w:t>אין אפילו אזכור אחד של גדלי השגיאות</w:t>
      </w:r>
      <w:r>
        <w:rPr>
          <w:rFonts w:hint="cs"/>
          <w:rtl/>
        </w:rPr>
        <w:t xml:space="preserve">, </w:t>
      </w:r>
      <w:r>
        <w:rPr>
          <w:rFonts w:hint="cs"/>
          <w:rtl/>
          <w:lang w:bidi="he-IL"/>
        </w:rPr>
        <w:t>סטיות תקן</w:t>
      </w:r>
      <w:r>
        <w:rPr>
          <w:rFonts w:hint="cs"/>
          <w:rtl/>
        </w:rPr>
        <w:t>, error bars.</w:t>
      </w:r>
    </w:p>
    <w:p w:rsidR="006719C2" w:rsidRDefault="006719C2" w:rsidP="00524AF2">
      <w:pPr>
        <w:pStyle w:val="CommentText"/>
        <w:rPr>
          <w:rtl/>
        </w:rPr>
      </w:pPr>
      <w:r>
        <w:rPr>
          <w:rFonts w:hint="cs"/>
          <w:rtl/>
          <w:lang w:bidi="he-IL"/>
        </w:rPr>
        <w:t>בכל גרף הנתונים הללו צריכים להופיע</w:t>
      </w:r>
      <w:r>
        <w:rPr>
          <w:rFonts w:hint="cs"/>
          <w:rtl/>
        </w:rPr>
        <w:t>.</w:t>
      </w:r>
    </w:p>
    <w:p w:rsidR="006719C2" w:rsidRDefault="006719C2" w:rsidP="00524AF2">
      <w:pPr>
        <w:pStyle w:val="CommentText"/>
      </w:pPr>
      <w:r>
        <w:rPr>
          <w:rFonts w:hint="cs"/>
          <w:rtl/>
          <w:lang w:bidi="he-IL"/>
        </w:rPr>
        <w:t>אם אתה לא יודע איך לחשב ולהציג אותם</w:t>
      </w:r>
      <w:r>
        <w:rPr>
          <w:rFonts w:hint="cs"/>
          <w:rtl/>
        </w:rPr>
        <w:t xml:space="preserve">, </w:t>
      </w:r>
      <w:r>
        <w:rPr>
          <w:rFonts w:hint="cs"/>
          <w:rtl/>
          <w:lang w:bidi="he-IL"/>
        </w:rPr>
        <w:t>בקש עזרה מרון</w:t>
      </w:r>
    </w:p>
  </w:comment>
  <w:comment w:id="34" w:author="alexy shapovalov" w:date="2019-02-05T16:29:00Z" w:initials="as">
    <w:p w:rsidR="006719C2" w:rsidRDefault="006719C2" w:rsidP="00350A0A">
      <w:pPr>
        <w:pStyle w:val="CommentText"/>
      </w:pPr>
      <w:r>
        <w:rPr>
          <w:rStyle w:val="CommentReference"/>
        </w:rPr>
        <w:annotationRef/>
      </w:r>
      <w:r>
        <w:rPr>
          <w:rtl/>
          <w:lang w:bidi="he-IL"/>
        </w:rPr>
        <w:t>המחקר לא נעשה בעבר בגלל מגבלות טכנולוגיות הנפטרו ממש לא מזמן במעבדה של אלכס</w:t>
      </w:r>
    </w:p>
    <w:p w:rsidR="006719C2" w:rsidRDefault="006719C2" w:rsidP="00350A0A">
      <w:pPr>
        <w:pStyle w:val="CommentText"/>
      </w:pPr>
      <w:r>
        <w:rPr>
          <w:rtl/>
          <w:lang w:bidi="he-IL"/>
        </w:rPr>
        <w:t>מדידות לאגראנג'יות בערים כמעט ולא נעשו ובפרט מדידות על תאוצות לא נעשו כלל</w:t>
      </w:r>
    </w:p>
    <w:p w:rsidR="006719C2" w:rsidRDefault="006719C2" w:rsidP="00350A0A">
      <w:pPr>
        <w:pStyle w:val="CommentText"/>
      </w:pPr>
    </w:p>
    <w:p w:rsidR="006719C2" w:rsidRDefault="006719C2" w:rsidP="00350A0A">
      <w:pPr>
        <w:pStyle w:val="CommentText"/>
      </w:pPr>
      <w:r>
        <w:rPr>
          <w:rtl/>
          <w:lang w:bidi="he-IL"/>
        </w:rPr>
        <w:t>בהינתן קשר כלשהו בין הגרר לתאוצה, אפשר בעזרת כוח הגרר שיחסית פשוט לחשב ולמדוד לגלות לאן האוויר זז ומאיץ</w:t>
      </w:r>
    </w:p>
    <w:p w:rsidR="006719C2" w:rsidRDefault="006719C2" w:rsidP="00350A0A">
      <w:pPr>
        <w:pStyle w:val="CommentText"/>
      </w:pPr>
    </w:p>
    <w:p w:rsidR="006719C2" w:rsidRDefault="006719C2" w:rsidP="00350A0A">
      <w:pPr>
        <w:pStyle w:val="CommentText"/>
      </w:pPr>
      <w:r>
        <w:rPr>
          <w:rtl/>
          <w:lang w:bidi="he-IL"/>
        </w:rPr>
        <w:t>אי תיאום בין שני הגרפים יכול להיגרם מזה שחלק מהאנרגיה בזורם מתבזבזת על עירבולים במקום האטה או האצה</w:t>
      </w:r>
    </w:p>
  </w:comment>
  <w:comment w:id="36" w:author="alexy shapovalov" w:date="2019-02-13T16:42:00Z" w:initials="as">
    <w:p w:rsidR="004069FE" w:rsidRDefault="004069FE">
      <w:pPr>
        <w:pStyle w:val="CommentText"/>
        <w:rPr>
          <w:rFonts w:hint="cs"/>
          <w:lang w:bidi="he-IL"/>
        </w:rPr>
      </w:pPr>
      <w:r>
        <w:rPr>
          <w:rStyle w:val="CommentReference"/>
        </w:rPr>
        <w:annotationRef/>
      </w:r>
      <w:r>
        <w:rPr>
          <w:rFonts w:hint="cs"/>
          <w:rtl/>
          <w:lang w:bidi="he-IL"/>
        </w:rPr>
        <w:t>להוסיף את המאמר של רון כולל לינק:</w:t>
      </w:r>
      <w:r>
        <w:rPr>
          <w:rtl/>
          <w:lang w:bidi="he-IL"/>
        </w:rPr>
        <w:br/>
      </w:r>
      <w:r w:rsidRPr="004069FE">
        <w:rPr>
          <w:lang w:bidi="he-IL"/>
        </w:rPr>
        <w:t>https://arxiv.org/abs/1806.04975</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7AAE" w:rsidRDefault="00157AAE" w:rsidP="00905C85">
      <w:pPr>
        <w:spacing w:line="240" w:lineRule="auto"/>
      </w:pPr>
      <w:r>
        <w:separator/>
      </w:r>
    </w:p>
  </w:endnote>
  <w:endnote w:type="continuationSeparator" w:id="0">
    <w:p w:rsidR="00157AAE" w:rsidRDefault="00157AAE" w:rsidP="00905C8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1315014"/>
      <w:docPartObj>
        <w:docPartGallery w:val="Page Numbers (Bottom of Page)"/>
        <w:docPartUnique/>
      </w:docPartObj>
    </w:sdtPr>
    <w:sdtContent>
      <w:p w:rsidR="006719C2" w:rsidRDefault="006719C2">
        <w:pPr>
          <w:pStyle w:val="Footer"/>
        </w:pPr>
        <w:r>
          <w:rPr>
            <w:noProof/>
          </w:rPr>
          <w:pict>
            <v:rect id="Rectangle 12" o:spid="_x0000_s2049" style="position:absolute;margin-left:0;margin-top:0;width:60pt;height:70.5pt;z-index:251659264;visibility:visible;mso-position-horizontal:center;mso-position-horizontal-relative:right-margin-area;mso-position-vertical:top;mso-position-vertical-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" stroked="f">
              <v:textbox style="mso-next-textbox:#Rectangle 12">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rsidR="006719C2" w:rsidRDefault="006719C2">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sidR="009D7C4D" w:rsidRPr="009D7C4D">
                              <w:rPr>
                                <w:rFonts w:asciiTheme="majorHAnsi" w:eastAsiaTheme="majorEastAsia" w:hAnsiTheme="majorHAnsi" w:cstheme="majorBidi"/>
                                <w:noProof/>
                                <w:sz w:val="48"/>
                                <w:szCs w:val="48"/>
                              </w:rPr>
                              <w:t>14</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7AAE" w:rsidRDefault="00157AAE" w:rsidP="00905C85">
      <w:pPr>
        <w:spacing w:line="240" w:lineRule="auto"/>
      </w:pPr>
      <w:r>
        <w:separator/>
      </w:r>
    </w:p>
  </w:footnote>
  <w:footnote w:type="continuationSeparator" w:id="0">
    <w:p w:rsidR="00157AAE" w:rsidRDefault="00157AAE" w:rsidP="00905C8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D96B87"/>
    <w:multiLevelType w:val="hybridMultilevel"/>
    <w:tmpl w:val="BFF6F4BC"/>
    <w:lvl w:ilvl="0" w:tplc="6636C0E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45D40771"/>
    <w:multiLevelType w:val="hybridMultilevel"/>
    <w:tmpl w:val="5D308798"/>
    <w:lvl w:ilvl="0" w:tplc="2AA2D1BA">
      <w:start w:val="1"/>
      <w:numFmt w:val="decimal"/>
      <w:lvlText w:val="(%1)"/>
      <w:lvlJc w:val="left"/>
      <w:pPr>
        <w:ind w:left="2520" w:hanging="360"/>
      </w:pPr>
      <w:rPr>
        <w:rFonts w:hint="default"/>
        <w:i w:val="0"/>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6DD43671"/>
    <w:multiLevelType w:val="hybridMultilevel"/>
    <w:tmpl w:val="82B4C5D4"/>
    <w:lvl w:ilvl="0" w:tplc="3A86B9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ar-SA" w:vendorID="64" w:dllVersion="131078" w:nlCheck="1" w:checkStyle="0"/>
  <w:activeWritingStyle w:appName="MSWord" w:lang="en-GB" w:vendorID="64" w:dllVersion="131078" w:nlCheck="1" w:checkStyle="1"/>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D5B13"/>
    <w:rsid w:val="00002F59"/>
    <w:rsid w:val="00016172"/>
    <w:rsid w:val="00031814"/>
    <w:rsid w:val="000432B5"/>
    <w:rsid w:val="00047EA5"/>
    <w:rsid w:val="00064A71"/>
    <w:rsid w:val="00067248"/>
    <w:rsid w:val="000731E5"/>
    <w:rsid w:val="00080EF1"/>
    <w:rsid w:val="000834B5"/>
    <w:rsid w:val="0008355D"/>
    <w:rsid w:val="000A24E1"/>
    <w:rsid w:val="000B655B"/>
    <w:rsid w:val="000B72D6"/>
    <w:rsid w:val="000C1FBC"/>
    <w:rsid w:val="000D13CF"/>
    <w:rsid w:val="000E07E2"/>
    <w:rsid w:val="000E402E"/>
    <w:rsid w:val="000E4AA9"/>
    <w:rsid w:val="000F48DE"/>
    <w:rsid w:val="000F534F"/>
    <w:rsid w:val="00114FE7"/>
    <w:rsid w:val="00121CC1"/>
    <w:rsid w:val="00122E0A"/>
    <w:rsid w:val="00130981"/>
    <w:rsid w:val="00157AAE"/>
    <w:rsid w:val="00167E6A"/>
    <w:rsid w:val="00171506"/>
    <w:rsid w:val="00187FE0"/>
    <w:rsid w:val="00194092"/>
    <w:rsid w:val="00194580"/>
    <w:rsid w:val="001B1B37"/>
    <w:rsid w:val="001B2F28"/>
    <w:rsid w:val="001B6CF9"/>
    <w:rsid w:val="001D2DA8"/>
    <w:rsid w:val="001D3440"/>
    <w:rsid w:val="001E5390"/>
    <w:rsid w:val="00204290"/>
    <w:rsid w:val="00215618"/>
    <w:rsid w:val="00240E21"/>
    <w:rsid w:val="00245105"/>
    <w:rsid w:val="00263842"/>
    <w:rsid w:val="0026737D"/>
    <w:rsid w:val="00277874"/>
    <w:rsid w:val="002779F6"/>
    <w:rsid w:val="002938A9"/>
    <w:rsid w:val="002B13AF"/>
    <w:rsid w:val="002B6B86"/>
    <w:rsid w:val="002C3AFC"/>
    <w:rsid w:val="002D5B13"/>
    <w:rsid w:val="002F1176"/>
    <w:rsid w:val="002F28FA"/>
    <w:rsid w:val="0030505C"/>
    <w:rsid w:val="003119B8"/>
    <w:rsid w:val="00312465"/>
    <w:rsid w:val="00321932"/>
    <w:rsid w:val="00322685"/>
    <w:rsid w:val="00322996"/>
    <w:rsid w:val="00330A92"/>
    <w:rsid w:val="003324E7"/>
    <w:rsid w:val="0034509F"/>
    <w:rsid w:val="00350A0A"/>
    <w:rsid w:val="00353F5A"/>
    <w:rsid w:val="00367637"/>
    <w:rsid w:val="00367A76"/>
    <w:rsid w:val="00371E53"/>
    <w:rsid w:val="00372889"/>
    <w:rsid w:val="003800CF"/>
    <w:rsid w:val="003834D2"/>
    <w:rsid w:val="00392494"/>
    <w:rsid w:val="00394DBA"/>
    <w:rsid w:val="00397D5F"/>
    <w:rsid w:val="003A6B12"/>
    <w:rsid w:val="003C2CB6"/>
    <w:rsid w:val="003D0D18"/>
    <w:rsid w:val="003D108C"/>
    <w:rsid w:val="003D7C6B"/>
    <w:rsid w:val="0040319B"/>
    <w:rsid w:val="004069FE"/>
    <w:rsid w:val="00410689"/>
    <w:rsid w:val="004146FF"/>
    <w:rsid w:val="00426AEF"/>
    <w:rsid w:val="00443E26"/>
    <w:rsid w:val="00457C1F"/>
    <w:rsid w:val="004642CA"/>
    <w:rsid w:val="004659E6"/>
    <w:rsid w:val="004850A0"/>
    <w:rsid w:val="0048677C"/>
    <w:rsid w:val="0049471C"/>
    <w:rsid w:val="00495BDA"/>
    <w:rsid w:val="00496AEA"/>
    <w:rsid w:val="004A5F98"/>
    <w:rsid w:val="004B4D76"/>
    <w:rsid w:val="004C01EB"/>
    <w:rsid w:val="004C0615"/>
    <w:rsid w:val="004E6347"/>
    <w:rsid w:val="004E6C37"/>
    <w:rsid w:val="004F0559"/>
    <w:rsid w:val="004F172E"/>
    <w:rsid w:val="004F791D"/>
    <w:rsid w:val="00502CA7"/>
    <w:rsid w:val="0051187C"/>
    <w:rsid w:val="00521FDB"/>
    <w:rsid w:val="00524AF2"/>
    <w:rsid w:val="00560F82"/>
    <w:rsid w:val="00561122"/>
    <w:rsid w:val="005677CC"/>
    <w:rsid w:val="00577DDB"/>
    <w:rsid w:val="00590A41"/>
    <w:rsid w:val="00594E04"/>
    <w:rsid w:val="0059541B"/>
    <w:rsid w:val="00597B61"/>
    <w:rsid w:val="005A3AE2"/>
    <w:rsid w:val="005B502A"/>
    <w:rsid w:val="005C2AF3"/>
    <w:rsid w:val="005C4392"/>
    <w:rsid w:val="005D0152"/>
    <w:rsid w:val="005E6BDB"/>
    <w:rsid w:val="005F226E"/>
    <w:rsid w:val="005F2C79"/>
    <w:rsid w:val="0060344F"/>
    <w:rsid w:val="00606552"/>
    <w:rsid w:val="00607AF2"/>
    <w:rsid w:val="00611A43"/>
    <w:rsid w:val="00611F5B"/>
    <w:rsid w:val="00621C82"/>
    <w:rsid w:val="00625798"/>
    <w:rsid w:val="00625814"/>
    <w:rsid w:val="00625E8C"/>
    <w:rsid w:val="00627A00"/>
    <w:rsid w:val="00641D0E"/>
    <w:rsid w:val="0064480B"/>
    <w:rsid w:val="00644CB1"/>
    <w:rsid w:val="00650087"/>
    <w:rsid w:val="00657D18"/>
    <w:rsid w:val="00660474"/>
    <w:rsid w:val="00665D08"/>
    <w:rsid w:val="00667C8E"/>
    <w:rsid w:val="006706FF"/>
    <w:rsid w:val="006707BE"/>
    <w:rsid w:val="006719C2"/>
    <w:rsid w:val="00683AFB"/>
    <w:rsid w:val="00683EBF"/>
    <w:rsid w:val="00684CFF"/>
    <w:rsid w:val="006B3FCA"/>
    <w:rsid w:val="006B51C2"/>
    <w:rsid w:val="006C40AA"/>
    <w:rsid w:val="006C50B7"/>
    <w:rsid w:val="006C647B"/>
    <w:rsid w:val="006E54E6"/>
    <w:rsid w:val="006E64F8"/>
    <w:rsid w:val="006E7E79"/>
    <w:rsid w:val="006F1675"/>
    <w:rsid w:val="006F17F5"/>
    <w:rsid w:val="006F3FE0"/>
    <w:rsid w:val="00707057"/>
    <w:rsid w:val="007306ED"/>
    <w:rsid w:val="007330E6"/>
    <w:rsid w:val="00734877"/>
    <w:rsid w:val="00740786"/>
    <w:rsid w:val="00755262"/>
    <w:rsid w:val="00755FF9"/>
    <w:rsid w:val="00772BA0"/>
    <w:rsid w:val="00792A32"/>
    <w:rsid w:val="007A7D63"/>
    <w:rsid w:val="007B7C44"/>
    <w:rsid w:val="007D2B13"/>
    <w:rsid w:val="007D6B62"/>
    <w:rsid w:val="007D77E1"/>
    <w:rsid w:val="007E3FAA"/>
    <w:rsid w:val="007E6E64"/>
    <w:rsid w:val="007E7E6A"/>
    <w:rsid w:val="00800E3E"/>
    <w:rsid w:val="008114ED"/>
    <w:rsid w:val="00822C06"/>
    <w:rsid w:val="00826BA3"/>
    <w:rsid w:val="00837497"/>
    <w:rsid w:val="00837B58"/>
    <w:rsid w:val="00842EC2"/>
    <w:rsid w:val="00843992"/>
    <w:rsid w:val="008504BF"/>
    <w:rsid w:val="00852585"/>
    <w:rsid w:val="008761E9"/>
    <w:rsid w:val="008A18ED"/>
    <w:rsid w:val="008A2813"/>
    <w:rsid w:val="008B6191"/>
    <w:rsid w:val="008C674D"/>
    <w:rsid w:val="008C69AF"/>
    <w:rsid w:val="008C7CEE"/>
    <w:rsid w:val="00901C18"/>
    <w:rsid w:val="00903F05"/>
    <w:rsid w:val="00905C85"/>
    <w:rsid w:val="00910393"/>
    <w:rsid w:val="00930C65"/>
    <w:rsid w:val="0094277A"/>
    <w:rsid w:val="00945CE6"/>
    <w:rsid w:val="00946AE8"/>
    <w:rsid w:val="0095156E"/>
    <w:rsid w:val="009567E4"/>
    <w:rsid w:val="00956966"/>
    <w:rsid w:val="0097104A"/>
    <w:rsid w:val="00981618"/>
    <w:rsid w:val="00995AB0"/>
    <w:rsid w:val="0099741D"/>
    <w:rsid w:val="00997AA1"/>
    <w:rsid w:val="009D2553"/>
    <w:rsid w:val="009D6B82"/>
    <w:rsid w:val="009D7C4D"/>
    <w:rsid w:val="00A23110"/>
    <w:rsid w:val="00A36F33"/>
    <w:rsid w:val="00A407C4"/>
    <w:rsid w:val="00A442C0"/>
    <w:rsid w:val="00A544BF"/>
    <w:rsid w:val="00A56D29"/>
    <w:rsid w:val="00A62318"/>
    <w:rsid w:val="00A643BE"/>
    <w:rsid w:val="00A65112"/>
    <w:rsid w:val="00A77638"/>
    <w:rsid w:val="00A85060"/>
    <w:rsid w:val="00A87336"/>
    <w:rsid w:val="00A9607A"/>
    <w:rsid w:val="00A969E3"/>
    <w:rsid w:val="00AA658A"/>
    <w:rsid w:val="00AB5251"/>
    <w:rsid w:val="00AC3FD8"/>
    <w:rsid w:val="00B21017"/>
    <w:rsid w:val="00B269DC"/>
    <w:rsid w:val="00B26DE7"/>
    <w:rsid w:val="00B407BA"/>
    <w:rsid w:val="00B41642"/>
    <w:rsid w:val="00B44D6A"/>
    <w:rsid w:val="00B512F9"/>
    <w:rsid w:val="00B57628"/>
    <w:rsid w:val="00B91E41"/>
    <w:rsid w:val="00BA65E1"/>
    <w:rsid w:val="00BB2CE8"/>
    <w:rsid w:val="00BB6D18"/>
    <w:rsid w:val="00BC0D25"/>
    <w:rsid w:val="00BE369A"/>
    <w:rsid w:val="00C05F21"/>
    <w:rsid w:val="00C07716"/>
    <w:rsid w:val="00C11C0E"/>
    <w:rsid w:val="00C169F3"/>
    <w:rsid w:val="00C20518"/>
    <w:rsid w:val="00C340D4"/>
    <w:rsid w:val="00C35003"/>
    <w:rsid w:val="00C4226C"/>
    <w:rsid w:val="00C4384F"/>
    <w:rsid w:val="00C47FEA"/>
    <w:rsid w:val="00C53A7F"/>
    <w:rsid w:val="00C55C92"/>
    <w:rsid w:val="00C60E5E"/>
    <w:rsid w:val="00C6280B"/>
    <w:rsid w:val="00C66953"/>
    <w:rsid w:val="00C821EE"/>
    <w:rsid w:val="00C84FEC"/>
    <w:rsid w:val="00C87A0E"/>
    <w:rsid w:val="00CA03B8"/>
    <w:rsid w:val="00CA506F"/>
    <w:rsid w:val="00CB65C2"/>
    <w:rsid w:val="00CB6A96"/>
    <w:rsid w:val="00CD35EF"/>
    <w:rsid w:val="00CD37DB"/>
    <w:rsid w:val="00CE0DD1"/>
    <w:rsid w:val="00CE2157"/>
    <w:rsid w:val="00D10DE0"/>
    <w:rsid w:val="00D15914"/>
    <w:rsid w:val="00D27670"/>
    <w:rsid w:val="00D31B2D"/>
    <w:rsid w:val="00D33536"/>
    <w:rsid w:val="00D40E59"/>
    <w:rsid w:val="00D43575"/>
    <w:rsid w:val="00D466E2"/>
    <w:rsid w:val="00D4792A"/>
    <w:rsid w:val="00D52CE1"/>
    <w:rsid w:val="00D55305"/>
    <w:rsid w:val="00D57079"/>
    <w:rsid w:val="00D604CF"/>
    <w:rsid w:val="00D759FE"/>
    <w:rsid w:val="00D866D4"/>
    <w:rsid w:val="00D91544"/>
    <w:rsid w:val="00D917C6"/>
    <w:rsid w:val="00DA764C"/>
    <w:rsid w:val="00DB2EFE"/>
    <w:rsid w:val="00DB5A70"/>
    <w:rsid w:val="00DC00FF"/>
    <w:rsid w:val="00DE0E1A"/>
    <w:rsid w:val="00DE1CCA"/>
    <w:rsid w:val="00DE435E"/>
    <w:rsid w:val="00DF22EA"/>
    <w:rsid w:val="00DF2E92"/>
    <w:rsid w:val="00E07009"/>
    <w:rsid w:val="00E11033"/>
    <w:rsid w:val="00E1234F"/>
    <w:rsid w:val="00E30C94"/>
    <w:rsid w:val="00E409AD"/>
    <w:rsid w:val="00E5196B"/>
    <w:rsid w:val="00E577FC"/>
    <w:rsid w:val="00E57BF2"/>
    <w:rsid w:val="00E71778"/>
    <w:rsid w:val="00E93A2A"/>
    <w:rsid w:val="00EE1815"/>
    <w:rsid w:val="00EE21D2"/>
    <w:rsid w:val="00EE5877"/>
    <w:rsid w:val="00EF0AD1"/>
    <w:rsid w:val="00EF52EA"/>
    <w:rsid w:val="00EF7062"/>
    <w:rsid w:val="00F02A18"/>
    <w:rsid w:val="00F21235"/>
    <w:rsid w:val="00F21D72"/>
    <w:rsid w:val="00F26122"/>
    <w:rsid w:val="00F26E5D"/>
    <w:rsid w:val="00F34B04"/>
    <w:rsid w:val="00F548C8"/>
    <w:rsid w:val="00F565AE"/>
    <w:rsid w:val="00F611F7"/>
    <w:rsid w:val="00F6177B"/>
    <w:rsid w:val="00F626DA"/>
    <w:rsid w:val="00F643A3"/>
    <w:rsid w:val="00F6547E"/>
    <w:rsid w:val="00F71CDD"/>
    <w:rsid w:val="00F75D01"/>
    <w:rsid w:val="00F95328"/>
    <w:rsid w:val="00FA13F7"/>
    <w:rsid w:val="00FB25EF"/>
    <w:rsid w:val="00FB6725"/>
    <w:rsid w:val="00FC0333"/>
    <w:rsid w:val="00FD20A3"/>
    <w:rsid w:val="00FD6544"/>
    <w:rsid w:val="00FE4368"/>
    <w:rsid w:val="00FE4FF7"/>
    <w:rsid w:val="00FF3C9F"/>
    <w:rsid w:val="00FF427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40E59"/>
  </w:style>
  <w:style w:type="paragraph" w:styleId="Heading1">
    <w:name w:val="heading 1"/>
    <w:basedOn w:val="Normal"/>
    <w:next w:val="Normal"/>
    <w:link w:val="Heading1Char"/>
    <w:uiPriority w:val="9"/>
    <w:qFormat/>
    <w:rsid w:val="00D40E59"/>
    <w:pPr>
      <w:keepNext/>
      <w:keepLines/>
      <w:spacing w:before="400" w:after="120"/>
      <w:outlineLvl w:val="0"/>
    </w:pPr>
    <w:rPr>
      <w:sz w:val="40"/>
      <w:szCs w:val="40"/>
    </w:rPr>
  </w:style>
  <w:style w:type="paragraph" w:styleId="Heading2">
    <w:name w:val="heading 2"/>
    <w:basedOn w:val="Normal"/>
    <w:next w:val="Normal"/>
    <w:qFormat/>
    <w:rsid w:val="00D40E59"/>
    <w:pPr>
      <w:keepNext/>
      <w:keepLines/>
      <w:spacing w:before="360" w:after="120"/>
      <w:outlineLvl w:val="1"/>
    </w:pPr>
    <w:rPr>
      <w:sz w:val="32"/>
      <w:szCs w:val="32"/>
    </w:rPr>
  </w:style>
  <w:style w:type="paragraph" w:styleId="Heading3">
    <w:name w:val="heading 3"/>
    <w:basedOn w:val="Normal"/>
    <w:next w:val="Normal"/>
    <w:qFormat/>
    <w:rsid w:val="00D40E59"/>
    <w:pPr>
      <w:keepNext/>
      <w:keepLines/>
      <w:spacing w:before="320" w:after="80"/>
      <w:outlineLvl w:val="2"/>
    </w:pPr>
    <w:rPr>
      <w:color w:val="434343"/>
      <w:sz w:val="28"/>
      <w:szCs w:val="28"/>
    </w:rPr>
  </w:style>
  <w:style w:type="paragraph" w:styleId="Heading4">
    <w:name w:val="heading 4"/>
    <w:basedOn w:val="Normal"/>
    <w:next w:val="Normal"/>
    <w:qFormat/>
    <w:rsid w:val="00D40E59"/>
    <w:pPr>
      <w:keepNext/>
      <w:keepLines/>
      <w:spacing w:before="280" w:after="80"/>
      <w:outlineLvl w:val="3"/>
    </w:pPr>
    <w:rPr>
      <w:color w:val="666666"/>
      <w:sz w:val="24"/>
      <w:szCs w:val="24"/>
    </w:rPr>
  </w:style>
  <w:style w:type="paragraph" w:styleId="Heading5">
    <w:name w:val="heading 5"/>
    <w:basedOn w:val="Normal"/>
    <w:next w:val="Normal"/>
    <w:rsid w:val="00D40E59"/>
    <w:pPr>
      <w:keepNext/>
      <w:keepLines/>
      <w:spacing w:before="240" w:after="80"/>
      <w:outlineLvl w:val="4"/>
    </w:pPr>
    <w:rPr>
      <w:color w:val="666666"/>
    </w:rPr>
  </w:style>
  <w:style w:type="paragraph" w:styleId="Heading6">
    <w:name w:val="heading 6"/>
    <w:basedOn w:val="Normal"/>
    <w:next w:val="Normal"/>
    <w:rsid w:val="00D40E59"/>
    <w:pPr>
      <w:keepNext/>
      <w:keepLines/>
      <w:spacing w:before="240" w:after="80"/>
      <w:outlineLvl w:val="5"/>
    </w:pPr>
    <w:rPr>
      <w:i/>
      <w:color w:val="666666"/>
    </w:rPr>
  </w:style>
  <w:style w:type="paragraph" w:styleId="Heading7">
    <w:name w:val="heading 7"/>
    <w:basedOn w:val="Normal"/>
    <w:next w:val="Normal"/>
    <w:link w:val="Heading7Char"/>
    <w:uiPriority w:val="9"/>
    <w:unhideWhenUsed/>
    <w:qFormat/>
    <w:rsid w:val="00644CB1"/>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unhideWhenUsed/>
    <w:qFormat/>
    <w:rsid w:val="00644CB1"/>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644CB1"/>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40E59"/>
    <w:pPr>
      <w:keepNext/>
      <w:keepLines/>
      <w:spacing w:after="60"/>
    </w:pPr>
    <w:rPr>
      <w:sz w:val="52"/>
      <w:szCs w:val="52"/>
    </w:rPr>
  </w:style>
  <w:style w:type="paragraph" w:styleId="Subtitle">
    <w:name w:val="Subtitle"/>
    <w:basedOn w:val="Normal"/>
    <w:next w:val="Normal"/>
    <w:rsid w:val="00D40E59"/>
    <w:pPr>
      <w:keepNext/>
      <w:keepLines/>
      <w:spacing w:after="320"/>
    </w:pPr>
    <w:rPr>
      <w:color w:val="666666"/>
      <w:sz w:val="30"/>
      <w:szCs w:val="30"/>
    </w:rPr>
  </w:style>
  <w:style w:type="paragraph" w:styleId="CommentText">
    <w:name w:val="annotation text"/>
    <w:basedOn w:val="Normal"/>
    <w:link w:val="CommentTextChar"/>
    <w:uiPriority w:val="99"/>
    <w:unhideWhenUsed/>
    <w:rsid w:val="00D40E59"/>
    <w:pPr>
      <w:spacing w:line="240" w:lineRule="auto"/>
    </w:pPr>
    <w:rPr>
      <w:sz w:val="20"/>
      <w:szCs w:val="20"/>
    </w:rPr>
  </w:style>
  <w:style w:type="character" w:customStyle="1" w:styleId="CommentTextChar">
    <w:name w:val="Comment Text Char"/>
    <w:basedOn w:val="DefaultParagraphFont"/>
    <w:link w:val="CommentText"/>
    <w:uiPriority w:val="99"/>
    <w:rsid w:val="00D40E59"/>
    <w:rPr>
      <w:sz w:val="20"/>
      <w:szCs w:val="20"/>
    </w:rPr>
  </w:style>
  <w:style w:type="character" w:styleId="CommentReference">
    <w:name w:val="annotation reference"/>
    <w:basedOn w:val="DefaultParagraphFont"/>
    <w:uiPriority w:val="99"/>
    <w:semiHidden/>
    <w:unhideWhenUsed/>
    <w:rsid w:val="00D40E59"/>
    <w:rPr>
      <w:sz w:val="16"/>
      <w:szCs w:val="16"/>
    </w:rPr>
  </w:style>
  <w:style w:type="paragraph" w:styleId="BalloonText">
    <w:name w:val="Balloon Text"/>
    <w:basedOn w:val="Normal"/>
    <w:link w:val="BalloonTextChar"/>
    <w:uiPriority w:val="99"/>
    <w:semiHidden/>
    <w:unhideWhenUsed/>
    <w:rsid w:val="00905C8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C85"/>
    <w:rPr>
      <w:rFonts w:ascii="Segoe UI" w:hAnsi="Segoe UI" w:cs="Segoe UI"/>
      <w:sz w:val="18"/>
      <w:szCs w:val="18"/>
    </w:rPr>
  </w:style>
  <w:style w:type="paragraph" w:styleId="Header">
    <w:name w:val="header"/>
    <w:basedOn w:val="Normal"/>
    <w:link w:val="HeaderChar"/>
    <w:uiPriority w:val="99"/>
    <w:unhideWhenUsed/>
    <w:rsid w:val="00905C85"/>
    <w:pPr>
      <w:tabs>
        <w:tab w:val="center" w:pos="4320"/>
        <w:tab w:val="right" w:pos="8640"/>
      </w:tabs>
      <w:spacing w:line="240" w:lineRule="auto"/>
    </w:pPr>
  </w:style>
  <w:style w:type="character" w:customStyle="1" w:styleId="HeaderChar">
    <w:name w:val="Header Char"/>
    <w:basedOn w:val="DefaultParagraphFont"/>
    <w:link w:val="Header"/>
    <w:uiPriority w:val="99"/>
    <w:rsid w:val="00905C85"/>
  </w:style>
  <w:style w:type="paragraph" w:styleId="Footer">
    <w:name w:val="footer"/>
    <w:basedOn w:val="Normal"/>
    <w:link w:val="FooterChar"/>
    <w:uiPriority w:val="99"/>
    <w:unhideWhenUsed/>
    <w:rsid w:val="00905C85"/>
    <w:pPr>
      <w:tabs>
        <w:tab w:val="center" w:pos="4320"/>
        <w:tab w:val="right" w:pos="8640"/>
      </w:tabs>
      <w:spacing w:line="240" w:lineRule="auto"/>
    </w:pPr>
  </w:style>
  <w:style w:type="character" w:customStyle="1" w:styleId="FooterChar">
    <w:name w:val="Footer Char"/>
    <w:basedOn w:val="DefaultParagraphFont"/>
    <w:link w:val="Footer"/>
    <w:uiPriority w:val="99"/>
    <w:rsid w:val="00905C85"/>
  </w:style>
  <w:style w:type="paragraph" w:styleId="TableofFigures">
    <w:name w:val="table of figures"/>
    <w:basedOn w:val="Normal"/>
    <w:next w:val="Normal"/>
    <w:uiPriority w:val="99"/>
    <w:unhideWhenUsed/>
    <w:rsid w:val="00905C85"/>
    <w:pPr>
      <w:bidi/>
      <w:ind w:left="440" w:hanging="440"/>
    </w:pPr>
    <w:rPr>
      <w:rFonts w:asciiTheme="minorHAnsi" w:hAnsiTheme="minorHAnsi" w:cs="Times New Roman"/>
      <w:b/>
      <w:bCs/>
      <w:sz w:val="20"/>
      <w:szCs w:val="24"/>
    </w:rPr>
  </w:style>
  <w:style w:type="paragraph" w:styleId="Caption">
    <w:name w:val="caption"/>
    <w:basedOn w:val="Normal"/>
    <w:next w:val="Normal"/>
    <w:uiPriority w:val="35"/>
    <w:unhideWhenUsed/>
    <w:qFormat/>
    <w:rsid w:val="00905C85"/>
    <w:pPr>
      <w:spacing w:after="200" w:line="240" w:lineRule="auto"/>
    </w:pPr>
    <w:rPr>
      <w:i/>
      <w:iCs/>
      <w:color w:val="1F497D" w:themeColor="text2"/>
      <w:sz w:val="18"/>
      <w:szCs w:val="18"/>
    </w:rPr>
  </w:style>
  <w:style w:type="paragraph" w:styleId="CommentSubject">
    <w:name w:val="annotation subject"/>
    <w:basedOn w:val="CommentText"/>
    <w:next w:val="CommentText"/>
    <w:link w:val="CommentSubjectChar"/>
    <w:uiPriority w:val="99"/>
    <w:semiHidden/>
    <w:unhideWhenUsed/>
    <w:rsid w:val="005F226E"/>
    <w:rPr>
      <w:b/>
      <w:bCs/>
    </w:rPr>
  </w:style>
  <w:style w:type="character" w:customStyle="1" w:styleId="CommentSubjectChar">
    <w:name w:val="Comment Subject Char"/>
    <w:basedOn w:val="CommentTextChar"/>
    <w:link w:val="CommentSubject"/>
    <w:uiPriority w:val="99"/>
    <w:semiHidden/>
    <w:rsid w:val="005F226E"/>
    <w:rPr>
      <w:b/>
      <w:bCs/>
      <w:sz w:val="20"/>
      <w:szCs w:val="20"/>
    </w:rPr>
  </w:style>
  <w:style w:type="paragraph" w:styleId="EndnoteText">
    <w:name w:val="endnote text"/>
    <w:basedOn w:val="Normal"/>
    <w:link w:val="EndnoteTextChar"/>
    <w:uiPriority w:val="99"/>
    <w:semiHidden/>
    <w:unhideWhenUsed/>
    <w:rsid w:val="005A3AE2"/>
    <w:pPr>
      <w:spacing w:line="240" w:lineRule="auto"/>
    </w:pPr>
    <w:rPr>
      <w:sz w:val="20"/>
      <w:szCs w:val="20"/>
    </w:rPr>
  </w:style>
  <w:style w:type="character" w:customStyle="1" w:styleId="EndnoteTextChar">
    <w:name w:val="Endnote Text Char"/>
    <w:basedOn w:val="DefaultParagraphFont"/>
    <w:link w:val="EndnoteText"/>
    <w:uiPriority w:val="99"/>
    <w:semiHidden/>
    <w:rsid w:val="005A3AE2"/>
    <w:rPr>
      <w:sz w:val="20"/>
      <w:szCs w:val="20"/>
    </w:rPr>
  </w:style>
  <w:style w:type="character" w:styleId="EndnoteReference">
    <w:name w:val="endnote reference"/>
    <w:basedOn w:val="DefaultParagraphFont"/>
    <w:uiPriority w:val="99"/>
    <w:semiHidden/>
    <w:unhideWhenUsed/>
    <w:rsid w:val="005A3AE2"/>
    <w:rPr>
      <w:vertAlign w:val="superscript"/>
    </w:rPr>
  </w:style>
  <w:style w:type="paragraph" w:styleId="FootnoteText">
    <w:name w:val="footnote text"/>
    <w:basedOn w:val="Normal"/>
    <w:link w:val="FootnoteTextChar"/>
    <w:uiPriority w:val="99"/>
    <w:semiHidden/>
    <w:unhideWhenUsed/>
    <w:rsid w:val="00F75D01"/>
    <w:pPr>
      <w:spacing w:line="240" w:lineRule="auto"/>
    </w:pPr>
    <w:rPr>
      <w:sz w:val="20"/>
      <w:szCs w:val="20"/>
    </w:rPr>
  </w:style>
  <w:style w:type="character" w:customStyle="1" w:styleId="FootnoteTextChar">
    <w:name w:val="Footnote Text Char"/>
    <w:basedOn w:val="DefaultParagraphFont"/>
    <w:link w:val="FootnoteText"/>
    <w:uiPriority w:val="99"/>
    <w:semiHidden/>
    <w:rsid w:val="00F75D01"/>
    <w:rPr>
      <w:sz w:val="20"/>
      <w:szCs w:val="20"/>
    </w:rPr>
  </w:style>
  <w:style w:type="character" w:styleId="FootnoteReference">
    <w:name w:val="footnote reference"/>
    <w:basedOn w:val="DefaultParagraphFont"/>
    <w:uiPriority w:val="99"/>
    <w:semiHidden/>
    <w:unhideWhenUsed/>
    <w:rsid w:val="00F75D01"/>
    <w:rPr>
      <w:vertAlign w:val="superscript"/>
    </w:rPr>
  </w:style>
  <w:style w:type="character" w:customStyle="1" w:styleId="Heading1Char">
    <w:name w:val="Heading 1 Char"/>
    <w:basedOn w:val="DefaultParagraphFont"/>
    <w:link w:val="Heading1"/>
    <w:uiPriority w:val="9"/>
    <w:rsid w:val="00F75D01"/>
    <w:rPr>
      <w:sz w:val="40"/>
      <w:szCs w:val="40"/>
    </w:rPr>
  </w:style>
  <w:style w:type="paragraph" w:styleId="Bibliography">
    <w:name w:val="Bibliography"/>
    <w:basedOn w:val="Normal"/>
    <w:next w:val="Normal"/>
    <w:uiPriority w:val="37"/>
    <w:unhideWhenUsed/>
    <w:rsid w:val="00F75D01"/>
  </w:style>
  <w:style w:type="paragraph" w:styleId="TOCHeading">
    <w:name w:val="TOC Heading"/>
    <w:basedOn w:val="Heading1"/>
    <w:next w:val="Normal"/>
    <w:uiPriority w:val="39"/>
    <w:unhideWhenUsed/>
    <w:qFormat/>
    <w:rsid w:val="004E6C37"/>
    <w:pPr>
      <w:bidi/>
      <w:spacing w:before="240" w:after="0" w:line="259" w:lineRule="auto"/>
      <w:outlineLvl w:val="9"/>
    </w:pPr>
    <w:rPr>
      <w:rFonts w:asciiTheme="majorHAnsi" w:eastAsiaTheme="majorEastAsia" w:hAnsiTheme="majorHAnsi" w:cstheme="majorBidi"/>
      <w:color w:val="365F91" w:themeColor="accent1" w:themeShade="BF"/>
      <w:sz w:val="32"/>
      <w:szCs w:val="32"/>
      <w:rtl/>
      <w:cs/>
      <w:lang w:bidi="he-IL"/>
    </w:rPr>
  </w:style>
  <w:style w:type="paragraph" w:styleId="TOC1">
    <w:name w:val="toc 1"/>
    <w:basedOn w:val="Normal"/>
    <w:next w:val="Normal"/>
    <w:autoRedefine/>
    <w:uiPriority w:val="39"/>
    <w:unhideWhenUsed/>
    <w:rsid w:val="004E6C37"/>
    <w:pPr>
      <w:spacing w:after="100"/>
    </w:pPr>
  </w:style>
  <w:style w:type="character" w:styleId="Hyperlink">
    <w:name w:val="Hyperlink"/>
    <w:basedOn w:val="DefaultParagraphFont"/>
    <w:uiPriority w:val="99"/>
    <w:unhideWhenUsed/>
    <w:rsid w:val="004E6C37"/>
    <w:rPr>
      <w:color w:val="0000FF" w:themeColor="hyperlink"/>
      <w:u w:val="single"/>
    </w:rPr>
  </w:style>
  <w:style w:type="character" w:customStyle="1" w:styleId="Heading7Char">
    <w:name w:val="Heading 7 Char"/>
    <w:basedOn w:val="DefaultParagraphFont"/>
    <w:link w:val="Heading7"/>
    <w:uiPriority w:val="9"/>
    <w:rsid w:val="00644CB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rsid w:val="00644C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644CB1"/>
    <w:rPr>
      <w:rFonts w:asciiTheme="majorHAnsi" w:eastAsiaTheme="majorEastAsia" w:hAnsiTheme="majorHAnsi" w:cstheme="majorBidi"/>
      <w:i/>
      <w:iCs/>
      <w:color w:val="272727" w:themeColor="text1" w:themeTint="D8"/>
      <w:sz w:val="21"/>
      <w:szCs w:val="21"/>
    </w:rPr>
  </w:style>
  <w:style w:type="character" w:styleId="SubtleEmphasis">
    <w:name w:val="Subtle Emphasis"/>
    <w:basedOn w:val="DefaultParagraphFont"/>
    <w:uiPriority w:val="19"/>
    <w:qFormat/>
    <w:rsid w:val="00644CB1"/>
    <w:rPr>
      <w:i/>
      <w:iCs/>
      <w:color w:val="404040" w:themeColor="text1" w:themeTint="BF"/>
    </w:rPr>
  </w:style>
  <w:style w:type="character" w:styleId="PlaceholderText">
    <w:name w:val="Placeholder Text"/>
    <w:basedOn w:val="DefaultParagraphFont"/>
    <w:uiPriority w:val="99"/>
    <w:semiHidden/>
    <w:rsid w:val="00D466E2"/>
    <w:rPr>
      <w:color w:val="808080"/>
    </w:rPr>
  </w:style>
  <w:style w:type="paragraph" w:styleId="TOC2">
    <w:name w:val="toc 2"/>
    <w:basedOn w:val="Normal"/>
    <w:next w:val="Normal"/>
    <w:autoRedefine/>
    <w:uiPriority w:val="39"/>
    <w:unhideWhenUsed/>
    <w:rsid w:val="00277874"/>
    <w:pPr>
      <w:tabs>
        <w:tab w:val="left" w:pos="440"/>
        <w:tab w:val="right" w:leader="dot" w:pos="8630"/>
      </w:tabs>
      <w:bidi/>
      <w:spacing w:after="100"/>
      <w:ind w:left="220"/>
    </w:pPr>
  </w:style>
  <w:style w:type="paragraph" w:styleId="TOC3">
    <w:name w:val="toc 3"/>
    <w:basedOn w:val="Normal"/>
    <w:next w:val="Normal"/>
    <w:autoRedefine/>
    <w:uiPriority w:val="39"/>
    <w:unhideWhenUsed/>
    <w:rsid w:val="00FB25EF"/>
    <w:pPr>
      <w:tabs>
        <w:tab w:val="right" w:leader="dot" w:pos="8630"/>
      </w:tabs>
      <w:bidi/>
      <w:spacing w:after="100"/>
      <w:ind w:left="440"/>
    </w:pPr>
    <w:rPr>
      <w:i/>
      <w:iCs/>
      <w:noProof/>
    </w:rPr>
  </w:style>
  <w:style w:type="paragraph" w:styleId="NormalWeb">
    <w:name w:val="Normal (Web)"/>
    <w:basedOn w:val="Normal"/>
    <w:uiPriority w:val="99"/>
    <w:unhideWhenUsed/>
    <w:rsid w:val="005C4392"/>
    <w:pPr>
      <w:spacing w:before="100" w:beforeAutospacing="1" w:after="100" w:afterAutospacing="1" w:line="240" w:lineRule="auto"/>
    </w:pPr>
    <w:rPr>
      <w:rFonts w:ascii="Times New Roman" w:eastAsia="Times New Roman" w:hAnsi="Times New Roman" w:cs="Times New Roman"/>
      <w:sz w:val="24"/>
      <w:szCs w:val="24"/>
      <w:lang w:bidi="he-IL"/>
    </w:rPr>
  </w:style>
  <w:style w:type="paragraph" w:styleId="NoSpacing">
    <w:name w:val="No Spacing"/>
    <w:uiPriority w:val="1"/>
    <w:qFormat/>
    <w:rsid w:val="005C4392"/>
    <w:pPr>
      <w:spacing w:line="240" w:lineRule="auto"/>
    </w:pPr>
  </w:style>
  <w:style w:type="paragraph" w:customStyle="1" w:styleId="1">
    <w:name w:val="רגיל1"/>
    <w:rsid w:val="00FB6725"/>
    <w:rPr>
      <w:lang w:val="en-GB" w:eastAsia="en-GB" w:bidi="he-IL"/>
    </w:rPr>
  </w:style>
  <w:style w:type="table" w:styleId="TableGrid">
    <w:name w:val="Table Grid"/>
    <w:basedOn w:val="TableNormal"/>
    <w:uiPriority w:val="59"/>
    <w:rsid w:val="00FB6725"/>
    <w:pPr>
      <w:spacing w:line="240" w:lineRule="auto"/>
    </w:pPr>
    <w:rPr>
      <w:lang w:val="en-GB" w:eastAsia="en-GB" w:bidi="he-I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11">
    <w:name w:val="sc11"/>
    <w:basedOn w:val="DefaultParagraphFont"/>
    <w:rsid w:val="00FB6725"/>
    <w:rPr>
      <w:rFonts w:ascii="Courier New" w:hAnsi="Courier New" w:cs="Courier New" w:hint="default"/>
      <w:color w:val="000000"/>
      <w:sz w:val="20"/>
      <w:szCs w:val="20"/>
    </w:rPr>
  </w:style>
  <w:style w:type="character" w:customStyle="1" w:styleId="sc0">
    <w:name w:val="sc0"/>
    <w:basedOn w:val="DefaultParagraphFont"/>
    <w:rsid w:val="00FB6725"/>
    <w:rPr>
      <w:rFonts w:ascii="Courier New" w:hAnsi="Courier New" w:cs="Courier New" w:hint="default"/>
      <w:color w:val="000000"/>
      <w:sz w:val="20"/>
      <w:szCs w:val="20"/>
    </w:rPr>
  </w:style>
  <w:style w:type="character" w:customStyle="1" w:styleId="sc71">
    <w:name w:val="sc71"/>
    <w:basedOn w:val="DefaultParagraphFont"/>
    <w:rsid w:val="00FB6725"/>
    <w:rPr>
      <w:rFonts w:ascii="Courier New" w:hAnsi="Courier New" w:cs="Courier New" w:hint="default"/>
      <w:color w:val="FF8000"/>
      <w:sz w:val="20"/>
      <w:szCs w:val="20"/>
    </w:rPr>
  </w:style>
  <w:style w:type="character" w:customStyle="1" w:styleId="sc51">
    <w:name w:val="sc51"/>
    <w:basedOn w:val="DefaultParagraphFont"/>
    <w:rsid w:val="00FB6725"/>
    <w:rPr>
      <w:rFonts w:ascii="Courier New" w:hAnsi="Courier New" w:cs="Courier New" w:hint="default"/>
      <w:b/>
      <w:bCs/>
      <w:color w:val="0000FF"/>
      <w:sz w:val="20"/>
      <w:szCs w:val="20"/>
    </w:rPr>
  </w:style>
  <w:style w:type="character" w:customStyle="1" w:styleId="sc101">
    <w:name w:val="sc101"/>
    <w:basedOn w:val="DefaultParagraphFont"/>
    <w:rsid w:val="00FB6725"/>
    <w:rPr>
      <w:rFonts w:ascii="Courier New" w:hAnsi="Courier New" w:cs="Courier New" w:hint="default"/>
      <w:b/>
      <w:bCs/>
      <w:color w:val="000080"/>
      <w:sz w:val="20"/>
      <w:szCs w:val="20"/>
    </w:rPr>
  </w:style>
  <w:style w:type="character" w:customStyle="1" w:styleId="sc31">
    <w:name w:val="sc31"/>
    <w:basedOn w:val="DefaultParagraphFont"/>
    <w:rsid w:val="00FB6725"/>
    <w:rPr>
      <w:rFonts w:ascii="Courier New" w:hAnsi="Courier New" w:cs="Courier New" w:hint="default"/>
      <w:color w:val="808080"/>
      <w:sz w:val="20"/>
      <w:szCs w:val="20"/>
    </w:rPr>
  </w:style>
  <w:style w:type="character" w:customStyle="1" w:styleId="sc91">
    <w:name w:val="sc91"/>
    <w:basedOn w:val="DefaultParagraphFont"/>
    <w:rsid w:val="00FB6725"/>
    <w:rPr>
      <w:rFonts w:ascii="Courier New" w:hAnsi="Courier New" w:cs="Courier New" w:hint="default"/>
      <w:color w:val="FF00FF"/>
      <w:sz w:val="20"/>
      <w:szCs w:val="20"/>
    </w:rPr>
  </w:style>
  <w:style w:type="character" w:customStyle="1" w:styleId="sc21">
    <w:name w:val="sc21"/>
    <w:basedOn w:val="DefaultParagraphFont"/>
    <w:rsid w:val="00FB6725"/>
    <w:rPr>
      <w:rFonts w:ascii="Courier New" w:hAnsi="Courier New" w:cs="Courier New" w:hint="default"/>
      <w:color w:val="FF0000"/>
      <w:sz w:val="20"/>
      <w:szCs w:val="20"/>
    </w:rPr>
  </w:style>
  <w:style w:type="character" w:customStyle="1" w:styleId="sc41">
    <w:name w:val="sc41"/>
    <w:basedOn w:val="DefaultParagraphFont"/>
    <w:rsid w:val="00FB6725"/>
    <w:rPr>
      <w:rFonts w:ascii="Courier New" w:hAnsi="Courier New" w:cs="Courier New" w:hint="default"/>
      <w:color w:val="808080"/>
      <w:sz w:val="20"/>
      <w:szCs w:val="20"/>
    </w:rPr>
  </w:style>
  <w:style w:type="character" w:styleId="Strong">
    <w:name w:val="Strong"/>
    <w:basedOn w:val="DefaultParagraphFont"/>
    <w:uiPriority w:val="22"/>
    <w:qFormat/>
    <w:rsid w:val="00D604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0246">
      <w:bodyDiv w:val="1"/>
      <w:marLeft w:val="0"/>
      <w:marRight w:val="0"/>
      <w:marTop w:val="0"/>
      <w:marBottom w:val="0"/>
      <w:divBdr>
        <w:top w:val="none" w:sz="0" w:space="0" w:color="auto"/>
        <w:left w:val="none" w:sz="0" w:space="0" w:color="auto"/>
        <w:bottom w:val="none" w:sz="0" w:space="0" w:color="auto"/>
        <w:right w:val="none" w:sz="0" w:space="0" w:color="auto"/>
      </w:divBdr>
    </w:div>
    <w:div w:id="226111406">
      <w:bodyDiv w:val="1"/>
      <w:marLeft w:val="0"/>
      <w:marRight w:val="0"/>
      <w:marTop w:val="0"/>
      <w:marBottom w:val="0"/>
      <w:divBdr>
        <w:top w:val="none" w:sz="0" w:space="0" w:color="auto"/>
        <w:left w:val="none" w:sz="0" w:space="0" w:color="auto"/>
        <w:bottom w:val="none" w:sz="0" w:space="0" w:color="auto"/>
        <w:right w:val="none" w:sz="0" w:space="0" w:color="auto"/>
      </w:divBdr>
    </w:div>
    <w:div w:id="305861161">
      <w:bodyDiv w:val="1"/>
      <w:marLeft w:val="0"/>
      <w:marRight w:val="0"/>
      <w:marTop w:val="0"/>
      <w:marBottom w:val="0"/>
      <w:divBdr>
        <w:top w:val="none" w:sz="0" w:space="0" w:color="auto"/>
        <w:left w:val="none" w:sz="0" w:space="0" w:color="auto"/>
        <w:bottom w:val="none" w:sz="0" w:space="0" w:color="auto"/>
        <w:right w:val="none" w:sz="0" w:space="0" w:color="auto"/>
      </w:divBdr>
    </w:div>
    <w:div w:id="317660669">
      <w:bodyDiv w:val="1"/>
      <w:marLeft w:val="0"/>
      <w:marRight w:val="0"/>
      <w:marTop w:val="0"/>
      <w:marBottom w:val="0"/>
      <w:divBdr>
        <w:top w:val="none" w:sz="0" w:space="0" w:color="auto"/>
        <w:left w:val="none" w:sz="0" w:space="0" w:color="auto"/>
        <w:bottom w:val="none" w:sz="0" w:space="0" w:color="auto"/>
        <w:right w:val="none" w:sz="0" w:space="0" w:color="auto"/>
      </w:divBdr>
    </w:div>
    <w:div w:id="387146049">
      <w:bodyDiv w:val="1"/>
      <w:marLeft w:val="0"/>
      <w:marRight w:val="0"/>
      <w:marTop w:val="0"/>
      <w:marBottom w:val="0"/>
      <w:divBdr>
        <w:top w:val="none" w:sz="0" w:space="0" w:color="auto"/>
        <w:left w:val="none" w:sz="0" w:space="0" w:color="auto"/>
        <w:bottom w:val="none" w:sz="0" w:space="0" w:color="auto"/>
        <w:right w:val="none" w:sz="0" w:space="0" w:color="auto"/>
      </w:divBdr>
    </w:div>
    <w:div w:id="523593408">
      <w:bodyDiv w:val="1"/>
      <w:marLeft w:val="0"/>
      <w:marRight w:val="0"/>
      <w:marTop w:val="0"/>
      <w:marBottom w:val="0"/>
      <w:divBdr>
        <w:top w:val="none" w:sz="0" w:space="0" w:color="auto"/>
        <w:left w:val="none" w:sz="0" w:space="0" w:color="auto"/>
        <w:bottom w:val="none" w:sz="0" w:space="0" w:color="auto"/>
        <w:right w:val="none" w:sz="0" w:space="0" w:color="auto"/>
      </w:divBdr>
    </w:div>
    <w:div w:id="647325071">
      <w:bodyDiv w:val="1"/>
      <w:marLeft w:val="0"/>
      <w:marRight w:val="0"/>
      <w:marTop w:val="0"/>
      <w:marBottom w:val="0"/>
      <w:divBdr>
        <w:top w:val="none" w:sz="0" w:space="0" w:color="auto"/>
        <w:left w:val="none" w:sz="0" w:space="0" w:color="auto"/>
        <w:bottom w:val="none" w:sz="0" w:space="0" w:color="auto"/>
        <w:right w:val="none" w:sz="0" w:space="0" w:color="auto"/>
      </w:divBdr>
    </w:div>
    <w:div w:id="676738704">
      <w:bodyDiv w:val="1"/>
      <w:marLeft w:val="0"/>
      <w:marRight w:val="0"/>
      <w:marTop w:val="0"/>
      <w:marBottom w:val="0"/>
      <w:divBdr>
        <w:top w:val="none" w:sz="0" w:space="0" w:color="auto"/>
        <w:left w:val="none" w:sz="0" w:space="0" w:color="auto"/>
        <w:bottom w:val="none" w:sz="0" w:space="0" w:color="auto"/>
        <w:right w:val="none" w:sz="0" w:space="0" w:color="auto"/>
      </w:divBdr>
    </w:div>
    <w:div w:id="688486305">
      <w:bodyDiv w:val="1"/>
      <w:marLeft w:val="0"/>
      <w:marRight w:val="0"/>
      <w:marTop w:val="0"/>
      <w:marBottom w:val="0"/>
      <w:divBdr>
        <w:top w:val="none" w:sz="0" w:space="0" w:color="auto"/>
        <w:left w:val="none" w:sz="0" w:space="0" w:color="auto"/>
        <w:bottom w:val="none" w:sz="0" w:space="0" w:color="auto"/>
        <w:right w:val="none" w:sz="0" w:space="0" w:color="auto"/>
      </w:divBdr>
    </w:div>
    <w:div w:id="922109329">
      <w:bodyDiv w:val="1"/>
      <w:marLeft w:val="0"/>
      <w:marRight w:val="0"/>
      <w:marTop w:val="0"/>
      <w:marBottom w:val="0"/>
      <w:divBdr>
        <w:top w:val="none" w:sz="0" w:space="0" w:color="auto"/>
        <w:left w:val="none" w:sz="0" w:space="0" w:color="auto"/>
        <w:bottom w:val="none" w:sz="0" w:space="0" w:color="auto"/>
        <w:right w:val="none" w:sz="0" w:space="0" w:color="auto"/>
      </w:divBdr>
    </w:div>
    <w:div w:id="1047411034">
      <w:bodyDiv w:val="1"/>
      <w:marLeft w:val="0"/>
      <w:marRight w:val="0"/>
      <w:marTop w:val="0"/>
      <w:marBottom w:val="0"/>
      <w:divBdr>
        <w:top w:val="none" w:sz="0" w:space="0" w:color="auto"/>
        <w:left w:val="none" w:sz="0" w:space="0" w:color="auto"/>
        <w:bottom w:val="none" w:sz="0" w:space="0" w:color="auto"/>
        <w:right w:val="none" w:sz="0" w:space="0" w:color="auto"/>
      </w:divBdr>
    </w:div>
    <w:div w:id="1067609139">
      <w:bodyDiv w:val="1"/>
      <w:marLeft w:val="0"/>
      <w:marRight w:val="0"/>
      <w:marTop w:val="0"/>
      <w:marBottom w:val="0"/>
      <w:divBdr>
        <w:top w:val="none" w:sz="0" w:space="0" w:color="auto"/>
        <w:left w:val="none" w:sz="0" w:space="0" w:color="auto"/>
        <w:bottom w:val="none" w:sz="0" w:space="0" w:color="auto"/>
        <w:right w:val="none" w:sz="0" w:space="0" w:color="auto"/>
      </w:divBdr>
    </w:div>
    <w:div w:id="1082221723">
      <w:bodyDiv w:val="1"/>
      <w:marLeft w:val="0"/>
      <w:marRight w:val="0"/>
      <w:marTop w:val="0"/>
      <w:marBottom w:val="0"/>
      <w:divBdr>
        <w:top w:val="none" w:sz="0" w:space="0" w:color="auto"/>
        <w:left w:val="none" w:sz="0" w:space="0" w:color="auto"/>
        <w:bottom w:val="none" w:sz="0" w:space="0" w:color="auto"/>
        <w:right w:val="none" w:sz="0" w:space="0" w:color="auto"/>
      </w:divBdr>
    </w:div>
    <w:div w:id="1123303220">
      <w:bodyDiv w:val="1"/>
      <w:marLeft w:val="0"/>
      <w:marRight w:val="0"/>
      <w:marTop w:val="0"/>
      <w:marBottom w:val="0"/>
      <w:divBdr>
        <w:top w:val="none" w:sz="0" w:space="0" w:color="auto"/>
        <w:left w:val="none" w:sz="0" w:space="0" w:color="auto"/>
        <w:bottom w:val="none" w:sz="0" w:space="0" w:color="auto"/>
        <w:right w:val="none" w:sz="0" w:space="0" w:color="auto"/>
      </w:divBdr>
    </w:div>
    <w:div w:id="1174802038">
      <w:bodyDiv w:val="1"/>
      <w:marLeft w:val="0"/>
      <w:marRight w:val="0"/>
      <w:marTop w:val="0"/>
      <w:marBottom w:val="0"/>
      <w:divBdr>
        <w:top w:val="none" w:sz="0" w:space="0" w:color="auto"/>
        <w:left w:val="none" w:sz="0" w:space="0" w:color="auto"/>
        <w:bottom w:val="none" w:sz="0" w:space="0" w:color="auto"/>
        <w:right w:val="none" w:sz="0" w:space="0" w:color="auto"/>
      </w:divBdr>
    </w:div>
    <w:div w:id="1307321546">
      <w:bodyDiv w:val="1"/>
      <w:marLeft w:val="0"/>
      <w:marRight w:val="0"/>
      <w:marTop w:val="0"/>
      <w:marBottom w:val="0"/>
      <w:divBdr>
        <w:top w:val="none" w:sz="0" w:space="0" w:color="auto"/>
        <w:left w:val="none" w:sz="0" w:space="0" w:color="auto"/>
        <w:bottom w:val="none" w:sz="0" w:space="0" w:color="auto"/>
        <w:right w:val="none" w:sz="0" w:space="0" w:color="auto"/>
      </w:divBdr>
    </w:div>
    <w:div w:id="1314527095">
      <w:bodyDiv w:val="1"/>
      <w:marLeft w:val="0"/>
      <w:marRight w:val="0"/>
      <w:marTop w:val="0"/>
      <w:marBottom w:val="0"/>
      <w:divBdr>
        <w:top w:val="none" w:sz="0" w:space="0" w:color="auto"/>
        <w:left w:val="none" w:sz="0" w:space="0" w:color="auto"/>
        <w:bottom w:val="none" w:sz="0" w:space="0" w:color="auto"/>
        <w:right w:val="none" w:sz="0" w:space="0" w:color="auto"/>
      </w:divBdr>
    </w:div>
    <w:div w:id="1405641533">
      <w:bodyDiv w:val="1"/>
      <w:marLeft w:val="0"/>
      <w:marRight w:val="0"/>
      <w:marTop w:val="0"/>
      <w:marBottom w:val="0"/>
      <w:divBdr>
        <w:top w:val="none" w:sz="0" w:space="0" w:color="auto"/>
        <w:left w:val="none" w:sz="0" w:space="0" w:color="auto"/>
        <w:bottom w:val="none" w:sz="0" w:space="0" w:color="auto"/>
        <w:right w:val="none" w:sz="0" w:space="0" w:color="auto"/>
      </w:divBdr>
    </w:div>
    <w:div w:id="1469665941">
      <w:bodyDiv w:val="1"/>
      <w:marLeft w:val="0"/>
      <w:marRight w:val="0"/>
      <w:marTop w:val="0"/>
      <w:marBottom w:val="0"/>
      <w:divBdr>
        <w:top w:val="none" w:sz="0" w:space="0" w:color="auto"/>
        <w:left w:val="none" w:sz="0" w:space="0" w:color="auto"/>
        <w:bottom w:val="none" w:sz="0" w:space="0" w:color="auto"/>
        <w:right w:val="none" w:sz="0" w:space="0" w:color="auto"/>
      </w:divBdr>
    </w:div>
    <w:div w:id="1570187430">
      <w:bodyDiv w:val="1"/>
      <w:marLeft w:val="0"/>
      <w:marRight w:val="0"/>
      <w:marTop w:val="0"/>
      <w:marBottom w:val="0"/>
      <w:divBdr>
        <w:top w:val="none" w:sz="0" w:space="0" w:color="auto"/>
        <w:left w:val="none" w:sz="0" w:space="0" w:color="auto"/>
        <w:bottom w:val="none" w:sz="0" w:space="0" w:color="auto"/>
        <w:right w:val="none" w:sz="0" w:space="0" w:color="auto"/>
      </w:divBdr>
    </w:div>
    <w:div w:id="1576891743">
      <w:bodyDiv w:val="1"/>
      <w:marLeft w:val="0"/>
      <w:marRight w:val="0"/>
      <w:marTop w:val="0"/>
      <w:marBottom w:val="0"/>
      <w:divBdr>
        <w:top w:val="none" w:sz="0" w:space="0" w:color="auto"/>
        <w:left w:val="none" w:sz="0" w:space="0" w:color="auto"/>
        <w:bottom w:val="none" w:sz="0" w:space="0" w:color="auto"/>
        <w:right w:val="none" w:sz="0" w:space="0" w:color="auto"/>
      </w:divBdr>
    </w:div>
    <w:div w:id="1697920355">
      <w:bodyDiv w:val="1"/>
      <w:marLeft w:val="0"/>
      <w:marRight w:val="0"/>
      <w:marTop w:val="0"/>
      <w:marBottom w:val="0"/>
      <w:divBdr>
        <w:top w:val="none" w:sz="0" w:space="0" w:color="auto"/>
        <w:left w:val="none" w:sz="0" w:space="0" w:color="auto"/>
        <w:bottom w:val="none" w:sz="0" w:space="0" w:color="auto"/>
        <w:right w:val="none" w:sz="0" w:space="0" w:color="auto"/>
      </w:divBdr>
    </w:div>
    <w:div w:id="1816214525">
      <w:bodyDiv w:val="1"/>
      <w:marLeft w:val="0"/>
      <w:marRight w:val="0"/>
      <w:marTop w:val="0"/>
      <w:marBottom w:val="0"/>
      <w:divBdr>
        <w:top w:val="none" w:sz="0" w:space="0" w:color="auto"/>
        <w:left w:val="none" w:sz="0" w:space="0" w:color="auto"/>
        <w:bottom w:val="none" w:sz="0" w:space="0" w:color="auto"/>
        <w:right w:val="none" w:sz="0" w:space="0" w:color="auto"/>
      </w:divBdr>
    </w:div>
    <w:div w:id="1888099798">
      <w:bodyDiv w:val="1"/>
      <w:marLeft w:val="0"/>
      <w:marRight w:val="0"/>
      <w:marTop w:val="0"/>
      <w:marBottom w:val="0"/>
      <w:divBdr>
        <w:top w:val="none" w:sz="0" w:space="0" w:color="auto"/>
        <w:left w:val="none" w:sz="0" w:space="0" w:color="auto"/>
        <w:bottom w:val="none" w:sz="0" w:space="0" w:color="auto"/>
        <w:right w:val="none" w:sz="0" w:space="0" w:color="auto"/>
      </w:divBdr>
    </w:div>
    <w:div w:id="1952206530">
      <w:bodyDiv w:val="1"/>
      <w:marLeft w:val="0"/>
      <w:marRight w:val="0"/>
      <w:marTop w:val="0"/>
      <w:marBottom w:val="0"/>
      <w:divBdr>
        <w:top w:val="none" w:sz="0" w:space="0" w:color="auto"/>
        <w:left w:val="none" w:sz="0" w:space="0" w:color="auto"/>
        <w:bottom w:val="none" w:sz="0" w:space="0" w:color="auto"/>
        <w:right w:val="none" w:sz="0" w:space="0" w:color="auto"/>
      </w:divBdr>
    </w:div>
    <w:div w:id="2004121865">
      <w:bodyDiv w:val="1"/>
      <w:marLeft w:val="0"/>
      <w:marRight w:val="0"/>
      <w:marTop w:val="0"/>
      <w:marBottom w:val="0"/>
      <w:divBdr>
        <w:top w:val="none" w:sz="0" w:space="0" w:color="auto"/>
        <w:left w:val="none" w:sz="0" w:space="0" w:color="auto"/>
        <w:bottom w:val="none" w:sz="0" w:space="0" w:color="auto"/>
        <w:right w:val="none" w:sz="0" w:space="0" w:color="auto"/>
      </w:divBdr>
    </w:div>
    <w:div w:id="2025932142">
      <w:bodyDiv w:val="1"/>
      <w:marLeft w:val="0"/>
      <w:marRight w:val="0"/>
      <w:marTop w:val="0"/>
      <w:marBottom w:val="0"/>
      <w:divBdr>
        <w:top w:val="none" w:sz="0" w:space="0" w:color="auto"/>
        <w:left w:val="none" w:sz="0" w:space="0" w:color="auto"/>
        <w:bottom w:val="none" w:sz="0" w:space="0" w:color="auto"/>
        <w:right w:val="none" w:sz="0" w:space="0" w:color="auto"/>
      </w:divBdr>
    </w:div>
    <w:div w:id="21130156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gif"/><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comments" Target="comments.xml"/><Relationship Id="rId23" Type="http://schemas.openxmlformats.org/officeDocument/2006/relationships/image" Target="media/image14.png"/><Relationship Id="rId28"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0186"/>
    <w:rsid w:val="00420186"/>
    <w:rsid w:val="0070720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186"/>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1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ntrolsStorage xmlns="urn:schemas-microsoft-com.VSTO2008Demos.ControlsStorage">
  <Controls>AAEAAAD/////AQAAAAAAAAAMAgAAAEVDaGVtNFdvcmQuQ29yZSwgVmVyc2lvbj0xLjAuMC4wLCBDdWx0dXJlPW5ldXRyYWwsIFB1YmxpY0tleVRva2VuPW51bGwHAQAAAAABAAAAAAAAAAQgQ2hlbTRXb3JkLkNvcmUuQ29udHJvbFByb3BlcnRpZXMCAAAACw==</Controls>
</ControlsStorage>
</file>

<file path=customXml/item2.xml><?xml version="1.0" encoding="utf-8"?>
<b:Sources xmlns:b="http://schemas.openxmlformats.org/officeDocument/2006/bibliography" xmlns="http://schemas.openxmlformats.org/officeDocument/2006/bibliography" SelectedStyle="\APA.XSL" StyleName="APA" Version="6">
  <b:Source>
    <b:Tag>basicBook</b:Tag>
    <b:SourceType>Book</b:SourceType>
    <b:Guid>{8241AB83-1964-48E8-AEF7-E70D61F50849}</b:Guid>
    <b:Author>
      <b:Author>
        <b:NameList>
          <b:Person>
            <b:Last>Fox</b:Last>
            <b:First>Robert</b:First>
            <b:Middle>W.</b:Middle>
          </b:Person>
          <b:Person>
            <b:Last>McDoland</b:Last>
            <b:Middle>T.</b:Middle>
            <b:First>Alan</b:First>
          </b:Person>
          <b:Person>
            <b:Last>Pritchard</b:Last>
            <b:Middle>J.</b:Middle>
            <b:First>Philip</b:First>
          </b:Person>
        </b:NameList>
      </b:Author>
    </b:Author>
    <b:Title>Introduction to fluid mechanics</b:Title>
    <b:Year>1998</b:Year>
    <b:City>New York</b:City>
    <b:Publisher>John Wiley &amp; Sons</b:Publisher>
    <b:RefOrder>2</b:RefOrder>
  </b:Source>
  <b:Source>
    <b:Tag>PTV0</b:Tag>
    <b:SourceType>JournalArticle</b:SourceType>
    <b:Guid>{DC91E4D7-DAE3-41FA-88C1-50974E8D553E}</b:Guid>
    <b:Title>3D PTV and its application on Lagrangian motion</b:Title>
    <b:Year>1997</b:Year>
    <b:Author>
      <b:Author>
        <b:NameList>
          <b:Person>
            <b:Last>Virant</b:Last>
            <b:First>Marko</b:First>
          </b:Person>
          <b:Person>
            <b:Last>Themistocles</b:Last>
            <b:First>Dracos</b:First>
          </b:Person>
        </b:NameList>
      </b:Author>
    </b:Author>
    <b:JournalName>Measurement science and technology 8</b:JournalName>
    <b:Pages>1539</b:Pages>
    <b:RefOrder>7</b:RefOrder>
  </b:Source>
  <b:Source>
    <b:Tag>PTV2</b:Tag>
    <b:SourceType>JournalArticle</b:SourceType>
    <b:Guid>{FA726C53-28F7-480E-81D3-17106633F959}</b:Guid>
    <b:Author>
      <b:Author>
        <b:NameList>
          <b:Person>
            <b:Last>Maas</b:Last>
            <b:First>H.</b:First>
            <b:Middle>G.</b:Middle>
          </b:Person>
          <b:Person>
            <b:Last>Gruen</b:Last>
            <b:First>A.</b:First>
          </b:Person>
          <b:Person>
            <b:Last>Papantoniou</b:Last>
            <b:First>D.</b:First>
          </b:Person>
        </b:NameList>
      </b:Author>
    </b:Author>
    <b:Title>Particle tracking velocimetry in three-dimensional flows</b:Title>
    <b:JournalName>Experiments in Fluids 15.2</b:JournalName>
    <b:Year>1993</b:Year>
    <b:Pages>133-146</b:Pages>
    <b:RefOrder>10</b:RefOrder>
  </b:Source>
  <b:Source>
    <b:Tag>Eq2</b:Tag>
    <b:SourceType>JournalArticle</b:SourceType>
    <b:Guid>{247D0818-B528-40A8-AEC4-071041309131}</b:Guid>
    <b:Author>
      <b:Author>
        <b:NameList>
          <b:Person>
            <b:Last>Moltchanov</b:Last>
            <b:First>Sharon</b:First>
          </b:Person>
          <b:Person>
            <b:Last>Bohbot-Raviv</b:Last>
            <b:First>Yardena</b:First>
          </b:Person>
          <b:Person>
            <b:Last>Shavit</b:Last>
            <b:First>Uri</b:First>
          </b:Person>
        </b:NameList>
      </b:Author>
    </b:Author>
    <b:Title>Dispersive stresses at the canopy upstream edge</b:Title>
    <b:JournalName>Boundary-layer meteorology 139.2</b:JournalName>
    <b:Year>2011</b:Year>
    <b:Pages>333-351</b:Pages>
    <b:RefOrder>6</b:RefOrder>
  </b:Source>
  <b:Source>
    <b:Tag>CanopyReview</b:Tag>
    <b:SourceType>JournalArticle</b:SourceType>
    <b:Guid>{2579A002-DC19-43FE-965B-049038E4E884}</b:Guid>
    <b:Author>
      <b:Author>
        <b:NameList>
          <b:Person>
            <b:Last>Britter</b:Last>
            <b:First>R.</b:First>
            <b:Middle>E.</b:Middle>
          </b:Person>
          <b:Person>
            <b:Last>Hanna.</b:Last>
            <b:First>S.</b:First>
            <b:Middle>R.</b:Middle>
          </b:Person>
        </b:NameList>
      </b:Author>
    </b:Author>
    <b:Title>Flow and dispersion in urban areas</b:Title>
    <b:JournalName>Annual Review of Fluid Mechanics 35.1</b:JournalName>
    <b:Year>2003</b:Year>
    <b:Pages>469-496</b:Pages>
    <b:RefOrder>4</b:RefOrder>
  </b:Source>
  <b:Source>
    <b:Tag>Review1</b:Tag>
    <b:SourceType>JournalArticle</b:SourceType>
    <b:Guid>{A9CA22D7-2309-40E9-AB50-DB2D9E212E51}</b:Guid>
    <b:Author>
      <b:Author>
        <b:NameList>
          <b:Person>
            <b:Last>Toschi</b:Last>
            <b:First>Federico</b:First>
          </b:Person>
          <b:Person>
            <b:Last>Bodenschatz</b:Last>
            <b:First>Eberhard</b:First>
          </b:Person>
        </b:NameList>
      </b:Author>
    </b:Author>
    <b:Title>Lagrangian properties of particles in turbulence</b:Title>
    <b:JournalName>Annual review of fluid mechanics 41</b:JournalName>
    <b:Year>2009</b:Year>
    <b:Pages>375-404</b:Pages>
    <b:RefOrder>3</b:RefOrder>
  </b:Source>
  <b:Source>
    <b:Tag>DankEquations</b:Tag>
    <b:SourceType>JournalArticle</b:SourceType>
    <b:Guid>{E44637DF-1B88-4E43-87D6-A160538F3440}</b:Guid>
    <b:Author>
      <b:Author>
        <b:NameList>
          <b:Person>
            <b:Last>Brunet</b:Last>
            <b:First>Y.</b:First>
          </b:Person>
          <b:Person>
            <b:Last>Finnigan</b:Last>
            <b:First>J.</b:First>
            <b:Middle>J.</b:Middle>
          </b:Person>
          <b:Person>
            <b:Last>Raupach.</b:Last>
            <b:First>M.</b:First>
            <b:Middle>R.</b:Middle>
          </b:Person>
        </b:NameList>
      </b:Author>
    </b:Author>
    <b:Title>A wind tunnel study of air flow in waving wheat: single-point velocity statistics.</b:Title>
    <b:JournalName>Boundary-Layer Meteorology 70.1-2</b:JournalName>
    <b:Year>1994</b:Year>
    <b:Pages>95-132</b:Pages>
    <b:RefOrder>1</b:RefOrder>
  </b:Source>
  <b:Source>
    <b:Tag>Buc17</b:Tag>
    <b:SourceType>JournalArticle</b:SourceType>
    <b:Guid>{63AE8581-C70C-4A28-8DDB-328F92B089B5}</b:Guid>
    <b:Author>
      <b:Author>
        <b:NameList>
          <b:Person>
            <b:Last>Buccolieri</b:Last>
            <b:First>R,</b:First>
            <b:Middle>Wigö, H, Sandberg, M, Di Sabatino, S</b:Middle>
          </b:Person>
        </b:NameList>
      </b:Author>
    </b:Author>
    <b:Title>Direct measurements of the drag force over aligned arrays of cubes exposed to boundary-layer flows</b:Title>
    <b:JournalName>Environmental Fluid Mechanics</b:JournalName>
    <b:Year>2017</b:Year>
    <b:Pages>373-394</b:Pages>
    <b:RefOrder>5</b:RefOrder>
  </b:Source>
  <b:Source>
    <b:Tag>Coc</b:Tag>
    <b:SourceType>JournalArticle</b:SourceType>
    <b:Guid>{3A60C2CE-2858-406E-96D9-8DE913A5297B}</b:Guid>
    <b:Author>
      <b:Author>
        <b:NameList>
          <b:Person>
            <b:Last>Coceal</b:Last>
            <b:First>O</b:First>
          </b:Person>
          <b:Person>
            <b:Last>Thomas</b:Last>
            <b:First>T</b:First>
            <b:Middle>G</b:Middle>
          </b:Person>
          <b:Person>
            <b:Last>Castro</b:Last>
            <b:First>I</b:First>
            <b:Middle>P</b:Middle>
          </b:Person>
          <b:Person>
            <b:Last>Belcher</b:Last>
            <b:First>S</b:First>
            <b:Middle>E</b:Middle>
          </b:Person>
        </b:NameList>
      </b:Author>
    </b:Author>
    <b:Title>Mean Flow and Turbulence Statistics Over Groups of Urban-like Cubical Obstacles</b:Title>
    <b:JournalName>Boundary-Layer Meteorology</b:JournalName>
    <b:Year>2006</b:Year>
    <b:Pages>491-519</b:Pages>
    <b:Volume>121</b:Volume>
    <b:Issue>3</b:Issue>
    <b:RefOrder>8</b:RefOrder>
  </b:Source>
  <b:Source>
    <b:Tag>Fin00</b:Tag>
    <b:SourceType>JournalArticle</b:SourceType>
    <b:Guid>{2A6C2807-B3B7-46AD-AFD7-D044274EB730}</b:Guid>
    <b:Author>
      <b:Author>
        <b:NameList>
          <b:Person>
            <b:Last>Finnigan</b:Last>
            <b:First>John</b:First>
          </b:Person>
        </b:NameList>
      </b:Author>
    </b:Author>
    <b:Title>Turbulence In Plant Canopies</b:Title>
    <b:JournalName>Annual review of fluid mechanics</b:JournalName>
    <b:Year>2000</b:Year>
    <b:RefOrder>9</b:RefOrder>
  </b:Source>
</b:Sources>
</file>

<file path=customXml/itemProps1.xml><?xml version="1.0" encoding="utf-8"?>
<ds:datastoreItem xmlns:ds="http://schemas.openxmlformats.org/officeDocument/2006/customXml" ds:itemID="{BAE084A6-2D0E-4560-B8E2-C9AE7CB4D369}">
  <ds:schemaRefs>
    <ds:schemaRef ds:uri="urn:schemas-microsoft-com.VSTO2008Demos.ControlsStorage"/>
  </ds:schemaRefs>
</ds:datastoreItem>
</file>

<file path=customXml/itemProps2.xml><?xml version="1.0" encoding="utf-8"?>
<ds:datastoreItem xmlns:ds="http://schemas.openxmlformats.org/officeDocument/2006/customXml" ds:itemID="{6807711F-4F58-48FE-B3D0-D87412234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35038</TotalTime>
  <Pages>27</Pages>
  <Words>5056</Words>
  <Characters>28821</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alexy shapovalov</dc:creator>
  <cp:keywords/>
  <dc:description/>
  <cp:lastModifiedBy>alexy shapovalov</cp:lastModifiedBy>
  <cp:revision>107</cp:revision>
  <dcterms:created xsi:type="dcterms:W3CDTF">2018-04-29T13:32:00Z</dcterms:created>
  <dcterms:modified xsi:type="dcterms:W3CDTF">2019-02-13T17:01:00Z</dcterms:modified>
</cp:coreProperties>
</file>